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55C333" w14:textId="77777777" w:rsidR="00CD770A" w:rsidRPr="00BE1D4A" w:rsidRDefault="00CD770A" w:rsidP="00CD7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lang w:val="uk-UA"/>
        </w:rPr>
      </w:pPr>
    </w:p>
    <w:p w14:paraId="462E215E" w14:textId="6DDCAF7D" w:rsidR="00CD770A" w:rsidRPr="00BE1D4A" w:rsidRDefault="00CD770A" w:rsidP="6FD2E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lang w:val="uk-UA"/>
        </w:rPr>
      </w:pPr>
      <w:r w:rsidRPr="6FD2E594">
        <w:rPr>
          <w:lang w:val="uk-UA"/>
        </w:rPr>
        <w:t xml:space="preserve">Центр економічної стратегії спільно з дослідницькою агенцією Info Sapiens, яка спеціалізується на проведенні досліджень громадської думки, проводять опитування серед </w:t>
      </w:r>
      <w:r w:rsidR="003C315B" w:rsidRPr="6FD2E594">
        <w:rPr>
          <w:lang w:val="uk-UA"/>
        </w:rPr>
        <w:t>українців</w:t>
      </w:r>
      <w:r w:rsidRPr="6FD2E594">
        <w:rPr>
          <w:lang w:val="uk-UA"/>
        </w:rPr>
        <w:t xml:space="preserve">, які змушені були покинути рідну домівку через війну Росії з Україною. </w:t>
      </w:r>
    </w:p>
    <w:p w14:paraId="72C2E292" w14:textId="77777777" w:rsidR="00CD770A" w:rsidRPr="00BE1D4A" w:rsidRDefault="00CD770A" w:rsidP="6FD2E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lang w:val="uk-UA"/>
        </w:rPr>
      </w:pPr>
    </w:p>
    <w:p w14:paraId="397AE98F" w14:textId="25EBCA48" w:rsidR="00CD770A" w:rsidRPr="00BE1D4A" w:rsidRDefault="00CD770A" w:rsidP="6FD2E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lang w:val="uk-UA"/>
        </w:rPr>
      </w:pPr>
      <w:r w:rsidRPr="6FD2E594">
        <w:rPr>
          <w:lang w:val="uk-UA"/>
        </w:rPr>
        <w:t>Ваша думка та досвід дуже важливі для вивчення ситуації, в якій перебувають наші співвітчизники.</w:t>
      </w:r>
    </w:p>
    <w:p w14:paraId="3B5EE9CB" w14:textId="7D2EFA80" w:rsidR="00CD770A" w:rsidRPr="00BE1D4A" w:rsidRDefault="00CD770A" w:rsidP="6FD2E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lang w:val="uk-UA"/>
        </w:rPr>
      </w:pPr>
      <w:r w:rsidRPr="6FD2E594">
        <w:rPr>
          <w:lang w:val="uk-UA"/>
        </w:rPr>
        <w:t xml:space="preserve">Опитування займе не більше </w:t>
      </w:r>
      <w:r w:rsidR="008E181F" w:rsidRPr="6FD2E594">
        <w:rPr>
          <w:lang w:val="uk-UA"/>
        </w:rPr>
        <w:t>15</w:t>
      </w:r>
      <w:r w:rsidRPr="6FD2E594">
        <w:rPr>
          <w:lang w:val="uk-UA"/>
        </w:rPr>
        <w:t xml:space="preserve"> хвилин.</w:t>
      </w:r>
    </w:p>
    <w:p w14:paraId="433BD83A" w14:textId="77777777" w:rsidR="00CD770A" w:rsidRPr="00BE1D4A" w:rsidRDefault="00CD770A" w:rsidP="6FD2E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lang w:val="uk-UA"/>
        </w:rPr>
      </w:pPr>
    </w:p>
    <w:p w14:paraId="69E30DD9" w14:textId="77777777" w:rsidR="00CD770A" w:rsidRPr="00BE1D4A" w:rsidRDefault="00CD770A" w:rsidP="6FD2E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lang w:val="uk-UA"/>
        </w:rPr>
      </w:pPr>
      <w:r w:rsidRPr="6FD2E594">
        <w:rPr>
          <w:lang w:val="uk-UA"/>
        </w:rPr>
        <w:t>Всі Ваші відповіді повністю конфіденційні та будуть використані лише в узагальненому вигляді після статистичної обробки.</w:t>
      </w:r>
    </w:p>
    <w:p w14:paraId="4697236F" w14:textId="77777777" w:rsidR="00CD770A" w:rsidRPr="00BE1D4A" w:rsidRDefault="00CD770A" w:rsidP="6FD2E594">
      <w:pPr>
        <w:spacing w:line="276" w:lineRule="auto"/>
        <w:jc w:val="both"/>
        <w:rPr>
          <w:lang w:val="uk-UA"/>
        </w:rPr>
      </w:pPr>
    </w:p>
    <w:p w14:paraId="2F373EDA" w14:textId="77777777" w:rsidR="00CD770A" w:rsidRPr="00BE1D4A" w:rsidRDefault="00CD770A" w:rsidP="6FD2E594">
      <w:pPr>
        <w:spacing w:line="276" w:lineRule="auto"/>
        <w:jc w:val="both"/>
        <w:rPr>
          <w:lang w:val="uk-UA"/>
        </w:rPr>
      </w:pPr>
      <w:r w:rsidRPr="6FD2E594">
        <w:rPr>
          <w:lang w:val="uk-UA"/>
        </w:rPr>
        <w:t xml:space="preserve">Разом до перемоги! </w:t>
      </w:r>
    </w:p>
    <w:p w14:paraId="75730FC0" w14:textId="77777777" w:rsidR="00CD770A" w:rsidRPr="00BE1D4A" w:rsidRDefault="00CD770A" w:rsidP="00CD770A">
      <w:pPr>
        <w:spacing w:line="276" w:lineRule="auto"/>
        <w:rPr>
          <w:lang w:val="uk-UA"/>
        </w:rPr>
      </w:pPr>
    </w:p>
    <w:p w14:paraId="5A3041CB" w14:textId="77777777" w:rsidR="00CD770A" w:rsidRPr="00BE1D4A" w:rsidRDefault="00CD770A" w:rsidP="00CD770A">
      <w:pPr>
        <w:rPr>
          <w:color w:val="00B0F0"/>
          <w:lang w:val="uk-UA"/>
        </w:rPr>
      </w:pPr>
      <w:r w:rsidRPr="00BE1D4A">
        <w:rPr>
          <w:color w:val="00B0F0"/>
          <w:lang w:val="uk-UA"/>
        </w:rPr>
        <w:t>Інструкція для програміста:</w:t>
      </w:r>
    </w:p>
    <w:p w14:paraId="0858EB21" w14:textId="77777777" w:rsidR="00CD770A" w:rsidRPr="00BE1D4A" w:rsidRDefault="00CD770A" w:rsidP="00CD770A">
      <w:pPr>
        <w:rPr>
          <w:color w:val="00B0F0"/>
          <w:lang w:val="uk-UA"/>
        </w:rPr>
      </w:pPr>
      <w:r w:rsidRPr="00BE1D4A">
        <w:rPr>
          <w:color w:val="00B0F0"/>
          <w:lang w:val="uk-UA"/>
        </w:rPr>
        <w:t xml:space="preserve">ОВ - одинична відповідь </w:t>
      </w:r>
    </w:p>
    <w:p w14:paraId="5641176B" w14:textId="77777777" w:rsidR="00CD770A" w:rsidRPr="00BE1D4A" w:rsidRDefault="00CD770A" w:rsidP="00CD770A">
      <w:pPr>
        <w:rPr>
          <w:color w:val="00B0F0"/>
          <w:lang w:val="uk-UA"/>
        </w:rPr>
      </w:pPr>
      <w:r w:rsidRPr="00BE1D4A">
        <w:rPr>
          <w:color w:val="00B0F0"/>
          <w:lang w:val="uk-UA"/>
        </w:rPr>
        <w:t xml:space="preserve">МВ – множинна відповідь </w:t>
      </w:r>
    </w:p>
    <w:p w14:paraId="1A2C5A2F" w14:textId="77777777" w:rsidR="00CD770A" w:rsidRPr="00BE1D4A" w:rsidRDefault="00CD770A" w:rsidP="00CD770A">
      <w:pPr>
        <w:rPr>
          <w:color w:val="00B0F0"/>
          <w:lang w:val="uk-UA"/>
        </w:rPr>
      </w:pPr>
      <w:r w:rsidRPr="00BE1D4A">
        <w:rPr>
          <w:color w:val="00B0F0"/>
          <w:lang w:val="uk-UA"/>
        </w:rPr>
        <w:t xml:space="preserve">ВВ – відкрита відповідь </w:t>
      </w:r>
    </w:p>
    <w:p w14:paraId="328C8FA5" w14:textId="77777777" w:rsidR="00CD770A" w:rsidRPr="00BE1D4A" w:rsidRDefault="00CD770A" w:rsidP="00CD770A">
      <w:pPr>
        <w:rPr>
          <w:lang w:val="uk-UA"/>
        </w:rPr>
      </w:pPr>
    </w:p>
    <w:tbl>
      <w:tblPr>
        <w:tblStyle w:val="TableGrid"/>
        <w:tblpPr w:leftFromText="180" w:rightFromText="180" w:vertAnchor="text" w:horzAnchor="margin" w:tblpY="-22"/>
        <w:tblW w:w="0" w:type="auto"/>
        <w:tblLook w:val="04A0" w:firstRow="1" w:lastRow="0" w:firstColumn="1" w:lastColumn="0" w:noHBand="0" w:noVBand="1"/>
      </w:tblPr>
      <w:tblGrid>
        <w:gridCol w:w="7083"/>
        <w:gridCol w:w="567"/>
        <w:gridCol w:w="1700"/>
      </w:tblGrid>
      <w:tr w:rsidR="00CD770A" w:rsidRPr="00BE1D4A" w14:paraId="35220EF2" w14:textId="77777777" w:rsidTr="005A14D8">
        <w:tc>
          <w:tcPr>
            <w:tcW w:w="7083" w:type="dxa"/>
          </w:tcPr>
          <w:p w14:paraId="556F8D39" w14:textId="77777777" w:rsidR="00CD770A" w:rsidRPr="00BE1D4A" w:rsidRDefault="00CD770A" w:rsidP="005A14D8">
            <w:pPr>
              <w:rPr>
                <w:b/>
                <w:bCs/>
                <w:lang w:val="uk-UA"/>
              </w:rPr>
            </w:pPr>
            <w:r w:rsidRPr="00BE1D4A">
              <w:rPr>
                <w:b/>
                <w:bCs/>
                <w:lang w:val="uk-UA"/>
              </w:rPr>
              <w:t xml:space="preserve">S0. Чи згодні Ви взяти участь в опитуванні? </w:t>
            </w:r>
          </w:p>
        </w:tc>
        <w:tc>
          <w:tcPr>
            <w:tcW w:w="567" w:type="dxa"/>
          </w:tcPr>
          <w:p w14:paraId="3389AD35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b/>
                <w:bCs/>
                <w:color w:val="00B0F0"/>
                <w:lang w:val="uk-UA"/>
              </w:rPr>
              <w:t>ОВ</w:t>
            </w:r>
          </w:p>
        </w:tc>
        <w:tc>
          <w:tcPr>
            <w:tcW w:w="1700" w:type="dxa"/>
          </w:tcPr>
          <w:p w14:paraId="43C69A81" w14:textId="77777777" w:rsidR="00CD770A" w:rsidRPr="00BE1D4A" w:rsidRDefault="00CD770A" w:rsidP="005A14D8">
            <w:pPr>
              <w:rPr>
                <w:lang w:val="uk-UA"/>
              </w:rPr>
            </w:pPr>
          </w:p>
        </w:tc>
      </w:tr>
      <w:tr w:rsidR="00CD770A" w:rsidRPr="00BE1D4A" w14:paraId="69F20B32" w14:textId="77777777" w:rsidTr="005A14D8">
        <w:tc>
          <w:tcPr>
            <w:tcW w:w="7083" w:type="dxa"/>
          </w:tcPr>
          <w:p w14:paraId="76A429B6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Так, я згоден/а взяти участь в опитуванні  </w:t>
            </w:r>
          </w:p>
        </w:tc>
        <w:tc>
          <w:tcPr>
            <w:tcW w:w="567" w:type="dxa"/>
          </w:tcPr>
          <w:p w14:paraId="12E1161E" w14:textId="77777777" w:rsidR="00CD770A" w:rsidRPr="00BE1D4A" w:rsidRDefault="00CD770A" w:rsidP="005A14D8">
            <w:pPr>
              <w:rPr>
                <w:color w:val="000000" w:themeColor="text1"/>
                <w:lang w:val="uk-UA"/>
              </w:rPr>
            </w:pPr>
            <w:r w:rsidRPr="00BE1D4A">
              <w:rPr>
                <w:color w:val="000000" w:themeColor="text1"/>
                <w:lang w:val="uk-UA"/>
              </w:rPr>
              <w:t xml:space="preserve">1 </w:t>
            </w:r>
          </w:p>
        </w:tc>
        <w:tc>
          <w:tcPr>
            <w:tcW w:w="1700" w:type="dxa"/>
          </w:tcPr>
          <w:p w14:paraId="601A3F0F" w14:textId="77777777" w:rsidR="00CD770A" w:rsidRPr="00BE1D4A" w:rsidRDefault="00CD770A" w:rsidP="005A14D8">
            <w:pPr>
              <w:rPr>
                <w:color w:val="00B0F0"/>
                <w:lang w:val="uk-UA"/>
              </w:rPr>
            </w:pPr>
            <w:r w:rsidRPr="00BE1D4A">
              <w:rPr>
                <w:color w:val="00B0F0"/>
                <w:lang w:val="uk-UA"/>
              </w:rPr>
              <w:t xml:space="preserve">Перейти S1 </w:t>
            </w:r>
          </w:p>
        </w:tc>
      </w:tr>
      <w:tr w:rsidR="00CD770A" w:rsidRPr="00BE1D4A" w14:paraId="40AC778B" w14:textId="77777777" w:rsidTr="005A14D8">
        <w:tc>
          <w:tcPr>
            <w:tcW w:w="7083" w:type="dxa"/>
          </w:tcPr>
          <w:p w14:paraId="05A47AD3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Ні, я не згоден/а взяти участь в опитуванні</w:t>
            </w:r>
          </w:p>
        </w:tc>
        <w:tc>
          <w:tcPr>
            <w:tcW w:w="567" w:type="dxa"/>
          </w:tcPr>
          <w:p w14:paraId="12089538" w14:textId="77777777" w:rsidR="00CD770A" w:rsidRPr="00BE1D4A" w:rsidRDefault="00CD770A" w:rsidP="005A14D8">
            <w:pPr>
              <w:rPr>
                <w:color w:val="000000" w:themeColor="text1"/>
                <w:lang w:val="uk-UA"/>
              </w:rPr>
            </w:pPr>
            <w:r w:rsidRPr="00BE1D4A">
              <w:rPr>
                <w:color w:val="000000" w:themeColor="text1"/>
                <w:lang w:val="uk-UA"/>
              </w:rPr>
              <w:t xml:space="preserve">2 </w:t>
            </w:r>
          </w:p>
        </w:tc>
        <w:tc>
          <w:tcPr>
            <w:tcW w:w="1700" w:type="dxa"/>
          </w:tcPr>
          <w:p w14:paraId="6E515165" w14:textId="77777777" w:rsidR="00CD770A" w:rsidRPr="00BE1D4A" w:rsidRDefault="00CD770A" w:rsidP="005A14D8">
            <w:pPr>
              <w:rPr>
                <w:color w:val="FF0000"/>
                <w:lang w:val="uk-UA"/>
              </w:rPr>
            </w:pPr>
            <w:r w:rsidRPr="00BE1D4A">
              <w:rPr>
                <w:color w:val="FF0000"/>
                <w:lang w:val="uk-UA"/>
              </w:rPr>
              <w:t xml:space="preserve">Завершити </w:t>
            </w:r>
          </w:p>
        </w:tc>
      </w:tr>
    </w:tbl>
    <w:p w14:paraId="3372E00C" w14:textId="77777777" w:rsidR="00CD770A" w:rsidRPr="00BE1D4A" w:rsidRDefault="00CD770A" w:rsidP="00CD770A">
      <w:pPr>
        <w:widowControl w:val="0"/>
        <w:shd w:val="clear" w:color="auto" w:fill="00B0F0"/>
        <w:adjustRightInd w:val="0"/>
        <w:jc w:val="center"/>
        <w:rPr>
          <w:rFonts w:ascii="Arial" w:hAnsi="Arial" w:cs="Arial"/>
          <w:b/>
          <w:bCs/>
          <w:lang w:val="uk-UA"/>
        </w:rPr>
      </w:pPr>
      <w:r w:rsidRPr="00BE1D4A">
        <w:rPr>
          <w:rFonts w:ascii="Arial" w:hAnsi="Arial" w:cs="Arial"/>
          <w:b/>
          <w:bCs/>
          <w:color w:val="FFFFFF" w:themeColor="background1"/>
          <w:lang w:val="uk-UA"/>
        </w:rPr>
        <w:t xml:space="preserve">СКРІНЕР </w:t>
      </w:r>
    </w:p>
    <w:p w14:paraId="5909E9F3" w14:textId="77777777" w:rsidR="00CD770A" w:rsidRDefault="00CD770A" w:rsidP="00CD770A">
      <w:pPr>
        <w:rPr>
          <w:lang w:val="uk-UA"/>
        </w:rPr>
      </w:pPr>
    </w:p>
    <w:p w14:paraId="6C60F4F4" w14:textId="77777777" w:rsidR="00CD770A" w:rsidRDefault="00CD770A" w:rsidP="00CD770A">
      <w:pPr>
        <w:rPr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2"/>
        <w:gridCol w:w="708"/>
      </w:tblGrid>
      <w:tr w:rsidR="00CD770A" w:rsidRPr="00BE1D4A" w14:paraId="3F04B939" w14:textId="77777777" w:rsidTr="6FD2E594">
        <w:tc>
          <w:tcPr>
            <w:tcW w:w="8642" w:type="dxa"/>
          </w:tcPr>
          <w:p w14:paraId="5EA22123" w14:textId="57EDA92F" w:rsidR="00CD770A" w:rsidRPr="00BE1D4A" w:rsidRDefault="00CD770A" w:rsidP="005A14D8">
            <w:pPr>
              <w:rPr>
                <w:b/>
                <w:bCs/>
                <w:lang w:val="uk-UA"/>
              </w:rPr>
            </w:pPr>
            <w:r w:rsidRPr="6FD2E594">
              <w:rPr>
                <w:b/>
                <w:bCs/>
                <w:lang w:val="uk-UA"/>
              </w:rPr>
              <w:t>S5. В якій країні Ви проживаєте на даний момент?</w:t>
            </w:r>
          </w:p>
        </w:tc>
        <w:tc>
          <w:tcPr>
            <w:tcW w:w="708" w:type="dxa"/>
          </w:tcPr>
          <w:p w14:paraId="0CDE1628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b/>
                <w:bCs/>
                <w:color w:val="00B0F0"/>
                <w:lang w:val="uk-UA"/>
              </w:rPr>
              <w:t>ОВ</w:t>
            </w:r>
          </w:p>
        </w:tc>
      </w:tr>
      <w:tr w:rsidR="00CD770A" w:rsidRPr="00BE1D4A" w14:paraId="7A16C494" w14:textId="77777777" w:rsidTr="6FD2E594">
        <w:tc>
          <w:tcPr>
            <w:tcW w:w="8642" w:type="dxa"/>
          </w:tcPr>
          <w:p w14:paraId="33429E7E" w14:textId="3C607CBA" w:rsidR="00CD770A" w:rsidRPr="00BE1D4A" w:rsidRDefault="00CD770A" w:rsidP="6FD2E594">
            <w:pPr>
              <w:rPr>
                <w:color w:val="00B0F0"/>
                <w:lang w:val="uk-UA"/>
              </w:rPr>
            </w:pPr>
            <w:r w:rsidRPr="6FD2E594">
              <w:rPr>
                <w:color w:val="00B0F0"/>
                <w:lang w:val="uk-UA"/>
              </w:rPr>
              <w:t xml:space="preserve">Список </w:t>
            </w:r>
          </w:p>
        </w:tc>
        <w:tc>
          <w:tcPr>
            <w:tcW w:w="708" w:type="dxa"/>
          </w:tcPr>
          <w:p w14:paraId="1DC71900" w14:textId="77777777" w:rsidR="00CD770A" w:rsidRPr="00BE1D4A" w:rsidRDefault="00CD770A" w:rsidP="005A14D8">
            <w:pPr>
              <w:rPr>
                <w:lang w:val="uk-UA"/>
              </w:rPr>
            </w:pPr>
          </w:p>
        </w:tc>
      </w:tr>
    </w:tbl>
    <w:p w14:paraId="568048B7" w14:textId="77777777" w:rsidR="00CD770A" w:rsidRPr="00025BFE" w:rsidRDefault="00CD770A" w:rsidP="00CD770A"/>
    <w:p w14:paraId="12728480" w14:textId="77777777" w:rsidR="00CD770A" w:rsidRPr="00BE1D4A" w:rsidRDefault="00CD770A" w:rsidP="00CD770A">
      <w:pPr>
        <w:rPr>
          <w:lang w:val="uk-UA"/>
        </w:rPr>
      </w:pPr>
    </w:p>
    <w:tbl>
      <w:tblPr>
        <w:tblStyle w:val="TableGrid"/>
        <w:tblpPr w:leftFromText="180" w:rightFromText="180" w:vertAnchor="text" w:horzAnchor="margin" w:tblpY="-22"/>
        <w:tblW w:w="0" w:type="auto"/>
        <w:tblLook w:val="04A0" w:firstRow="1" w:lastRow="0" w:firstColumn="1" w:lastColumn="0" w:noHBand="0" w:noVBand="1"/>
      </w:tblPr>
      <w:tblGrid>
        <w:gridCol w:w="7083"/>
        <w:gridCol w:w="567"/>
        <w:gridCol w:w="1700"/>
      </w:tblGrid>
      <w:tr w:rsidR="00CD770A" w:rsidRPr="00BE1D4A" w14:paraId="075C62DF" w14:textId="77777777" w:rsidTr="005A14D8">
        <w:tc>
          <w:tcPr>
            <w:tcW w:w="7083" w:type="dxa"/>
          </w:tcPr>
          <w:p w14:paraId="4E51EB2E" w14:textId="77777777" w:rsidR="00CD770A" w:rsidRPr="00BE1D4A" w:rsidRDefault="00CD770A" w:rsidP="005A14D8">
            <w:pPr>
              <w:rPr>
                <w:b/>
                <w:bCs/>
                <w:lang w:val="uk-UA"/>
              </w:rPr>
            </w:pPr>
            <w:r w:rsidRPr="00BE1D4A">
              <w:rPr>
                <w:b/>
                <w:bCs/>
                <w:lang w:val="uk-UA"/>
              </w:rPr>
              <w:t xml:space="preserve">S1. Вкажіть Вашу стать  </w:t>
            </w:r>
          </w:p>
        </w:tc>
        <w:tc>
          <w:tcPr>
            <w:tcW w:w="567" w:type="dxa"/>
          </w:tcPr>
          <w:p w14:paraId="37B824E5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b/>
                <w:bCs/>
                <w:color w:val="00B0F0"/>
                <w:lang w:val="uk-UA"/>
              </w:rPr>
              <w:t>ОВ</w:t>
            </w:r>
          </w:p>
        </w:tc>
        <w:tc>
          <w:tcPr>
            <w:tcW w:w="1700" w:type="dxa"/>
          </w:tcPr>
          <w:p w14:paraId="2E6C2F39" w14:textId="77777777" w:rsidR="00CD770A" w:rsidRPr="00BE1D4A" w:rsidRDefault="00CD770A" w:rsidP="005A14D8">
            <w:pPr>
              <w:rPr>
                <w:lang w:val="uk-UA"/>
              </w:rPr>
            </w:pPr>
          </w:p>
        </w:tc>
      </w:tr>
      <w:tr w:rsidR="00CD770A" w:rsidRPr="00BE1D4A" w14:paraId="0905EA1A" w14:textId="77777777" w:rsidTr="005A14D8">
        <w:tc>
          <w:tcPr>
            <w:tcW w:w="7083" w:type="dxa"/>
          </w:tcPr>
          <w:p w14:paraId="7E49AB39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Чоловіча </w:t>
            </w:r>
          </w:p>
        </w:tc>
        <w:tc>
          <w:tcPr>
            <w:tcW w:w="567" w:type="dxa"/>
          </w:tcPr>
          <w:p w14:paraId="6B3A9BF8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  <w:tc>
          <w:tcPr>
            <w:tcW w:w="1700" w:type="dxa"/>
          </w:tcPr>
          <w:p w14:paraId="427E7972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 xml:space="preserve"> </w:t>
            </w:r>
          </w:p>
        </w:tc>
      </w:tr>
      <w:tr w:rsidR="00CD770A" w:rsidRPr="00BE1D4A" w14:paraId="229B6DB3" w14:textId="77777777" w:rsidTr="005A14D8">
        <w:tc>
          <w:tcPr>
            <w:tcW w:w="7083" w:type="dxa"/>
          </w:tcPr>
          <w:p w14:paraId="42F29933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Жіноча </w:t>
            </w:r>
          </w:p>
        </w:tc>
        <w:tc>
          <w:tcPr>
            <w:tcW w:w="567" w:type="dxa"/>
          </w:tcPr>
          <w:p w14:paraId="6FEC0461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2</w:t>
            </w:r>
          </w:p>
        </w:tc>
        <w:tc>
          <w:tcPr>
            <w:tcW w:w="1700" w:type="dxa"/>
          </w:tcPr>
          <w:p w14:paraId="4C70E8AF" w14:textId="77777777" w:rsidR="00CD770A" w:rsidRPr="00BE1D4A" w:rsidRDefault="00CD770A" w:rsidP="005A14D8">
            <w:pPr>
              <w:rPr>
                <w:lang w:val="uk-UA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  <w:gridCol w:w="567"/>
        <w:gridCol w:w="1700"/>
      </w:tblGrid>
      <w:tr w:rsidR="00CD770A" w:rsidRPr="00BE1D4A" w14:paraId="467EDC46" w14:textId="77777777" w:rsidTr="005A14D8">
        <w:tc>
          <w:tcPr>
            <w:tcW w:w="7083" w:type="dxa"/>
          </w:tcPr>
          <w:p w14:paraId="3FCC23A0" w14:textId="77777777" w:rsidR="00CD770A" w:rsidRPr="00BE1D4A" w:rsidRDefault="00CD770A" w:rsidP="005A14D8">
            <w:pPr>
              <w:rPr>
                <w:b/>
                <w:bCs/>
                <w:lang w:val="uk-UA"/>
              </w:rPr>
            </w:pPr>
            <w:r w:rsidRPr="00BE1D4A">
              <w:rPr>
                <w:b/>
                <w:bCs/>
                <w:lang w:val="uk-UA"/>
              </w:rPr>
              <w:t xml:space="preserve">S2. Скільки Вам повних років?   </w:t>
            </w:r>
          </w:p>
        </w:tc>
        <w:tc>
          <w:tcPr>
            <w:tcW w:w="567" w:type="dxa"/>
          </w:tcPr>
          <w:p w14:paraId="157F826D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b/>
                <w:bCs/>
                <w:color w:val="00B0F0"/>
                <w:lang w:val="uk-UA"/>
              </w:rPr>
              <w:t>BВ</w:t>
            </w:r>
          </w:p>
        </w:tc>
        <w:tc>
          <w:tcPr>
            <w:tcW w:w="1700" w:type="dxa"/>
          </w:tcPr>
          <w:p w14:paraId="57BB4625" w14:textId="77777777" w:rsidR="00CD770A" w:rsidRPr="00BE1D4A" w:rsidRDefault="00CD770A" w:rsidP="005A14D8">
            <w:pPr>
              <w:rPr>
                <w:lang w:val="uk-UA"/>
              </w:rPr>
            </w:pPr>
          </w:p>
        </w:tc>
      </w:tr>
      <w:tr w:rsidR="00CD770A" w:rsidRPr="00BE1D4A" w14:paraId="1D45B8C3" w14:textId="77777777" w:rsidTr="005A14D8">
        <w:tc>
          <w:tcPr>
            <w:tcW w:w="7083" w:type="dxa"/>
          </w:tcPr>
          <w:p w14:paraId="0BD53350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 </w:t>
            </w:r>
            <w:r w:rsidRPr="00BE1D4A">
              <w:rPr>
                <w:color w:val="00B0F0"/>
                <w:lang w:val="uk-UA"/>
              </w:rPr>
              <w:t xml:space="preserve">Числова відповідь  </w:t>
            </w:r>
          </w:p>
        </w:tc>
        <w:tc>
          <w:tcPr>
            <w:tcW w:w="567" w:type="dxa"/>
          </w:tcPr>
          <w:p w14:paraId="0D1E3B4A" w14:textId="77777777" w:rsidR="00CD770A" w:rsidRPr="00BE1D4A" w:rsidRDefault="00CD770A" w:rsidP="005A14D8">
            <w:pPr>
              <w:rPr>
                <w:lang w:val="uk-UA"/>
              </w:rPr>
            </w:pPr>
          </w:p>
        </w:tc>
        <w:tc>
          <w:tcPr>
            <w:tcW w:w="1700" w:type="dxa"/>
          </w:tcPr>
          <w:p w14:paraId="5BD53456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 xml:space="preserve"> </w:t>
            </w:r>
          </w:p>
        </w:tc>
      </w:tr>
    </w:tbl>
    <w:p w14:paraId="16CDCB70" w14:textId="77777777" w:rsidR="00CD770A" w:rsidRPr="00BE1D4A" w:rsidRDefault="00CD770A" w:rsidP="00CD770A">
      <w:pPr>
        <w:rPr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  <w:gridCol w:w="567"/>
        <w:gridCol w:w="1700"/>
      </w:tblGrid>
      <w:tr w:rsidR="00CD770A" w:rsidRPr="008555AB" w14:paraId="489E17E2" w14:textId="77777777" w:rsidTr="005A14D8">
        <w:tc>
          <w:tcPr>
            <w:tcW w:w="7083" w:type="dxa"/>
          </w:tcPr>
          <w:p w14:paraId="70023CCF" w14:textId="77777777" w:rsidR="00CD770A" w:rsidRPr="00BE1D4A" w:rsidRDefault="00CD770A" w:rsidP="005A14D8">
            <w:pPr>
              <w:rPr>
                <w:b/>
                <w:bCs/>
                <w:lang w:val="uk-UA"/>
              </w:rPr>
            </w:pPr>
            <w:r w:rsidRPr="00BE1D4A">
              <w:rPr>
                <w:b/>
                <w:bCs/>
                <w:color w:val="00B0F0"/>
                <w:lang w:val="uk-UA"/>
              </w:rPr>
              <w:t>S2a. Не показувати, заповнити автоматично</w:t>
            </w:r>
          </w:p>
        </w:tc>
        <w:tc>
          <w:tcPr>
            <w:tcW w:w="567" w:type="dxa"/>
          </w:tcPr>
          <w:p w14:paraId="20E3C916" w14:textId="77777777" w:rsidR="00CD770A" w:rsidRPr="00BE1D4A" w:rsidRDefault="00CD770A" w:rsidP="005A14D8">
            <w:pPr>
              <w:rPr>
                <w:lang w:val="uk-UA"/>
              </w:rPr>
            </w:pPr>
          </w:p>
        </w:tc>
        <w:tc>
          <w:tcPr>
            <w:tcW w:w="1700" w:type="dxa"/>
          </w:tcPr>
          <w:p w14:paraId="5DA61C72" w14:textId="77777777" w:rsidR="00CD770A" w:rsidRPr="00BE1D4A" w:rsidRDefault="00CD770A" w:rsidP="005A14D8">
            <w:pPr>
              <w:rPr>
                <w:lang w:val="uk-UA"/>
              </w:rPr>
            </w:pPr>
          </w:p>
        </w:tc>
      </w:tr>
      <w:tr w:rsidR="00CD770A" w:rsidRPr="00BE1D4A" w14:paraId="7CB9DA28" w14:textId="77777777" w:rsidTr="005A14D8">
        <w:tc>
          <w:tcPr>
            <w:tcW w:w="7083" w:type="dxa"/>
          </w:tcPr>
          <w:p w14:paraId="7407041A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Менше 1</w:t>
            </w:r>
            <w:r>
              <w:rPr>
                <w:lang w:val="uk-UA"/>
              </w:rPr>
              <w:t>8</w:t>
            </w:r>
            <w:r w:rsidRPr="00BE1D4A">
              <w:rPr>
                <w:lang w:val="uk-UA"/>
              </w:rPr>
              <w:t xml:space="preserve"> років  </w:t>
            </w:r>
          </w:p>
        </w:tc>
        <w:tc>
          <w:tcPr>
            <w:tcW w:w="567" w:type="dxa"/>
          </w:tcPr>
          <w:p w14:paraId="4C3552D4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  <w:tc>
          <w:tcPr>
            <w:tcW w:w="1700" w:type="dxa"/>
          </w:tcPr>
          <w:p w14:paraId="34B772BF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color w:val="FF0000"/>
                <w:lang w:val="uk-UA"/>
              </w:rPr>
              <w:t>Завершити</w:t>
            </w:r>
          </w:p>
        </w:tc>
      </w:tr>
      <w:tr w:rsidR="00CD770A" w:rsidRPr="00BE1D4A" w14:paraId="7F03D0CA" w14:textId="77777777" w:rsidTr="005A14D8">
        <w:tc>
          <w:tcPr>
            <w:tcW w:w="7083" w:type="dxa"/>
          </w:tcPr>
          <w:p w14:paraId="00F32965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  <w:r>
              <w:rPr>
                <w:lang w:val="uk-UA"/>
              </w:rPr>
              <w:t>8</w:t>
            </w:r>
            <w:r w:rsidRPr="00BE1D4A">
              <w:rPr>
                <w:lang w:val="uk-UA"/>
              </w:rPr>
              <w:t xml:space="preserve"> – 24 роки </w:t>
            </w:r>
          </w:p>
        </w:tc>
        <w:tc>
          <w:tcPr>
            <w:tcW w:w="567" w:type="dxa"/>
          </w:tcPr>
          <w:p w14:paraId="0B87BAB9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700" w:type="dxa"/>
          </w:tcPr>
          <w:p w14:paraId="7112F311" w14:textId="77777777" w:rsidR="00CD770A" w:rsidRPr="00BE1D4A" w:rsidRDefault="00CD770A" w:rsidP="005A14D8">
            <w:pPr>
              <w:rPr>
                <w:lang w:val="uk-UA"/>
              </w:rPr>
            </w:pPr>
          </w:p>
        </w:tc>
      </w:tr>
      <w:tr w:rsidR="00CD770A" w:rsidRPr="00BE1D4A" w14:paraId="5FABC3DA" w14:textId="77777777" w:rsidTr="005A14D8">
        <w:tc>
          <w:tcPr>
            <w:tcW w:w="7083" w:type="dxa"/>
          </w:tcPr>
          <w:p w14:paraId="506DD67C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25 – 34 роки</w:t>
            </w:r>
          </w:p>
        </w:tc>
        <w:tc>
          <w:tcPr>
            <w:tcW w:w="567" w:type="dxa"/>
          </w:tcPr>
          <w:p w14:paraId="20CA2BB0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1700" w:type="dxa"/>
          </w:tcPr>
          <w:p w14:paraId="06FAD436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 xml:space="preserve"> </w:t>
            </w:r>
          </w:p>
        </w:tc>
      </w:tr>
      <w:tr w:rsidR="00CD770A" w:rsidRPr="00BE1D4A" w14:paraId="28ACD7F2" w14:textId="77777777" w:rsidTr="005A14D8">
        <w:tc>
          <w:tcPr>
            <w:tcW w:w="7083" w:type="dxa"/>
          </w:tcPr>
          <w:p w14:paraId="5B8570CA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35-49 років  </w:t>
            </w:r>
          </w:p>
        </w:tc>
        <w:tc>
          <w:tcPr>
            <w:tcW w:w="567" w:type="dxa"/>
          </w:tcPr>
          <w:p w14:paraId="2944D31F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700" w:type="dxa"/>
          </w:tcPr>
          <w:p w14:paraId="506408A7" w14:textId="77777777" w:rsidR="00CD770A" w:rsidRPr="00BE1D4A" w:rsidRDefault="00CD770A" w:rsidP="005A14D8">
            <w:pPr>
              <w:rPr>
                <w:lang w:val="uk-UA"/>
              </w:rPr>
            </w:pPr>
          </w:p>
        </w:tc>
      </w:tr>
      <w:tr w:rsidR="00CD770A" w:rsidRPr="00BE1D4A" w14:paraId="30BD9CD8" w14:textId="77777777" w:rsidTr="005A14D8">
        <w:tc>
          <w:tcPr>
            <w:tcW w:w="7083" w:type="dxa"/>
          </w:tcPr>
          <w:p w14:paraId="09E51A43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50-65 років </w:t>
            </w:r>
          </w:p>
        </w:tc>
        <w:tc>
          <w:tcPr>
            <w:tcW w:w="567" w:type="dxa"/>
          </w:tcPr>
          <w:p w14:paraId="352D2A6C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700" w:type="dxa"/>
          </w:tcPr>
          <w:p w14:paraId="20C13FE9" w14:textId="77777777" w:rsidR="00CD770A" w:rsidRPr="00BE1D4A" w:rsidRDefault="00CD770A" w:rsidP="005A14D8">
            <w:pPr>
              <w:rPr>
                <w:lang w:val="uk-UA"/>
              </w:rPr>
            </w:pPr>
          </w:p>
        </w:tc>
      </w:tr>
      <w:tr w:rsidR="00CD770A" w:rsidRPr="00BE1D4A" w14:paraId="59D85867" w14:textId="77777777" w:rsidTr="005A14D8">
        <w:tc>
          <w:tcPr>
            <w:tcW w:w="7083" w:type="dxa"/>
          </w:tcPr>
          <w:p w14:paraId="7536E414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Більше 65+ років </w:t>
            </w:r>
          </w:p>
        </w:tc>
        <w:tc>
          <w:tcPr>
            <w:tcW w:w="567" w:type="dxa"/>
          </w:tcPr>
          <w:p w14:paraId="55D8DCC2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1700" w:type="dxa"/>
          </w:tcPr>
          <w:p w14:paraId="7B99E44D" w14:textId="77777777" w:rsidR="00CD770A" w:rsidRPr="00BE1D4A" w:rsidRDefault="00CD770A" w:rsidP="005A14D8">
            <w:pPr>
              <w:rPr>
                <w:lang w:val="uk-UA"/>
              </w:rPr>
            </w:pPr>
          </w:p>
        </w:tc>
      </w:tr>
    </w:tbl>
    <w:p w14:paraId="17A89D5E" w14:textId="21124AF2" w:rsidR="00CD770A" w:rsidRPr="00BE1D4A" w:rsidRDefault="00CD770A" w:rsidP="6FD2E594">
      <w:pPr>
        <w:rPr>
          <w:lang w:val="uk-UA"/>
        </w:rPr>
      </w:pPr>
    </w:p>
    <w:p w14:paraId="2435256E" w14:textId="141EC620" w:rsidR="00CD770A" w:rsidRDefault="00CD770A" w:rsidP="6FD2E594">
      <w:pPr>
        <w:rPr>
          <w:lang w:val="uk-UA"/>
        </w:rPr>
      </w:pPr>
    </w:p>
    <w:p w14:paraId="25E9BF9C" w14:textId="77777777" w:rsidR="00CD770A" w:rsidRDefault="00CD770A" w:rsidP="00CD770A">
      <w:pPr>
        <w:rPr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  <w:gridCol w:w="567"/>
        <w:gridCol w:w="1700"/>
      </w:tblGrid>
      <w:tr w:rsidR="00CD770A" w:rsidRPr="00BE1D4A" w14:paraId="2AC475D9" w14:textId="77777777" w:rsidTr="6FD2E594">
        <w:tc>
          <w:tcPr>
            <w:tcW w:w="7083" w:type="dxa"/>
          </w:tcPr>
          <w:p w14:paraId="13688490" w14:textId="77777777" w:rsidR="00CD770A" w:rsidRDefault="00CD770A" w:rsidP="005A14D8">
            <w:pPr>
              <w:rPr>
                <w:b/>
                <w:bCs/>
                <w:lang w:val="uk-UA"/>
              </w:rPr>
            </w:pPr>
            <w:r w:rsidRPr="00BE1D4A">
              <w:rPr>
                <w:b/>
                <w:bCs/>
                <w:lang w:val="uk-UA"/>
              </w:rPr>
              <w:t>S</w:t>
            </w:r>
            <w:r>
              <w:rPr>
                <w:b/>
                <w:bCs/>
                <w:lang w:val="uk-UA"/>
              </w:rPr>
              <w:t>4</w:t>
            </w:r>
            <w:r w:rsidRPr="00BE1D4A">
              <w:rPr>
                <w:b/>
                <w:bCs/>
                <w:lang w:val="uk-UA"/>
              </w:rPr>
              <w:t>.  Коли Ви виїхали з території України?</w:t>
            </w:r>
          </w:p>
          <w:p w14:paraId="2BB24754" w14:textId="77777777" w:rsidR="00CD770A" w:rsidRPr="00BE793C" w:rsidRDefault="00CD770A" w:rsidP="005A14D8">
            <w:pPr>
              <w:rPr>
                <w:b/>
                <w:bCs/>
                <w:i/>
                <w:iCs/>
                <w:lang w:val="uk-UA"/>
              </w:rPr>
            </w:pPr>
            <w:r>
              <w:rPr>
                <w:b/>
                <w:bCs/>
                <w:i/>
                <w:iCs/>
                <w:lang w:val="uk-UA"/>
              </w:rPr>
              <w:t>Якщо Ви не пам’ятаєте точну дату, будь ласка, вкажіть приблизну дату.</w:t>
            </w:r>
          </w:p>
        </w:tc>
        <w:tc>
          <w:tcPr>
            <w:tcW w:w="567" w:type="dxa"/>
          </w:tcPr>
          <w:p w14:paraId="71673223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b/>
                <w:bCs/>
                <w:color w:val="00B0F0"/>
                <w:lang w:val="uk-UA"/>
              </w:rPr>
              <w:t>BВ</w:t>
            </w:r>
          </w:p>
        </w:tc>
        <w:tc>
          <w:tcPr>
            <w:tcW w:w="1700" w:type="dxa"/>
          </w:tcPr>
          <w:p w14:paraId="1EFB53A4" w14:textId="77777777" w:rsidR="00CD770A" w:rsidRPr="00BE1D4A" w:rsidRDefault="00CD770A" w:rsidP="005A14D8">
            <w:pPr>
              <w:rPr>
                <w:lang w:val="uk-UA"/>
              </w:rPr>
            </w:pPr>
          </w:p>
        </w:tc>
      </w:tr>
      <w:tr w:rsidR="00CD770A" w:rsidRPr="00BE1D4A" w14:paraId="5D114880" w14:textId="77777777" w:rsidTr="6FD2E594">
        <w:tc>
          <w:tcPr>
            <w:tcW w:w="7083" w:type="dxa"/>
          </w:tcPr>
          <w:p w14:paraId="4DE9D34F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 </w:t>
            </w:r>
            <w:r>
              <w:rPr>
                <w:color w:val="00B0F0"/>
                <w:lang w:val="uk-UA"/>
              </w:rPr>
              <w:t>Дата</w:t>
            </w:r>
            <w:r w:rsidRPr="00BE1D4A">
              <w:rPr>
                <w:color w:val="00B0F0"/>
                <w:lang w:val="uk-UA"/>
              </w:rPr>
              <w:t xml:space="preserve">  </w:t>
            </w:r>
          </w:p>
        </w:tc>
        <w:tc>
          <w:tcPr>
            <w:tcW w:w="567" w:type="dxa"/>
          </w:tcPr>
          <w:p w14:paraId="1E5C507F" w14:textId="77777777" w:rsidR="00CD770A" w:rsidRPr="00BE1D4A" w:rsidRDefault="00CD770A" w:rsidP="005A14D8">
            <w:pPr>
              <w:rPr>
                <w:lang w:val="uk-UA"/>
              </w:rPr>
            </w:pPr>
          </w:p>
        </w:tc>
        <w:tc>
          <w:tcPr>
            <w:tcW w:w="1700" w:type="dxa"/>
          </w:tcPr>
          <w:p w14:paraId="5688E6F6" w14:textId="622178FD" w:rsidR="00CD770A" w:rsidRPr="00BE1D4A" w:rsidRDefault="00CD770A" w:rsidP="005A14D8">
            <w:pPr>
              <w:rPr>
                <w:lang w:val="uk-UA"/>
              </w:rPr>
            </w:pPr>
          </w:p>
        </w:tc>
      </w:tr>
    </w:tbl>
    <w:p w14:paraId="7B174E3B" w14:textId="77777777" w:rsidR="00CD770A" w:rsidRPr="00BE1D4A" w:rsidRDefault="00CD770A" w:rsidP="00CD770A">
      <w:pPr>
        <w:rPr>
          <w:lang w:val="uk-UA"/>
        </w:rPr>
      </w:pPr>
    </w:p>
    <w:p w14:paraId="14E12152" w14:textId="73B78AE6" w:rsidR="00CD770A" w:rsidRDefault="00CD770A" w:rsidP="6FD2E594">
      <w:pPr>
        <w:rPr>
          <w:lang w:val="uk-UA"/>
        </w:rPr>
      </w:pPr>
    </w:p>
    <w:p w14:paraId="6060BD2F" w14:textId="77777777" w:rsidR="00CD770A" w:rsidRDefault="00CD770A" w:rsidP="00CD770A">
      <w:pPr>
        <w:rPr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2"/>
        <w:gridCol w:w="708"/>
      </w:tblGrid>
      <w:tr w:rsidR="00254540" w:rsidRPr="00BE1D4A" w14:paraId="77C15500" w14:textId="77777777" w:rsidTr="6FD2E594">
        <w:tc>
          <w:tcPr>
            <w:tcW w:w="8642" w:type="dxa"/>
          </w:tcPr>
          <w:p w14:paraId="026DC084" w14:textId="082B6EFD" w:rsidR="00254540" w:rsidRPr="00B57031" w:rsidRDefault="00254540" w:rsidP="6FD2E594">
            <w:pPr>
              <w:rPr>
                <w:i/>
                <w:iCs/>
                <w:lang w:val="ru-RU"/>
              </w:rPr>
            </w:pPr>
            <w:r w:rsidRPr="6FD2E594">
              <w:rPr>
                <w:b/>
                <w:bCs/>
                <w:lang w:val="uk-UA"/>
              </w:rPr>
              <w:t>S</w:t>
            </w:r>
            <w:r w:rsidR="002A00A8" w:rsidRPr="6FD2E594">
              <w:rPr>
                <w:b/>
                <w:bCs/>
                <w:lang w:val="ru-RU"/>
              </w:rPr>
              <w:t>6</w:t>
            </w:r>
            <w:r w:rsidRPr="6FD2E594">
              <w:rPr>
                <w:b/>
                <w:bCs/>
                <w:lang w:val="uk-UA"/>
              </w:rPr>
              <w:t>.</w:t>
            </w:r>
            <w:r w:rsidR="00C108E3" w:rsidRPr="6FD2E594">
              <w:rPr>
                <w:b/>
                <w:bCs/>
                <w:lang w:val="uk-UA"/>
              </w:rPr>
              <w:t xml:space="preserve"> (Для респондентів, які виїхали за</w:t>
            </w:r>
            <w:r w:rsidR="1BE1314A" w:rsidRPr="6FD2E594">
              <w:rPr>
                <w:b/>
                <w:bCs/>
                <w:lang w:val="uk-UA"/>
              </w:rPr>
              <w:t xml:space="preserve"> </w:t>
            </w:r>
            <w:r w:rsidR="00C108E3" w:rsidRPr="6FD2E594">
              <w:rPr>
                <w:b/>
                <w:bCs/>
                <w:lang w:val="uk-UA"/>
              </w:rPr>
              <w:t>кордон після початку повномасштабного вторгнення):</w:t>
            </w:r>
            <w:r w:rsidRPr="6FD2E594">
              <w:rPr>
                <w:b/>
                <w:bCs/>
                <w:lang w:val="uk-UA"/>
              </w:rPr>
              <w:t xml:space="preserve"> При виїзді з України </w:t>
            </w:r>
            <w:r w:rsidR="00807AC7" w:rsidRPr="6FD2E594">
              <w:rPr>
                <w:b/>
                <w:bCs/>
                <w:lang w:val="uk-UA"/>
              </w:rPr>
              <w:t>Ви</w:t>
            </w:r>
            <w:r w:rsidR="00807AC7" w:rsidRPr="6FD2E594">
              <w:rPr>
                <w:b/>
                <w:bCs/>
                <w:lang w:val="ru-RU"/>
              </w:rPr>
              <w:t>:</w:t>
            </w:r>
          </w:p>
        </w:tc>
        <w:tc>
          <w:tcPr>
            <w:tcW w:w="708" w:type="dxa"/>
          </w:tcPr>
          <w:p w14:paraId="477F3FD9" w14:textId="77777777" w:rsidR="00254540" w:rsidRPr="00BE1D4A" w:rsidRDefault="00254540" w:rsidP="005A14D8">
            <w:pPr>
              <w:rPr>
                <w:lang w:val="uk-UA"/>
              </w:rPr>
            </w:pPr>
            <w:r w:rsidRPr="00BE1D4A">
              <w:rPr>
                <w:b/>
                <w:bCs/>
                <w:color w:val="00B0F0"/>
                <w:lang w:val="uk-UA"/>
              </w:rPr>
              <w:t>ОВ</w:t>
            </w:r>
          </w:p>
        </w:tc>
      </w:tr>
      <w:tr w:rsidR="00254540" w:rsidRPr="00BE1D4A" w14:paraId="6A629493" w14:textId="77777777" w:rsidTr="6FD2E594">
        <w:tc>
          <w:tcPr>
            <w:tcW w:w="8642" w:type="dxa"/>
          </w:tcPr>
          <w:p w14:paraId="4EE6EACB" w14:textId="5830079C" w:rsidR="00254540" w:rsidRPr="00885B94" w:rsidRDefault="00807AC7" w:rsidP="005A14D8">
            <w:pPr>
              <w:rPr>
                <w:lang w:val="uk-UA"/>
              </w:rPr>
            </w:pPr>
            <w:r>
              <w:rPr>
                <w:lang w:val="uk-UA"/>
              </w:rPr>
              <w:t>Перетинав(-ла) кордон з однією із країн ЄС чи Молдови</w:t>
            </w:r>
          </w:p>
        </w:tc>
        <w:tc>
          <w:tcPr>
            <w:tcW w:w="708" w:type="dxa"/>
          </w:tcPr>
          <w:p w14:paraId="0BCA4916" w14:textId="77777777" w:rsidR="00254540" w:rsidRPr="009E1AB3" w:rsidRDefault="00254540" w:rsidP="005A14D8">
            <w:r>
              <w:t>1</w:t>
            </w:r>
          </w:p>
        </w:tc>
      </w:tr>
      <w:tr w:rsidR="00254540" w:rsidRPr="00BE1D4A" w14:paraId="7596ED89" w14:textId="77777777" w:rsidTr="6FD2E594">
        <w:tc>
          <w:tcPr>
            <w:tcW w:w="8642" w:type="dxa"/>
          </w:tcPr>
          <w:p w14:paraId="62EAC575" w14:textId="58C99B04" w:rsidR="00254540" w:rsidRPr="00885B94" w:rsidRDefault="00807AC7" w:rsidP="005A14D8">
            <w:pPr>
              <w:rPr>
                <w:lang w:val="uk-UA"/>
              </w:rPr>
            </w:pPr>
            <w:r w:rsidRPr="6FD2E594">
              <w:rPr>
                <w:lang w:val="uk-UA"/>
              </w:rPr>
              <w:t>Був(-ла) змушен</w:t>
            </w:r>
            <w:r w:rsidR="00821D8E" w:rsidRPr="6FD2E594">
              <w:rPr>
                <w:lang w:val="uk-UA"/>
              </w:rPr>
              <w:t>ий</w:t>
            </w:r>
            <w:r w:rsidRPr="6FD2E594">
              <w:rPr>
                <w:lang w:val="uk-UA"/>
              </w:rPr>
              <w:t>(а) виїж</w:t>
            </w:r>
            <w:r w:rsidR="00976B8F" w:rsidRPr="6FD2E594">
              <w:rPr>
                <w:lang w:val="uk-UA"/>
              </w:rPr>
              <w:t>дж</w:t>
            </w:r>
            <w:r w:rsidRPr="6FD2E594">
              <w:rPr>
                <w:lang w:val="uk-UA"/>
              </w:rPr>
              <w:t xml:space="preserve">ати через територію </w:t>
            </w:r>
            <w:r w:rsidR="00821D8E" w:rsidRPr="6FD2E594">
              <w:rPr>
                <w:lang w:val="uk-UA"/>
              </w:rPr>
              <w:t xml:space="preserve">Росії </w:t>
            </w:r>
            <w:r w:rsidRPr="6FD2E594">
              <w:rPr>
                <w:lang w:val="uk-UA"/>
              </w:rPr>
              <w:t>чи Білорусі</w:t>
            </w:r>
          </w:p>
        </w:tc>
        <w:tc>
          <w:tcPr>
            <w:tcW w:w="708" w:type="dxa"/>
          </w:tcPr>
          <w:p w14:paraId="63A61595" w14:textId="77777777" w:rsidR="00254540" w:rsidRPr="009E1AB3" w:rsidRDefault="00254540" w:rsidP="005A14D8">
            <w:r>
              <w:t>2</w:t>
            </w:r>
          </w:p>
        </w:tc>
      </w:tr>
    </w:tbl>
    <w:p w14:paraId="5A07EB9F" w14:textId="77777777" w:rsidR="000C2D1A" w:rsidRPr="007333A1" w:rsidRDefault="000C2D1A" w:rsidP="00CD770A">
      <w:pPr>
        <w:rPr>
          <w:lang w:val="uk-UA"/>
        </w:rPr>
      </w:pPr>
    </w:p>
    <w:p w14:paraId="7A46ACB5" w14:textId="77777777" w:rsidR="00CD770A" w:rsidRPr="00BE1D4A" w:rsidRDefault="00CD770A" w:rsidP="00CD770A">
      <w:pPr>
        <w:rPr>
          <w:lang w:val="uk-UA"/>
        </w:rPr>
      </w:pPr>
    </w:p>
    <w:p w14:paraId="045C8688" w14:textId="77777777" w:rsidR="00CD770A" w:rsidRPr="00BE1D4A" w:rsidRDefault="00CD770A" w:rsidP="00CD770A">
      <w:pPr>
        <w:widowControl w:val="0"/>
        <w:shd w:val="clear" w:color="auto" w:fill="00B0F0"/>
        <w:adjustRightInd w:val="0"/>
        <w:jc w:val="center"/>
        <w:rPr>
          <w:rFonts w:ascii="Arial" w:hAnsi="Arial" w:cs="Arial"/>
          <w:b/>
          <w:bCs/>
          <w:color w:val="FFFFFF" w:themeColor="background1"/>
          <w:lang w:val="uk-UA"/>
        </w:rPr>
      </w:pPr>
      <w:r w:rsidRPr="00BE1D4A">
        <w:rPr>
          <w:rFonts w:ascii="Arial" w:hAnsi="Arial" w:cs="Arial"/>
          <w:b/>
          <w:bCs/>
          <w:color w:val="FFFFFF" w:themeColor="background1"/>
          <w:lang w:val="uk-UA"/>
        </w:rPr>
        <w:t xml:space="preserve">А. ІНФОРМАЦІЯ ПРО В’ЇЗД В </w:t>
      </w:r>
    </w:p>
    <w:p w14:paraId="13D27462" w14:textId="3F668D8A" w:rsidR="00CD770A" w:rsidRPr="00BE1D4A" w:rsidRDefault="00CD770A" w:rsidP="2F4FCA77">
      <w:pPr>
        <w:rPr>
          <w:sz w:val="20"/>
          <w:szCs w:val="20"/>
          <w:lang w:val="uk-UA"/>
        </w:rPr>
      </w:pPr>
    </w:p>
    <w:p w14:paraId="266735D2" w14:textId="77777777" w:rsidR="00CD770A" w:rsidRDefault="00CD770A" w:rsidP="00CD770A">
      <w:pPr>
        <w:rPr>
          <w:sz w:val="20"/>
          <w:szCs w:val="20"/>
          <w:lang w:val="uk-UA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8642"/>
        <w:gridCol w:w="709"/>
      </w:tblGrid>
      <w:tr w:rsidR="000E5AB7" w:rsidRPr="00BE1D4A" w14:paraId="62858738" w14:textId="77777777" w:rsidTr="6FD2E594">
        <w:trPr>
          <w:trHeight w:val="601"/>
        </w:trPr>
        <w:tc>
          <w:tcPr>
            <w:tcW w:w="8642" w:type="dxa"/>
          </w:tcPr>
          <w:p w14:paraId="1F2D1022" w14:textId="77777777" w:rsidR="000E5AB7" w:rsidRPr="00BE1D4A" w:rsidRDefault="000E5AB7" w:rsidP="005A14D8">
            <w:pPr>
              <w:rPr>
                <w:b/>
                <w:bCs/>
                <w:color w:val="00B0F0"/>
                <w:lang w:val="uk-UA"/>
              </w:rPr>
            </w:pPr>
            <w:r w:rsidRPr="00BE1D4A">
              <w:rPr>
                <w:b/>
                <w:bCs/>
                <w:color w:val="00B0F0"/>
                <w:lang w:val="uk-UA"/>
              </w:rPr>
              <w:t xml:space="preserve">Ротація </w:t>
            </w:r>
          </w:p>
          <w:p w14:paraId="1ED0B3A8" w14:textId="4663208F" w:rsidR="000E5AB7" w:rsidRPr="00B02085" w:rsidRDefault="000E5AB7" w:rsidP="005A14D8">
            <w:pPr>
              <w:rPr>
                <w:b/>
                <w:bCs/>
                <w:lang w:val="uk-UA"/>
              </w:rPr>
            </w:pPr>
            <w:r w:rsidRPr="6FD2E594">
              <w:rPr>
                <w:b/>
                <w:bCs/>
                <w:lang w:val="uk-UA"/>
              </w:rPr>
              <w:t xml:space="preserve">A2.1 З ким Ви досі проживаєте разом зараз? </w:t>
            </w:r>
          </w:p>
          <w:p w14:paraId="4788FC90" w14:textId="77777777" w:rsidR="000E5AB7" w:rsidRPr="00BE1D4A" w:rsidRDefault="000E5AB7" w:rsidP="005A14D8">
            <w:pPr>
              <w:rPr>
                <w:i/>
                <w:iCs/>
                <w:lang w:val="uk-UA"/>
              </w:rPr>
            </w:pPr>
            <w:r w:rsidRPr="00BE1D4A">
              <w:rPr>
                <w:i/>
                <w:iCs/>
                <w:lang w:val="uk-UA"/>
              </w:rPr>
              <w:t>Оберіть всі варіанти, які підходять</w:t>
            </w:r>
          </w:p>
        </w:tc>
        <w:tc>
          <w:tcPr>
            <w:tcW w:w="709" w:type="dxa"/>
          </w:tcPr>
          <w:p w14:paraId="6D4DF38E" w14:textId="77777777" w:rsidR="000E5AB7" w:rsidRPr="00BE1D4A" w:rsidRDefault="000E5AB7" w:rsidP="005A14D8">
            <w:pPr>
              <w:rPr>
                <w:lang w:val="uk-UA"/>
              </w:rPr>
            </w:pPr>
            <w:r w:rsidRPr="00BE1D4A">
              <w:rPr>
                <w:b/>
                <w:bCs/>
                <w:color w:val="00B0F0"/>
                <w:lang w:val="uk-UA"/>
              </w:rPr>
              <w:t>МВ</w:t>
            </w:r>
          </w:p>
        </w:tc>
      </w:tr>
      <w:tr w:rsidR="000E5AB7" w:rsidRPr="00BE1D4A" w14:paraId="524604D9" w14:textId="77777777" w:rsidTr="6FD2E594">
        <w:tc>
          <w:tcPr>
            <w:tcW w:w="8642" w:type="dxa"/>
          </w:tcPr>
          <w:p w14:paraId="37A15A44" w14:textId="77777777" w:rsidR="000E5AB7" w:rsidRPr="00BE1D4A" w:rsidRDefault="000E5AB7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Сам/а  </w:t>
            </w:r>
            <w:r w:rsidRPr="00BE1D4A">
              <w:rPr>
                <w:b/>
                <w:bCs/>
                <w:color w:val="00B0F0"/>
                <w:lang w:val="uk-UA"/>
              </w:rPr>
              <w:t>(ОВ)</w:t>
            </w:r>
          </w:p>
        </w:tc>
        <w:tc>
          <w:tcPr>
            <w:tcW w:w="709" w:type="dxa"/>
          </w:tcPr>
          <w:p w14:paraId="4410C443" w14:textId="77777777" w:rsidR="000E5AB7" w:rsidRPr="00BE1D4A" w:rsidRDefault="000E5AB7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</w:tr>
      <w:tr w:rsidR="000E5AB7" w:rsidRPr="00BE1D4A" w14:paraId="7770D02F" w14:textId="77777777" w:rsidTr="6FD2E594">
        <w:tc>
          <w:tcPr>
            <w:tcW w:w="8642" w:type="dxa"/>
          </w:tcPr>
          <w:p w14:paraId="6334CFBF" w14:textId="77777777" w:rsidR="000E5AB7" w:rsidRPr="00BE1D4A" w:rsidRDefault="000E5AB7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З дітьми (до 18 років) </w:t>
            </w:r>
          </w:p>
        </w:tc>
        <w:tc>
          <w:tcPr>
            <w:tcW w:w="709" w:type="dxa"/>
          </w:tcPr>
          <w:p w14:paraId="7C12C732" w14:textId="77777777" w:rsidR="000E5AB7" w:rsidRPr="00BE1D4A" w:rsidRDefault="000E5AB7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2</w:t>
            </w:r>
          </w:p>
        </w:tc>
      </w:tr>
      <w:tr w:rsidR="000E5AB7" w:rsidRPr="00BE1D4A" w14:paraId="31DCD08A" w14:textId="77777777" w:rsidTr="6FD2E594">
        <w:tc>
          <w:tcPr>
            <w:tcW w:w="8642" w:type="dxa"/>
          </w:tcPr>
          <w:p w14:paraId="3DEF8134" w14:textId="77777777" w:rsidR="000E5AB7" w:rsidRPr="00BE1D4A" w:rsidRDefault="000E5AB7" w:rsidP="005A14D8">
            <w:pPr>
              <w:rPr>
                <w:lang w:val="uk-UA"/>
              </w:rPr>
            </w:pPr>
            <w:r>
              <w:rPr>
                <w:lang w:val="uk-UA"/>
              </w:rPr>
              <w:t>З дітьми (18 років і старше)</w:t>
            </w:r>
          </w:p>
        </w:tc>
        <w:tc>
          <w:tcPr>
            <w:tcW w:w="709" w:type="dxa"/>
          </w:tcPr>
          <w:p w14:paraId="283C718C" w14:textId="77777777" w:rsidR="000E5AB7" w:rsidRPr="00BE1D4A" w:rsidRDefault="000E5AB7" w:rsidP="005A14D8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</w:tr>
      <w:tr w:rsidR="000E5AB7" w:rsidRPr="00BE1D4A" w14:paraId="5716BDA9" w14:textId="77777777" w:rsidTr="6FD2E594">
        <w:tc>
          <w:tcPr>
            <w:tcW w:w="8642" w:type="dxa"/>
          </w:tcPr>
          <w:p w14:paraId="7F391F50" w14:textId="77777777" w:rsidR="000E5AB7" w:rsidRPr="00BE1D4A" w:rsidRDefault="000E5AB7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З </w:t>
            </w:r>
            <w:r>
              <w:rPr>
                <w:lang w:val="uk-UA"/>
              </w:rPr>
              <w:t>о</w:t>
            </w:r>
            <w:r w:rsidRPr="00BE1D4A">
              <w:rPr>
                <w:lang w:val="uk-UA"/>
              </w:rPr>
              <w:t xml:space="preserve">нуками  </w:t>
            </w:r>
          </w:p>
        </w:tc>
        <w:tc>
          <w:tcPr>
            <w:tcW w:w="709" w:type="dxa"/>
          </w:tcPr>
          <w:p w14:paraId="4D733074" w14:textId="77777777" w:rsidR="000E5AB7" w:rsidRPr="00BE1D4A" w:rsidRDefault="000E5AB7" w:rsidP="005A14D8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</w:tr>
      <w:tr w:rsidR="000E5AB7" w:rsidRPr="00BE1D4A" w14:paraId="4E359F5B" w14:textId="77777777" w:rsidTr="6FD2E594">
        <w:tc>
          <w:tcPr>
            <w:tcW w:w="8642" w:type="dxa"/>
          </w:tcPr>
          <w:p w14:paraId="1E76EF56" w14:textId="77777777" w:rsidR="000E5AB7" w:rsidRPr="00BE1D4A" w:rsidRDefault="000E5AB7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З вашими батьками та/чи батьками вашого чоловіка/дружини </w:t>
            </w:r>
          </w:p>
        </w:tc>
        <w:tc>
          <w:tcPr>
            <w:tcW w:w="709" w:type="dxa"/>
          </w:tcPr>
          <w:p w14:paraId="53C88225" w14:textId="77777777" w:rsidR="000E5AB7" w:rsidRPr="00BE1D4A" w:rsidRDefault="000E5AB7" w:rsidP="005A14D8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</w:tr>
      <w:tr w:rsidR="000E5AB7" w:rsidRPr="00BE1D4A" w14:paraId="6D4DE85B" w14:textId="77777777" w:rsidTr="6FD2E594">
        <w:tc>
          <w:tcPr>
            <w:tcW w:w="8642" w:type="dxa"/>
          </w:tcPr>
          <w:p w14:paraId="7A2F3EB2" w14:textId="34DD4221" w:rsidR="000E5AB7" w:rsidRPr="00BE1D4A" w:rsidRDefault="000E5AB7" w:rsidP="005A14D8">
            <w:pPr>
              <w:rPr>
                <w:lang w:val="uk-UA"/>
              </w:rPr>
            </w:pPr>
            <w:r w:rsidRPr="6FD2E594">
              <w:rPr>
                <w:lang w:val="uk-UA"/>
              </w:rPr>
              <w:t>З чоловіком/дружиною</w:t>
            </w:r>
            <w:r w:rsidR="23807856" w:rsidRPr="6FD2E594">
              <w:rPr>
                <w:lang w:val="uk-UA"/>
              </w:rPr>
              <w:t xml:space="preserve"> чи партнером</w:t>
            </w:r>
          </w:p>
        </w:tc>
        <w:tc>
          <w:tcPr>
            <w:tcW w:w="709" w:type="dxa"/>
          </w:tcPr>
          <w:p w14:paraId="01852E4D" w14:textId="77777777" w:rsidR="000E5AB7" w:rsidRPr="00BE1D4A" w:rsidRDefault="000E5AB7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5</w:t>
            </w:r>
          </w:p>
        </w:tc>
      </w:tr>
      <w:tr w:rsidR="000E5AB7" w:rsidRPr="00BE1D4A" w14:paraId="044A22ED" w14:textId="77777777" w:rsidTr="6FD2E594">
        <w:tc>
          <w:tcPr>
            <w:tcW w:w="8642" w:type="dxa"/>
          </w:tcPr>
          <w:p w14:paraId="60D7E797" w14:textId="77777777" w:rsidR="000E5AB7" w:rsidRPr="00BE1D4A" w:rsidRDefault="000E5AB7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З іншими родичами</w:t>
            </w:r>
          </w:p>
        </w:tc>
        <w:tc>
          <w:tcPr>
            <w:tcW w:w="709" w:type="dxa"/>
          </w:tcPr>
          <w:p w14:paraId="55DC6CE3" w14:textId="77777777" w:rsidR="000E5AB7" w:rsidRPr="00BE1D4A" w:rsidRDefault="000E5AB7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6</w:t>
            </w:r>
          </w:p>
        </w:tc>
      </w:tr>
      <w:tr w:rsidR="000E5AB7" w:rsidRPr="00BE1D4A" w14:paraId="21BEB672" w14:textId="77777777" w:rsidTr="6FD2E594">
        <w:tc>
          <w:tcPr>
            <w:tcW w:w="8642" w:type="dxa"/>
          </w:tcPr>
          <w:p w14:paraId="2B2A8523" w14:textId="77777777" w:rsidR="000E5AB7" w:rsidRPr="00BE1D4A" w:rsidRDefault="000E5AB7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З друзями/ знайомими </w:t>
            </w:r>
          </w:p>
        </w:tc>
        <w:tc>
          <w:tcPr>
            <w:tcW w:w="709" w:type="dxa"/>
          </w:tcPr>
          <w:p w14:paraId="19425B8C" w14:textId="77777777" w:rsidR="000E5AB7" w:rsidRPr="00BE1D4A" w:rsidRDefault="000E5AB7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7</w:t>
            </w:r>
          </w:p>
        </w:tc>
      </w:tr>
      <w:tr w:rsidR="000E5AB7" w:rsidRPr="00BE1D4A" w14:paraId="69474BA0" w14:textId="77777777" w:rsidTr="6FD2E594">
        <w:tc>
          <w:tcPr>
            <w:tcW w:w="8642" w:type="dxa"/>
          </w:tcPr>
          <w:p w14:paraId="2C69E9D0" w14:textId="77777777" w:rsidR="000E5AB7" w:rsidRPr="00BE1D4A" w:rsidRDefault="000E5AB7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Інше </w:t>
            </w:r>
          </w:p>
        </w:tc>
        <w:tc>
          <w:tcPr>
            <w:tcW w:w="709" w:type="dxa"/>
          </w:tcPr>
          <w:p w14:paraId="763BA574" w14:textId="77777777" w:rsidR="000E5AB7" w:rsidRPr="00BE1D4A" w:rsidRDefault="000E5AB7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9</w:t>
            </w:r>
            <w:r>
              <w:rPr>
                <w:lang w:val="uk-UA"/>
              </w:rPr>
              <w:t>7</w:t>
            </w:r>
          </w:p>
        </w:tc>
      </w:tr>
    </w:tbl>
    <w:p w14:paraId="6B77F3DA" w14:textId="77777777" w:rsidR="000E5AB7" w:rsidRDefault="000E5AB7" w:rsidP="00CD770A">
      <w:pPr>
        <w:rPr>
          <w:lang w:val="uk-UA"/>
        </w:rPr>
      </w:pPr>
    </w:p>
    <w:p w14:paraId="7A86C47E" w14:textId="77777777" w:rsidR="000E5AB7" w:rsidRPr="00BE1D4A" w:rsidRDefault="000E5AB7" w:rsidP="00CD770A">
      <w:pPr>
        <w:rPr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2"/>
        <w:gridCol w:w="708"/>
      </w:tblGrid>
      <w:tr w:rsidR="00CD770A" w:rsidRPr="002263CD" w14:paraId="0FDDA05B" w14:textId="77777777" w:rsidTr="6FD2E594">
        <w:tc>
          <w:tcPr>
            <w:tcW w:w="8642" w:type="dxa"/>
          </w:tcPr>
          <w:p w14:paraId="71A9945B" w14:textId="77777777" w:rsidR="00CD770A" w:rsidRDefault="00CD770A" w:rsidP="005A14D8">
            <w:pPr>
              <w:rPr>
                <w:b/>
                <w:bCs/>
                <w:lang w:val="uk-UA"/>
              </w:rPr>
            </w:pPr>
            <w:r w:rsidRPr="00BE1D4A">
              <w:rPr>
                <w:b/>
                <w:bCs/>
                <w:color w:val="00B0F0"/>
                <w:lang w:val="uk-UA"/>
              </w:rPr>
              <w:t>Ротація</w:t>
            </w:r>
          </w:p>
          <w:p w14:paraId="11AD68FD" w14:textId="77777777" w:rsidR="00CD770A" w:rsidRDefault="00CD770A" w:rsidP="005A14D8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А3</w:t>
            </w:r>
            <w:r w:rsidRPr="00BE1D4A">
              <w:rPr>
                <w:b/>
                <w:bCs/>
                <w:lang w:val="uk-UA"/>
              </w:rPr>
              <w:t>. Оберіть</w:t>
            </w:r>
            <w:r>
              <w:rPr>
                <w:b/>
                <w:bCs/>
                <w:lang w:val="uk-UA"/>
              </w:rPr>
              <w:t xml:space="preserve"> усі</w:t>
            </w:r>
            <w:r w:rsidRPr="00BE1D4A">
              <w:rPr>
                <w:b/>
                <w:bCs/>
                <w:lang w:val="uk-UA"/>
              </w:rPr>
              <w:t xml:space="preserve"> фактор</w:t>
            </w:r>
            <w:r>
              <w:rPr>
                <w:b/>
                <w:bCs/>
                <w:lang w:val="uk-UA"/>
              </w:rPr>
              <w:t>и</w:t>
            </w:r>
            <w:r w:rsidRPr="00BE1D4A">
              <w:rPr>
                <w:b/>
                <w:bCs/>
                <w:lang w:val="uk-UA"/>
              </w:rPr>
              <w:t>, що вплину</w:t>
            </w:r>
            <w:r>
              <w:rPr>
                <w:b/>
                <w:bCs/>
                <w:lang w:val="uk-UA"/>
              </w:rPr>
              <w:t>ли</w:t>
            </w:r>
            <w:r w:rsidRPr="00BE1D4A">
              <w:rPr>
                <w:b/>
                <w:bCs/>
                <w:lang w:val="uk-UA"/>
              </w:rPr>
              <w:t xml:space="preserve"> на Ваше рішення виїхати за</w:t>
            </w:r>
            <w:r>
              <w:rPr>
                <w:b/>
                <w:bCs/>
                <w:lang w:val="uk-UA"/>
              </w:rPr>
              <w:t xml:space="preserve"> </w:t>
            </w:r>
            <w:r w:rsidRPr="00BE1D4A">
              <w:rPr>
                <w:b/>
                <w:bCs/>
                <w:lang w:val="uk-UA"/>
              </w:rPr>
              <w:t>кордон</w:t>
            </w:r>
          </w:p>
          <w:p w14:paraId="44A16430" w14:textId="77777777" w:rsidR="00CD770A" w:rsidRPr="007B02F3" w:rsidRDefault="00CD770A" w:rsidP="005A14D8">
            <w:pPr>
              <w:rPr>
                <w:i/>
                <w:iCs/>
                <w:lang w:val="uk-UA"/>
              </w:rPr>
            </w:pPr>
            <w:r w:rsidRPr="00BE1D4A">
              <w:rPr>
                <w:i/>
                <w:iCs/>
                <w:lang w:val="uk-UA"/>
              </w:rPr>
              <w:t>Оберіть всі варіанти, які підходять</w:t>
            </w:r>
          </w:p>
        </w:tc>
        <w:tc>
          <w:tcPr>
            <w:tcW w:w="708" w:type="dxa"/>
          </w:tcPr>
          <w:p w14:paraId="7E8D5AB4" w14:textId="77777777" w:rsidR="00CD770A" w:rsidRPr="00BE1D4A" w:rsidRDefault="00CD770A" w:rsidP="005A14D8">
            <w:pPr>
              <w:rPr>
                <w:lang w:val="uk-UA"/>
              </w:rPr>
            </w:pPr>
            <w:r w:rsidRPr="007B02F3">
              <w:rPr>
                <w:color w:val="00B0F0"/>
                <w:lang w:val="uk-UA"/>
              </w:rPr>
              <w:t>МВ</w:t>
            </w:r>
          </w:p>
        </w:tc>
      </w:tr>
      <w:tr w:rsidR="00CD770A" w:rsidRPr="00BE1D4A" w14:paraId="6167C10B" w14:textId="77777777" w:rsidTr="6FD2E594">
        <w:tc>
          <w:tcPr>
            <w:tcW w:w="8642" w:type="dxa"/>
          </w:tcPr>
          <w:p w14:paraId="445D8B5D" w14:textId="75FB688C" w:rsidR="00CD770A" w:rsidRPr="00BE1D4A" w:rsidRDefault="00CD770A" w:rsidP="005A14D8">
            <w:pPr>
              <w:rPr>
                <w:lang w:val="uk-UA"/>
              </w:rPr>
            </w:pPr>
            <w:r w:rsidRPr="6FD2E594">
              <w:rPr>
                <w:lang w:val="uk-UA"/>
              </w:rPr>
              <w:t xml:space="preserve">В населеному пункті, в якому я проживаю, </w:t>
            </w:r>
            <w:r w:rsidR="00CA5ADD" w:rsidRPr="6FD2E594">
              <w:rPr>
                <w:lang w:val="uk-UA"/>
              </w:rPr>
              <w:t xml:space="preserve">йшли </w:t>
            </w:r>
            <w:r w:rsidRPr="6FD2E594">
              <w:rPr>
                <w:lang w:val="uk-UA"/>
              </w:rPr>
              <w:t xml:space="preserve">бойові дії </w:t>
            </w:r>
          </w:p>
        </w:tc>
        <w:tc>
          <w:tcPr>
            <w:tcW w:w="708" w:type="dxa"/>
          </w:tcPr>
          <w:p w14:paraId="53B8537D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</w:tr>
      <w:tr w:rsidR="00CD770A" w:rsidRPr="00BE1D4A" w14:paraId="4419F5D4" w14:textId="77777777" w:rsidTr="6FD2E594">
        <w:tc>
          <w:tcPr>
            <w:tcW w:w="8642" w:type="dxa"/>
          </w:tcPr>
          <w:p w14:paraId="6465ACA5" w14:textId="6A7AF943" w:rsidR="00CD770A" w:rsidRPr="00BE1D4A" w:rsidRDefault="00CD770A" w:rsidP="005A14D8">
            <w:pPr>
              <w:rPr>
                <w:lang w:val="uk-UA"/>
              </w:rPr>
            </w:pPr>
            <w:r w:rsidRPr="6FD2E594">
              <w:rPr>
                <w:lang w:val="uk-UA"/>
              </w:rPr>
              <w:t xml:space="preserve">Біля населеного пункту, в якому я проживаю, </w:t>
            </w:r>
            <w:r w:rsidR="00CA5ADD" w:rsidRPr="6FD2E594">
              <w:rPr>
                <w:lang w:val="uk-UA"/>
              </w:rPr>
              <w:t xml:space="preserve">йшли </w:t>
            </w:r>
            <w:r w:rsidRPr="6FD2E594">
              <w:rPr>
                <w:lang w:val="uk-UA"/>
              </w:rPr>
              <w:t xml:space="preserve">бойові дії </w:t>
            </w:r>
          </w:p>
        </w:tc>
        <w:tc>
          <w:tcPr>
            <w:tcW w:w="708" w:type="dxa"/>
          </w:tcPr>
          <w:p w14:paraId="2B9D1421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2</w:t>
            </w:r>
          </w:p>
        </w:tc>
      </w:tr>
      <w:tr w:rsidR="00CD770A" w:rsidRPr="00BE1D4A" w14:paraId="0A587462" w14:textId="77777777" w:rsidTr="6FD2E594">
        <w:tc>
          <w:tcPr>
            <w:tcW w:w="8642" w:type="dxa"/>
          </w:tcPr>
          <w:p w14:paraId="32F89691" w14:textId="0352B298" w:rsidR="00CD770A" w:rsidRPr="00BE1D4A" w:rsidRDefault="00CD770A" w:rsidP="005A14D8">
            <w:pPr>
              <w:rPr>
                <w:lang w:val="uk-UA"/>
              </w:rPr>
            </w:pPr>
            <w:r w:rsidRPr="6FD2E594">
              <w:rPr>
                <w:lang w:val="uk-UA"/>
              </w:rPr>
              <w:t xml:space="preserve">Бойових дій не було, але мій населений пункт </w:t>
            </w:r>
            <w:r w:rsidR="00B02085" w:rsidRPr="6FD2E594">
              <w:rPr>
                <w:lang w:val="uk-UA"/>
              </w:rPr>
              <w:t xml:space="preserve">бомбардували </w:t>
            </w:r>
            <w:r w:rsidRPr="6FD2E594">
              <w:rPr>
                <w:lang w:val="uk-UA"/>
              </w:rPr>
              <w:t xml:space="preserve">чи </w:t>
            </w:r>
            <w:r w:rsidR="00B02085" w:rsidRPr="6FD2E594">
              <w:rPr>
                <w:lang w:val="uk-UA"/>
              </w:rPr>
              <w:t xml:space="preserve">обстрілювали </w:t>
            </w:r>
          </w:p>
        </w:tc>
        <w:tc>
          <w:tcPr>
            <w:tcW w:w="708" w:type="dxa"/>
          </w:tcPr>
          <w:p w14:paraId="05B4F645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3</w:t>
            </w:r>
          </w:p>
        </w:tc>
      </w:tr>
      <w:tr w:rsidR="00CD770A" w:rsidRPr="00BE1D4A" w14:paraId="533E5E6D" w14:textId="77777777" w:rsidTr="6FD2E594">
        <w:tc>
          <w:tcPr>
            <w:tcW w:w="8642" w:type="dxa"/>
          </w:tcPr>
          <w:p w14:paraId="7E7599BB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Мій населений пункт був в окупації</w:t>
            </w:r>
          </w:p>
        </w:tc>
        <w:tc>
          <w:tcPr>
            <w:tcW w:w="708" w:type="dxa"/>
          </w:tcPr>
          <w:p w14:paraId="00979BBD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4</w:t>
            </w:r>
          </w:p>
        </w:tc>
      </w:tr>
      <w:tr w:rsidR="00CD770A" w:rsidRPr="00BE1D4A" w14:paraId="136FE2A5" w14:textId="77777777" w:rsidTr="6FD2E594">
        <w:tc>
          <w:tcPr>
            <w:tcW w:w="8642" w:type="dxa"/>
          </w:tcPr>
          <w:p w14:paraId="1AB9615B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Моє житло було зруйноване</w:t>
            </w:r>
          </w:p>
        </w:tc>
        <w:tc>
          <w:tcPr>
            <w:tcW w:w="708" w:type="dxa"/>
          </w:tcPr>
          <w:p w14:paraId="54D89242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</w:tr>
      <w:tr w:rsidR="00CD770A" w:rsidRPr="00BE1D4A" w14:paraId="25729346" w14:textId="77777777" w:rsidTr="6FD2E594">
        <w:tc>
          <w:tcPr>
            <w:tcW w:w="8642" w:type="dxa"/>
          </w:tcPr>
          <w:p w14:paraId="4656804D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Я або члени сім’ї втратили роботу або суттєву частину заробітків</w:t>
            </w:r>
          </w:p>
        </w:tc>
        <w:tc>
          <w:tcPr>
            <w:tcW w:w="708" w:type="dxa"/>
          </w:tcPr>
          <w:p w14:paraId="7F84D1D3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</w:tr>
      <w:tr w:rsidR="00CD770A" w:rsidRPr="00BE1D4A" w14:paraId="3B3DE6BC" w14:textId="77777777" w:rsidTr="6FD2E594">
        <w:tc>
          <w:tcPr>
            <w:tcW w:w="8642" w:type="dxa"/>
          </w:tcPr>
          <w:p w14:paraId="3788B594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Я чи члени моєї родини потребували лікування</w:t>
            </w:r>
          </w:p>
        </w:tc>
        <w:tc>
          <w:tcPr>
            <w:tcW w:w="708" w:type="dxa"/>
          </w:tcPr>
          <w:p w14:paraId="12AABDBE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</w:tr>
      <w:tr w:rsidR="00CD770A" w:rsidRPr="00BE1D4A" w14:paraId="3C3E75BD" w14:textId="77777777" w:rsidTr="6FD2E594">
        <w:tc>
          <w:tcPr>
            <w:tcW w:w="8642" w:type="dxa"/>
          </w:tcPr>
          <w:p w14:paraId="50C9836D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Мій населений пункт знаходиться далеко від лінії фронту, однак я все одно відчував(-ла) небезпеку</w:t>
            </w:r>
          </w:p>
        </w:tc>
        <w:tc>
          <w:tcPr>
            <w:tcW w:w="708" w:type="dxa"/>
          </w:tcPr>
          <w:p w14:paraId="5DC3D13A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</w:tr>
      <w:tr w:rsidR="00CD770A" w:rsidRPr="00BE1D4A" w14:paraId="32798546" w14:textId="77777777" w:rsidTr="6FD2E594">
        <w:tc>
          <w:tcPr>
            <w:tcW w:w="8642" w:type="dxa"/>
          </w:tcPr>
          <w:p w14:paraId="43379B11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lastRenderedPageBreak/>
              <w:t>Умови життя та/або перспективи для мене та/або моїх дітей за кордоном краще, ніж в Україні</w:t>
            </w:r>
          </w:p>
        </w:tc>
        <w:tc>
          <w:tcPr>
            <w:tcW w:w="708" w:type="dxa"/>
          </w:tcPr>
          <w:p w14:paraId="4744B8FC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</w:tr>
      <w:tr w:rsidR="00CD770A" w:rsidRPr="00A535F0" w14:paraId="560D4998" w14:textId="77777777" w:rsidTr="6FD2E594">
        <w:tc>
          <w:tcPr>
            <w:tcW w:w="8642" w:type="dxa"/>
          </w:tcPr>
          <w:p w14:paraId="7AFA8D37" w14:textId="77777777" w:rsidR="00CD770A" w:rsidRPr="00DD7708" w:rsidRDefault="00CD770A" w:rsidP="005A14D8">
            <w:pPr>
              <w:rPr>
                <w:lang w:val="uk-UA"/>
              </w:rPr>
            </w:pPr>
            <w:r w:rsidRPr="00DD7708">
              <w:rPr>
                <w:lang w:val="ru-RU"/>
              </w:rPr>
              <w:t>Неможливість здобувати освіту для моїх дітей</w:t>
            </w:r>
          </w:p>
        </w:tc>
        <w:tc>
          <w:tcPr>
            <w:tcW w:w="708" w:type="dxa"/>
          </w:tcPr>
          <w:p w14:paraId="79087F6C" w14:textId="77777777" w:rsidR="00CD770A" w:rsidRPr="00DD7708" w:rsidRDefault="00CD770A" w:rsidP="005A14D8">
            <w:pPr>
              <w:rPr>
                <w:lang w:val="uk-UA"/>
              </w:rPr>
            </w:pPr>
            <w:r w:rsidRPr="00DD7708">
              <w:rPr>
                <w:lang w:val="uk-UA"/>
              </w:rPr>
              <w:t>10</w:t>
            </w:r>
          </w:p>
        </w:tc>
      </w:tr>
      <w:tr w:rsidR="00976B8F" w:rsidRPr="00A535F0" w14:paraId="68F80F14" w14:textId="77777777" w:rsidTr="6FD2E594">
        <w:tc>
          <w:tcPr>
            <w:tcW w:w="8642" w:type="dxa"/>
          </w:tcPr>
          <w:p w14:paraId="32895C0F" w14:textId="7878CF5F" w:rsidR="00976B8F" w:rsidRPr="00DD7708" w:rsidRDefault="00F35F3F" w:rsidP="005A14D8">
            <w:pPr>
              <w:rPr>
                <w:lang w:val="ru-RU"/>
              </w:rPr>
            </w:pPr>
            <w:r>
              <w:rPr>
                <w:lang w:val="ru-RU"/>
              </w:rPr>
              <w:t xml:space="preserve">Відключення електроенергії </w:t>
            </w:r>
            <w:r w:rsidR="00B1136C">
              <w:rPr>
                <w:lang w:val="ru-RU"/>
              </w:rPr>
              <w:t>через масові ракетні обстріли</w:t>
            </w:r>
          </w:p>
        </w:tc>
        <w:tc>
          <w:tcPr>
            <w:tcW w:w="708" w:type="dxa"/>
          </w:tcPr>
          <w:p w14:paraId="5A9D8B5B" w14:textId="357D89DB" w:rsidR="00976B8F" w:rsidRPr="00DD7708" w:rsidRDefault="00B1136C" w:rsidP="005A14D8">
            <w:pPr>
              <w:rPr>
                <w:lang w:val="uk-UA"/>
              </w:rPr>
            </w:pPr>
            <w:r>
              <w:rPr>
                <w:lang w:val="uk-UA"/>
              </w:rPr>
              <w:t>11</w:t>
            </w:r>
          </w:p>
        </w:tc>
      </w:tr>
      <w:tr w:rsidR="00C108E3" w:rsidRPr="00A535F0" w14:paraId="15D37C3D" w14:textId="77777777" w:rsidTr="6FD2E594">
        <w:trPr>
          <w:trHeight w:val="300"/>
        </w:trPr>
        <w:tc>
          <w:tcPr>
            <w:tcW w:w="8642" w:type="dxa"/>
          </w:tcPr>
          <w:p w14:paraId="3CD4FED3" w14:textId="636BF926" w:rsidR="00C108E3" w:rsidRDefault="3A94D2D7" w:rsidP="005A14D8">
            <w:pPr>
              <w:rPr>
                <w:lang w:val="uk-UA"/>
              </w:rPr>
            </w:pPr>
            <w:r w:rsidRPr="6FD2E594">
              <w:rPr>
                <w:lang w:val="uk-UA"/>
              </w:rPr>
              <w:t>Д</w:t>
            </w:r>
            <w:r w:rsidR="4BAAFC0A" w:rsidRPr="6FD2E594">
              <w:rPr>
                <w:lang w:val="uk-UA"/>
              </w:rPr>
              <w:t xml:space="preserve">ля </w:t>
            </w:r>
            <w:r w:rsidR="08F6B8DB" w:rsidRPr="6FD2E594">
              <w:rPr>
                <w:lang w:val="uk-UA"/>
              </w:rPr>
              <w:t>возз’єднання</w:t>
            </w:r>
            <w:r w:rsidR="4BAAFC0A" w:rsidRPr="6FD2E594">
              <w:rPr>
                <w:lang w:val="uk-UA"/>
              </w:rPr>
              <w:t xml:space="preserve"> родини</w:t>
            </w:r>
          </w:p>
        </w:tc>
        <w:tc>
          <w:tcPr>
            <w:tcW w:w="708" w:type="dxa"/>
          </w:tcPr>
          <w:p w14:paraId="5240AA56" w14:textId="7C6626ED" w:rsidR="00C108E3" w:rsidRDefault="00C108E3" w:rsidP="005A14D8">
            <w:pPr>
              <w:rPr>
                <w:lang w:val="uk-UA"/>
              </w:rPr>
            </w:pPr>
            <w:r w:rsidRPr="6FD2E594">
              <w:rPr>
                <w:lang w:val="uk-UA"/>
              </w:rPr>
              <w:t>12</w:t>
            </w:r>
          </w:p>
        </w:tc>
      </w:tr>
      <w:tr w:rsidR="00C108E3" w:rsidRPr="00A535F0" w14:paraId="001E8B3B" w14:textId="77777777" w:rsidTr="6FD2E594">
        <w:trPr>
          <w:trHeight w:val="300"/>
        </w:trPr>
        <w:tc>
          <w:tcPr>
            <w:tcW w:w="8642" w:type="dxa"/>
          </w:tcPr>
          <w:p w14:paraId="5EFC2B7E" w14:textId="353039AC" w:rsidR="00C108E3" w:rsidRPr="00C108E3" w:rsidRDefault="54B9AC0A" w:rsidP="005A14D8">
            <w:pPr>
              <w:rPr>
                <w:lang w:val="uk-UA"/>
              </w:rPr>
            </w:pPr>
            <w:r w:rsidRPr="6FD2E594">
              <w:rPr>
                <w:lang w:val="uk-UA"/>
              </w:rPr>
              <w:t xml:space="preserve">Для </w:t>
            </w:r>
            <w:r w:rsidR="4BAAFC0A" w:rsidRPr="6FD2E594">
              <w:rPr>
                <w:lang w:val="uk-UA"/>
              </w:rPr>
              <w:t>навчання</w:t>
            </w:r>
          </w:p>
        </w:tc>
        <w:tc>
          <w:tcPr>
            <w:tcW w:w="708" w:type="dxa"/>
          </w:tcPr>
          <w:p w14:paraId="0B1D5A51" w14:textId="4A3BB305" w:rsidR="00C108E3" w:rsidRDefault="00C108E3" w:rsidP="005A14D8">
            <w:pPr>
              <w:rPr>
                <w:lang w:val="uk-UA"/>
              </w:rPr>
            </w:pPr>
            <w:r w:rsidRPr="6FD2E594">
              <w:rPr>
                <w:lang w:val="uk-UA"/>
              </w:rPr>
              <w:t>13</w:t>
            </w:r>
          </w:p>
        </w:tc>
      </w:tr>
      <w:tr w:rsidR="008E181F" w:rsidRPr="00A535F0" w14:paraId="580EB2A7" w14:textId="77777777" w:rsidTr="6FD2E594">
        <w:trPr>
          <w:trHeight w:val="300"/>
        </w:trPr>
        <w:tc>
          <w:tcPr>
            <w:tcW w:w="8642" w:type="dxa"/>
          </w:tcPr>
          <w:p w14:paraId="624BAA5E" w14:textId="46F79743" w:rsidR="008E181F" w:rsidRPr="007A207C" w:rsidRDefault="3DA442F8" w:rsidP="005A14D8">
            <w:pPr>
              <w:rPr>
                <w:lang w:val="ru-RU"/>
              </w:rPr>
            </w:pPr>
            <w:r w:rsidRPr="6FD2E594">
              <w:rPr>
                <w:lang w:val="uk-UA"/>
              </w:rPr>
              <w:t>Ч</w:t>
            </w:r>
            <w:r w:rsidR="008E181F" w:rsidRPr="6FD2E594">
              <w:rPr>
                <w:lang w:val="uk-UA"/>
              </w:rPr>
              <w:t>ерез роботу</w:t>
            </w:r>
          </w:p>
        </w:tc>
        <w:tc>
          <w:tcPr>
            <w:tcW w:w="708" w:type="dxa"/>
          </w:tcPr>
          <w:p w14:paraId="0BD3D13C" w14:textId="245611A6" w:rsidR="008E181F" w:rsidRPr="00C108E3" w:rsidRDefault="008E181F" w:rsidP="005A14D8">
            <w:pPr>
              <w:rPr>
                <w:lang w:val="uk-UA"/>
              </w:rPr>
            </w:pPr>
            <w:r w:rsidRPr="6FD2E594">
              <w:rPr>
                <w:lang w:val="uk-UA"/>
              </w:rPr>
              <w:t>1</w:t>
            </w:r>
            <w:r w:rsidR="00C108E3" w:rsidRPr="6FD2E594">
              <w:rPr>
                <w:lang w:val="uk-UA"/>
              </w:rPr>
              <w:t>4</w:t>
            </w:r>
          </w:p>
        </w:tc>
      </w:tr>
      <w:tr w:rsidR="00CD770A" w:rsidRPr="00BE1D4A" w14:paraId="0840C9C1" w14:textId="77777777" w:rsidTr="6FD2E594">
        <w:tc>
          <w:tcPr>
            <w:tcW w:w="8642" w:type="dxa"/>
          </w:tcPr>
          <w:p w14:paraId="56CD33B2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Інше </w:t>
            </w:r>
            <w:r w:rsidRPr="00BE1D4A">
              <w:rPr>
                <w:b/>
                <w:bCs/>
                <w:color w:val="00B0F0"/>
                <w:lang w:val="uk-UA"/>
              </w:rPr>
              <w:t xml:space="preserve">(ВВ) </w:t>
            </w:r>
          </w:p>
        </w:tc>
        <w:tc>
          <w:tcPr>
            <w:tcW w:w="708" w:type="dxa"/>
          </w:tcPr>
          <w:p w14:paraId="19450796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9</w:t>
            </w:r>
            <w:r>
              <w:rPr>
                <w:lang w:val="uk-UA"/>
              </w:rPr>
              <w:t>7</w:t>
            </w:r>
          </w:p>
        </w:tc>
      </w:tr>
      <w:tr w:rsidR="00CD770A" w:rsidRPr="00BE1D4A" w14:paraId="0720C5DE" w14:textId="77777777" w:rsidTr="6FD2E594">
        <w:tc>
          <w:tcPr>
            <w:tcW w:w="8642" w:type="dxa"/>
          </w:tcPr>
          <w:p w14:paraId="3888B6CC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Відмова від відповіді </w:t>
            </w:r>
          </w:p>
        </w:tc>
        <w:tc>
          <w:tcPr>
            <w:tcW w:w="708" w:type="dxa"/>
          </w:tcPr>
          <w:p w14:paraId="6FD98719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99</w:t>
            </w:r>
          </w:p>
        </w:tc>
      </w:tr>
    </w:tbl>
    <w:p w14:paraId="0D15E559" w14:textId="77777777" w:rsidR="00CD770A" w:rsidRDefault="00CD770A" w:rsidP="00CD770A">
      <w:pPr>
        <w:rPr>
          <w:lang w:val="uk-UA"/>
        </w:rPr>
      </w:pPr>
    </w:p>
    <w:p w14:paraId="1C0C2E26" w14:textId="77777777" w:rsidR="00CD770A" w:rsidRPr="00BE1D4A" w:rsidRDefault="00CD770A" w:rsidP="00CD770A">
      <w:pPr>
        <w:rPr>
          <w:lang w:val="uk-UA"/>
        </w:rPr>
      </w:pPr>
    </w:p>
    <w:p w14:paraId="56A5AB34" w14:textId="144D91F0" w:rsidR="00CD770A" w:rsidRPr="00BE1D4A" w:rsidRDefault="00CD770A" w:rsidP="6FD2E594">
      <w:pPr>
        <w:widowControl w:val="0"/>
        <w:adjustRightInd w:val="0"/>
        <w:rPr>
          <w:color w:val="000000" w:themeColor="text1"/>
          <w:lang w:val="uk-UA"/>
        </w:rPr>
      </w:pPr>
      <w:r w:rsidRPr="6FD2E594">
        <w:rPr>
          <w:rFonts w:ascii="Arial" w:hAnsi="Arial" w:cs="Arial"/>
          <w:b/>
          <w:bCs/>
          <w:color w:val="000000" w:themeColor="text1"/>
          <w:lang w:val="uk-UA"/>
        </w:rPr>
        <w:t xml:space="preserve">Б. ІНФОРМАЦІЯ ПРО </w:t>
      </w:r>
      <w:r w:rsidR="007030AA" w:rsidRPr="6FD2E594">
        <w:rPr>
          <w:rFonts w:ascii="Arial" w:hAnsi="Arial" w:cs="Arial"/>
          <w:b/>
          <w:bCs/>
          <w:color w:val="000000" w:themeColor="text1"/>
          <w:lang w:val="uk-UA"/>
        </w:rPr>
        <w:t>РОДИНУ</w:t>
      </w:r>
    </w:p>
    <w:p w14:paraId="1C06F85F" w14:textId="77777777" w:rsidR="007030AA" w:rsidRDefault="007030AA" w:rsidP="00CD770A">
      <w:pPr>
        <w:rPr>
          <w:b/>
          <w:bCs/>
          <w:color w:val="00B0F0"/>
          <w:lang w:val="uk-UA"/>
        </w:rPr>
      </w:pPr>
    </w:p>
    <w:p w14:paraId="249E48B6" w14:textId="4EAD5344" w:rsidR="007030AA" w:rsidRPr="002A00A8" w:rsidRDefault="007030AA" w:rsidP="00CD770A">
      <w:pPr>
        <w:rPr>
          <w:b/>
          <w:bCs/>
          <w:lang w:val="uk-UA"/>
        </w:rPr>
      </w:pPr>
      <w:r w:rsidRPr="6FD2E594">
        <w:rPr>
          <w:b/>
          <w:bCs/>
          <w:lang w:val="uk-UA"/>
        </w:rPr>
        <w:t>Який Ваш сімейний статус</w:t>
      </w:r>
    </w:p>
    <w:p w14:paraId="08CC427D" w14:textId="535B4781" w:rsidR="007030AA" w:rsidRPr="002A00A8" w:rsidRDefault="007030AA" w:rsidP="00CD770A">
      <w:pPr>
        <w:rPr>
          <w:b/>
          <w:bCs/>
          <w:lang w:val="uk-UA"/>
        </w:rPr>
      </w:pPr>
      <w:r w:rsidRPr="002A00A8">
        <w:rPr>
          <w:b/>
          <w:bCs/>
          <w:lang w:val="uk-UA"/>
        </w:rPr>
        <w:t xml:space="preserve">Одружений(-а) </w:t>
      </w:r>
      <w:r w:rsidR="001C7106">
        <w:rPr>
          <w:b/>
          <w:bCs/>
          <w:lang w:val="uk-UA"/>
        </w:rPr>
        <w:t>або в цивільному шлюбі</w:t>
      </w:r>
    </w:p>
    <w:p w14:paraId="4E819D7F" w14:textId="77777777" w:rsidR="00C57415" w:rsidRPr="002A00A8" w:rsidRDefault="00384DDD" w:rsidP="00CD770A">
      <w:pPr>
        <w:rPr>
          <w:b/>
          <w:bCs/>
          <w:lang w:val="uk-UA"/>
        </w:rPr>
      </w:pPr>
      <w:r w:rsidRPr="002A00A8">
        <w:rPr>
          <w:b/>
          <w:bCs/>
          <w:lang w:val="uk-UA"/>
        </w:rPr>
        <w:t>Не одружений</w:t>
      </w:r>
      <w:r w:rsidR="00C57415" w:rsidRPr="002A00A8">
        <w:rPr>
          <w:b/>
          <w:bCs/>
          <w:lang w:val="uk-UA"/>
        </w:rPr>
        <w:t>(-а)</w:t>
      </w:r>
      <w:r w:rsidRPr="002A00A8">
        <w:rPr>
          <w:b/>
          <w:bCs/>
          <w:lang w:val="uk-UA"/>
        </w:rPr>
        <w:t xml:space="preserve">, але </w:t>
      </w:r>
      <w:r w:rsidR="00C57415" w:rsidRPr="002A00A8">
        <w:rPr>
          <w:b/>
          <w:bCs/>
          <w:lang w:val="uk-UA"/>
        </w:rPr>
        <w:t>в стосунках</w:t>
      </w:r>
    </w:p>
    <w:p w14:paraId="06668E20" w14:textId="77777777" w:rsidR="00C57415" w:rsidRPr="002A00A8" w:rsidRDefault="00C57415" w:rsidP="00CD770A">
      <w:pPr>
        <w:rPr>
          <w:b/>
          <w:bCs/>
          <w:lang w:val="uk-UA"/>
        </w:rPr>
      </w:pPr>
      <w:r w:rsidRPr="002A00A8">
        <w:rPr>
          <w:b/>
          <w:bCs/>
          <w:lang w:val="uk-UA"/>
        </w:rPr>
        <w:t>Не одружений(-а) і не перебуваю в стосунках</w:t>
      </w:r>
    </w:p>
    <w:p w14:paraId="6179F974" w14:textId="6E851100" w:rsidR="00C57415" w:rsidRPr="00B57031" w:rsidRDefault="00C57415" w:rsidP="00CD770A">
      <w:pPr>
        <w:rPr>
          <w:b/>
          <w:lang w:val="ru-RU"/>
        </w:rPr>
      </w:pPr>
      <w:r w:rsidRPr="002A00A8">
        <w:rPr>
          <w:b/>
          <w:bCs/>
          <w:lang w:val="uk-UA"/>
        </w:rPr>
        <w:t>Розлучений(-а)</w:t>
      </w:r>
      <w:r w:rsidR="00B20A20" w:rsidRPr="00B57031">
        <w:rPr>
          <w:b/>
          <w:bCs/>
          <w:lang w:val="ru-RU"/>
        </w:rPr>
        <w:t xml:space="preserve">  </w:t>
      </w:r>
    </w:p>
    <w:p w14:paraId="51FF6658" w14:textId="77777777" w:rsidR="00C57415" w:rsidRPr="002A00A8" w:rsidRDefault="00C57415" w:rsidP="00CD770A">
      <w:pPr>
        <w:rPr>
          <w:b/>
          <w:bCs/>
          <w:lang w:val="uk-UA"/>
        </w:rPr>
      </w:pPr>
      <w:r w:rsidRPr="002A00A8">
        <w:rPr>
          <w:b/>
          <w:bCs/>
          <w:lang w:val="uk-UA"/>
        </w:rPr>
        <w:t>Вдівець/Вдова</w:t>
      </w:r>
    </w:p>
    <w:p w14:paraId="7AD8FE00" w14:textId="77777777" w:rsidR="009B25AE" w:rsidRPr="002A00A8" w:rsidRDefault="00C57415" w:rsidP="00CD770A">
      <w:pPr>
        <w:rPr>
          <w:b/>
          <w:bCs/>
          <w:lang w:val="uk-UA"/>
        </w:rPr>
      </w:pPr>
      <w:r w:rsidRPr="002A00A8">
        <w:rPr>
          <w:b/>
          <w:bCs/>
          <w:lang w:val="uk-UA"/>
        </w:rPr>
        <w:t>Важко сказати</w:t>
      </w:r>
    </w:p>
    <w:p w14:paraId="083FB8CB" w14:textId="77777777" w:rsidR="009B25AE" w:rsidRPr="002A00A8" w:rsidRDefault="009B25AE" w:rsidP="00CD770A">
      <w:pPr>
        <w:rPr>
          <w:b/>
          <w:bCs/>
          <w:lang w:val="uk-UA"/>
        </w:rPr>
      </w:pPr>
    </w:p>
    <w:p w14:paraId="166240EF" w14:textId="0289D11C" w:rsidR="00384DDD" w:rsidRPr="002A00A8" w:rsidRDefault="009B25AE" w:rsidP="00CD770A">
      <w:pPr>
        <w:rPr>
          <w:b/>
          <w:bCs/>
          <w:lang w:val="uk-UA"/>
        </w:rPr>
      </w:pPr>
      <w:r w:rsidRPr="002A00A8">
        <w:rPr>
          <w:b/>
          <w:bCs/>
          <w:lang w:val="uk-UA"/>
        </w:rPr>
        <w:t>Якщо</w:t>
      </w:r>
      <w:r w:rsidR="00227D22" w:rsidRPr="002A00A8">
        <w:rPr>
          <w:b/>
          <w:bCs/>
          <w:lang w:val="uk-UA"/>
        </w:rPr>
        <w:t xml:space="preserve"> відповідь на </w:t>
      </w:r>
      <w:r w:rsidRPr="002A00A8">
        <w:rPr>
          <w:b/>
          <w:bCs/>
          <w:lang w:val="uk-UA"/>
        </w:rPr>
        <w:t>попереднє</w:t>
      </w:r>
      <w:r w:rsidR="00C57415" w:rsidRPr="002A00A8">
        <w:rPr>
          <w:b/>
          <w:bCs/>
          <w:lang w:val="uk-UA"/>
        </w:rPr>
        <w:t xml:space="preserve"> </w:t>
      </w:r>
      <w:r w:rsidR="00227D22" w:rsidRPr="002A00A8">
        <w:rPr>
          <w:b/>
          <w:bCs/>
          <w:lang w:val="uk-UA"/>
        </w:rPr>
        <w:t>питання</w:t>
      </w:r>
      <w:r w:rsidR="00C1769F" w:rsidRPr="002A00A8">
        <w:rPr>
          <w:b/>
          <w:bCs/>
          <w:lang w:val="uk-UA"/>
        </w:rPr>
        <w:t xml:space="preserve"> «Одружений(-а)</w:t>
      </w:r>
      <w:r w:rsidR="005C14E8" w:rsidRPr="002A00A8">
        <w:rPr>
          <w:b/>
          <w:bCs/>
          <w:lang w:val="uk-UA"/>
        </w:rPr>
        <w:t>» чи «Не одружений(-а), але в стосунках»</w:t>
      </w:r>
    </w:p>
    <w:p w14:paraId="51C5A345" w14:textId="4170A7AB" w:rsidR="00DA40CA" w:rsidRPr="00B57031" w:rsidRDefault="00DA40CA" w:rsidP="00CD770A">
      <w:pPr>
        <w:rPr>
          <w:b/>
          <w:bCs/>
          <w:lang w:val="ru-RU"/>
        </w:rPr>
      </w:pPr>
      <w:r w:rsidRPr="002A00A8">
        <w:rPr>
          <w:b/>
          <w:bCs/>
          <w:lang w:val="uk-UA"/>
        </w:rPr>
        <w:t>Ваш(-а) партнер(-ка)</w:t>
      </w:r>
      <w:r w:rsidRPr="00B57031">
        <w:rPr>
          <w:b/>
          <w:bCs/>
          <w:lang w:val="ru-RU"/>
        </w:rPr>
        <w:t>:</w:t>
      </w:r>
    </w:p>
    <w:p w14:paraId="550215FA" w14:textId="7A033208" w:rsidR="00DA40CA" w:rsidRPr="002A00A8" w:rsidRDefault="00DA40CA" w:rsidP="00CD770A">
      <w:pPr>
        <w:rPr>
          <w:b/>
          <w:bCs/>
          <w:lang w:val="uk-UA"/>
        </w:rPr>
      </w:pPr>
      <w:r w:rsidRPr="002A00A8">
        <w:rPr>
          <w:b/>
          <w:bCs/>
          <w:lang w:val="uk-UA"/>
        </w:rPr>
        <w:t>Перебуває в Україні</w:t>
      </w:r>
    </w:p>
    <w:p w14:paraId="7EDF0805" w14:textId="50796C4B" w:rsidR="00DA40CA" w:rsidRPr="002A00A8" w:rsidRDefault="00D126DB" w:rsidP="00CD770A">
      <w:pPr>
        <w:rPr>
          <w:b/>
          <w:bCs/>
          <w:lang w:val="uk-UA"/>
        </w:rPr>
      </w:pPr>
      <w:r w:rsidRPr="002A00A8">
        <w:rPr>
          <w:b/>
          <w:bCs/>
          <w:lang w:val="uk-UA"/>
        </w:rPr>
        <w:t>Виїхав</w:t>
      </w:r>
      <w:r w:rsidR="00BA6B68" w:rsidRPr="002A00A8">
        <w:rPr>
          <w:b/>
          <w:bCs/>
          <w:lang w:val="uk-UA"/>
        </w:rPr>
        <w:t>(-ла)</w:t>
      </w:r>
      <w:r w:rsidRPr="002A00A8">
        <w:rPr>
          <w:b/>
          <w:bCs/>
          <w:lang w:val="uk-UA"/>
        </w:rPr>
        <w:t xml:space="preserve"> за кордон разом зі мною</w:t>
      </w:r>
    </w:p>
    <w:p w14:paraId="2EA59A12" w14:textId="3EDAD3CA" w:rsidR="00D126DB" w:rsidRDefault="00D126DB" w:rsidP="00CD770A">
      <w:pPr>
        <w:rPr>
          <w:b/>
          <w:bCs/>
          <w:lang w:val="uk-UA"/>
        </w:rPr>
      </w:pPr>
      <w:r w:rsidRPr="002A00A8">
        <w:rPr>
          <w:b/>
          <w:bCs/>
          <w:lang w:val="uk-UA"/>
        </w:rPr>
        <w:t>Виїхав</w:t>
      </w:r>
      <w:r w:rsidR="00BA6B68" w:rsidRPr="002A00A8">
        <w:rPr>
          <w:b/>
          <w:bCs/>
          <w:lang w:val="uk-UA"/>
        </w:rPr>
        <w:t>(-ла)</w:t>
      </w:r>
      <w:r w:rsidRPr="002A00A8">
        <w:rPr>
          <w:b/>
          <w:bCs/>
          <w:lang w:val="uk-UA"/>
        </w:rPr>
        <w:t xml:space="preserve"> за кордон</w:t>
      </w:r>
      <w:r w:rsidR="00BA6B68" w:rsidRPr="002A00A8">
        <w:rPr>
          <w:b/>
          <w:bCs/>
          <w:lang w:val="uk-UA"/>
        </w:rPr>
        <w:t xml:space="preserve"> у інший час ніж я </w:t>
      </w:r>
    </w:p>
    <w:p w14:paraId="4CB69052" w14:textId="138FBAE9" w:rsidR="000A3406" w:rsidRPr="00665CD8" w:rsidRDefault="00E16798" w:rsidP="00CD770A">
      <w:pPr>
        <w:rPr>
          <w:b/>
          <w:bCs/>
          <w:lang w:val="uk-UA"/>
        </w:rPr>
      </w:pPr>
      <w:r w:rsidRPr="6FD2E594">
        <w:rPr>
          <w:b/>
          <w:bCs/>
          <w:lang w:val="uk-UA"/>
        </w:rPr>
        <w:t>Проводить</w:t>
      </w:r>
      <w:r w:rsidR="0054540E" w:rsidRPr="6FD2E594">
        <w:rPr>
          <w:b/>
          <w:bCs/>
          <w:lang w:val="uk-UA"/>
        </w:rPr>
        <w:t xml:space="preserve"> </w:t>
      </w:r>
      <w:r w:rsidR="007F452A" w:rsidRPr="6FD2E594">
        <w:rPr>
          <w:b/>
          <w:bCs/>
          <w:lang w:val="uk-UA"/>
        </w:rPr>
        <w:t>частину часу зі мною, а частину – в Україні</w:t>
      </w:r>
    </w:p>
    <w:p w14:paraId="2AF4859E" w14:textId="77777777" w:rsidR="007030AA" w:rsidRDefault="007030AA" w:rsidP="00CD770A">
      <w:pPr>
        <w:rPr>
          <w:b/>
          <w:bCs/>
          <w:color w:val="00B0F0"/>
          <w:lang w:val="uk-UA"/>
        </w:rPr>
      </w:pPr>
    </w:p>
    <w:p w14:paraId="2CA5C71A" w14:textId="6F303B17" w:rsidR="00CD770A" w:rsidRPr="00BE1D4A" w:rsidRDefault="00CD770A" w:rsidP="00CD770A">
      <w:pPr>
        <w:rPr>
          <w:b/>
          <w:bCs/>
          <w:color w:val="00B0F0"/>
          <w:lang w:val="uk-UA"/>
        </w:rPr>
      </w:pPr>
      <w:r w:rsidRPr="00BE1D4A">
        <w:rPr>
          <w:b/>
          <w:bCs/>
          <w:color w:val="00B0F0"/>
          <w:lang w:val="uk-UA"/>
        </w:rPr>
        <w:t>Показувати блок ( Б1-Б4), якщо А2 =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8642"/>
        <w:gridCol w:w="709"/>
      </w:tblGrid>
      <w:tr w:rsidR="00CD770A" w:rsidRPr="00BE1D4A" w14:paraId="4C94F2B6" w14:textId="77777777" w:rsidTr="6FD2E594">
        <w:tc>
          <w:tcPr>
            <w:tcW w:w="8642" w:type="dxa"/>
          </w:tcPr>
          <w:p w14:paraId="6ED408C9" w14:textId="77777777" w:rsidR="00CD770A" w:rsidRPr="00BE1D4A" w:rsidRDefault="00CD770A" w:rsidP="005A14D8">
            <w:pPr>
              <w:rPr>
                <w:b/>
                <w:bCs/>
                <w:lang w:val="uk-UA"/>
              </w:rPr>
            </w:pPr>
            <w:r w:rsidRPr="00BE1D4A">
              <w:rPr>
                <w:b/>
                <w:bCs/>
                <w:lang w:val="uk-UA"/>
              </w:rPr>
              <w:t xml:space="preserve">Б1.  Вкажіть, скільки дітей виїхало з України </w:t>
            </w:r>
            <w:r>
              <w:rPr>
                <w:b/>
                <w:bCs/>
                <w:lang w:val="uk-UA"/>
              </w:rPr>
              <w:t xml:space="preserve">і проживають </w:t>
            </w:r>
            <w:r w:rsidRPr="00BE1D4A">
              <w:rPr>
                <w:b/>
                <w:bCs/>
                <w:lang w:val="uk-UA"/>
              </w:rPr>
              <w:t xml:space="preserve">разом з Вами? </w:t>
            </w:r>
          </w:p>
          <w:p w14:paraId="5761E6C7" w14:textId="06702696" w:rsidR="00CD770A" w:rsidRPr="00BE1D4A" w:rsidRDefault="00CD770A" w:rsidP="6FD2E594">
            <w:pPr>
              <w:rPr>
                <w:i/>
                <w:iCs/>
                <w:lang w:val="uk-UA"/>
              </w:rPr>
            </w:pPr>
            <w:r w:rsidRPr="6FD2E594">
              <w:rPr>
                <w:i/>
                <w:iCs/>
                <w:lang w:val="uk-UA"/>
              </w:rPr>
              <w:t xml:space="preserve">Прим.: Будь ласка, врахуйте </w:t>
            </w:r>
            <w:r w:rsidRPr="6FD2E594">
              <w:rPr>
                <w:i/>
                <w:iCs/>
                <w:u w:val="single"/>
                <w:lang w:val="uk-UA"/>
              </w:rPr>
              <w:t>тільки</w:t>
            </w:r>
            <w:r w:rsidR="08F4C40B" w:rsidRPr="6FD2E594">
              <w:rPr>
                <w:i/>
                <w:iCs/>
                <w:u w:val="single"/>
                <w:lang w:val="uk-UA"/>
              </w:rPr>
              <w:t xml:space="preserve"> </w:t>
            </w:r>
            <w:r w:rsidR="6EB9D905" w:rsidRPr="6FD2E594">
              <w:rPr>
                <w:i/>
                <w:iCs/>
                <w:u w:val="single"/>
                <w:lang w:val="uk-UA"/>
              </w:rPr>
              <w:t xml:space="preserve">тих дітей, які досі залишаються </w:t>
            </w:r>
            <w:r w:rsidR="08F4C40B" w:rsidRPr="6FD2E594">
              <w:rPr>
                <w:i/>
                <w:iCs/>
                <w:u w:val="single"/>
                <w:lang w:val="uk-UA"/>
              </w:rPr>
              <w:t>неповнолітні</w:t>
            </w:r>
            <w:r w:rsidR="39CFBFB7" w:rsidRPr="6FD2E594">
              <w:rPr>
                <w:i/>
                <w:iCs/>
                <w:u w:val="single"/>
                <w:lang w:val="uk-UA"/>
              </w:rPr>
              <w:t>ми</w:t>
            </w:r>
            <w:r w:rsidR="08F4C40B" w:rsidRPr="6FD2E594">
              <w:rPr>
                <w:i/>
                <w:iCs/>
                <w:u w:val="single"/>
                <w:lang w:val="uk-UA"/>
              </w:rPr>
              <w:t xml:space="preserve"> . Будь ласка, враховуйте лише </w:t>
            </w:r>
            <w:r w:rsidRPr="6FD2E594">
              <w:rPr>
                <w:i/>
                <w:iCs/>
                <w:u w:val="single"/>
                <w:lang w:val="uk-UA"/>
              </w:rPr>
              <w:t>Ваших</w:t>
            </w:r>
            <w:r w:rsidR="08F4C40B" w:rsidRPr="6FD2E594">
              <w:rPr>
                <w:i/>
                <w:iCs/>
                <w:u w:val="single"/>
                <w:lang w:val="uk-UA"/>
              </w:rPr>
              <w:t xml:space="preserve"> рідних</w:t>
            </w:r>
            <w:r w:rsidRPr="6FD2E594">
              <w:rPr>
                <w:i/>
                <w:iCs/>
                <w:u w:val="single"/>
                <w:lang w:val="uk-UA"/>
              </w:rPr>
              <w:t xml:space="preserve"> дітей</w:t>
            </w:r>
            <w:r w:rsidR="08F4C40B" w:rsidRPr="6FD2E594">
              <w:rPr>
                <w:i/>
                <w:iCs/>
                <w:u w:val="single"/>
                <w:lang w:val="uk-UA"/>
              </w:rPr>
              <w:t>, або дітей які перебувають під Вашою опікою</w:t>
            </w:r>
            <w:r w:rsidRPr="6FD2E594">
              <w:rPr>
                <w:i/>
                <w:iCs/>
                <w:u w:val="single"/>
                <w:lang w:val="uk-UA"/>
              </w:rPr>
              <w:t xml:space="preserve"> </w:t>
            </w:r>
            <w:r w:rsidRPr="6FD2E594">
              <w:rPr>
                <w:i/>
                <w:iCs/>
                <w:lang w:val="uk-UA"/>
              </w:rPr>
              <w:t>. Не враховуйте дітей Ваших родичів/друзів/знайомих, які виїхали разом з Вами та своїми батьками/опікунами</w:t>
            </w:r>
            <w:r w:rsidR="099D40FE" w:rsidRPr="6FD2E594">
              <w:rPr>
                <w:i/>
                <w:iCs/>
                <w:lang w:val="uk-UA"/>
              </w:rPr>
              <w:t>. Також не враховуйте Ваших онуків, якщо вони виїхали з принаймні одним із своїх батьків</w:t>
            </w:r>
            <w:r w:rsidRPr="6FD2E594">
              <w:rPr>
                <w:i/>
                <w:iCs/>
                <w:lang w:val="uk-UA"/>
              </w:rPr>
              <w:t xml:space="preserve"> </w:t>
            </w:r>
          </w:p>
        </w:tc>
        <w:tc>
          <w:tcPr>
            <w:tcW w:w="709" w:type="dxa"/>
          </w:tcPr>
          <w:p w14:paraId="61DF3F86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b/>
                <w:bCs/>
                <w:color w:val="00B0F0"/>
                <w:lang w:val="uk-UA"/>
              </w:rPr>
              <w:t>ОВ</w:t>
            </w:r>
          </w:p>
        </w:tc>
      </w:tr>
      <w:tr w:rsidR="00CD770A" w:rsidRPr="00BE1D4A" w14:paraId="3A730506" w14:textId="77777777" w:rsidTr="6FD2E594">
        <w:tc>
          <w:tcPr>
            <w:tcW w:w="8642" w:type="dxa"/>
          </w:tcPr>
          <w:p w14:paraId="093013B3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1 дитина   </w:t>
            </w:r>
          </w:p>
        </w:tc>
        <w:tc>
          <w:tcPr>
            <w:tcW w:w="709" w:type="dxa"/>
          </w:tcPr>
          <w:p w14:paraId="14707CDE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</w:tr>
      <w:tr w:rsidR="00CD770A" w:rsidRPr="00BE1D4A" w14:paraId="639912A8" w14:textId="77777777" w:rsidTr="6FD2E594">
        <w:tc>
          <w:tcPr>
            <w:tcW w:w="8642" w:type="dxa"/>
          </w:tcPr>
          <w:p w14:paraId="69948FBE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2 дитини </w:t>
            </w:r>
          </w:p>
        </w:tc>
        <w:tc>
          <w:tcPr>
            <w:tcW w:w="709" w:type="dxa"/>
          </w:tcPr>
          <w:p w14:paraId="035B60B1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2</w:t>
            </w:r>
          </w:p>
        </w:tc>
      </w:tr>
      <w:tr w:rsidR="00CD770A" w:rsidRPr="00BE1D4A" w14:paraId="3E01713A" w14:textId="77777777" w:rsidTr="6FD2E594">
        <w:tc>
          <w:tcPr>
            <w:tcW w:w="8642" w:type="dxa"/>
          </w:tcPr>
          <w:p w14:paraId="026DA541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3 дитини </w:t>
            </w:r>
          </w:p>
        </w:tc>
        <w:tc>
          <w:tcPr>
            <w:tcW w:w="709" w:type="dxa"/>
          </w:tcPr>
          <w:p w14:paraId="43696982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3</w:t>
            </w:r>
          </w:p>
        </w:tc>
      </w:tr>
      <w:tr w:rsidR="00CD770A" w:rsidRPr="00BE1D4A" w14:paraId="54D8EA70" w14:textId="77777777" w:rsidTr="6FD2E594">
        <w:tc>
          <w:tcPr>
            <w:tcW w:w="8642" w:type="dxa"/>
          </w:tcPr>
          <w:p w14:paraId="5861961C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4 дитини </w:t>
            </w:r>
          </w:p>
        </w:tc>
        <w:tc>
          <w:tcPr>
            <w:tcW w:w="709" w:type="dxa"/>
          </w:tcPr>
          <w:p w14:paraId="32C89A6C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4</w:t>
            </w:r>
          </w:p>
        </w:tc>
      </w:tr>
      <w:tr w:rsidR="00CD770A" w:rsidRPr="00BE1D4A" w14:paraId="7B0C6DF4" w14:textId="77777777" w:rsidTr="6FD2E594">
        <w:tc>
          <w:tcPr>
            <w:tcW w:w="8642" w:type="dxa"/>
          </w:tcPr>
          <w:p w14:paraId="20A6B649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5 дітей </w:t>
            </w:r>
          </w:p>
        </w:tc>
        <w:tc>
          <w:tcPr>
            <w:tcW w:w="709" w:type="dxa"/>
          </w:tcPr>
          <w:p w14:paraId="36ABE211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5</w:t>
            </w:r>
          </w:p>
        </w:tc>
      </w:tr>
      <w:tr w:rsidR="00CD770A" w:rsidRPr="00BE1D4A" w14:paraId="19E63AAF" w14:textId="77777777" w:rsidTr="6FD2E594">
        <w:tc>
          <w:tcPr>
            <w:tcW w:w="8642" w:type="dxa"/>
          </w:tcPr>
          <w:p w14:paraId="26E32A4B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6 дітей </w:t>
            </w:r>
          </w:p>
        </w:tc>
        <w:tc>
          <w:tcPr>
            <w:tcW w:w="709" w:type="dxa"/>
          </w:tcPr>
          <w:p w14:paraId="73DA5470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6</w:t>
            </w:r>
          </w:p>
        </w:tc>
      </w:tr>
      <w:tr w:rsidR="00CD770A" w:rsidRPr="00BE1D4A" w14:paraId="323ABAC8" w14:textId="77777777" w:rsidTr="6FD2E594">
        <w:tc>
          <w:tcPr>
            <w:tcW w:w="8642" w:type="dxa"/>
          </w:tcPr>
          <w:p w14:paraId="306617ED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7 дітей </w:t>
            </w:r>
          </w:p>
        </w:tc>
        <w:tc>
          <w:tcPr>
            <w:tcW w:w="709" w:type="dxa"/>
          </w:tcPr>
          <w:p w14:paraId="57B0BC75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7</w:t>
            </w:r>
          </w:p>
        </w:tc>
      </w:tr>
      <w:tr w:rsidR="00CD770A" w:rsidRPr="00BE1D4A" w14:paraId="1F8B64FB" w14:textId="77777777" w:rsidTr="6FD2E594">
        <w:tc>
          <w:tcPr>
            <w:tcW w:w="8642" w:type="dxa"/>
          </w:tcPr>
          <w:p w14:paraId="121C622D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8 дітей </w:t>
            </w:r>
          </w:p>
        </w:tc>
        <w:tc>
          <w:tcPr>
            <w:tcW w:w="709" w:type="dxa"/>
          </w:tcPr>
          <w:p w14:paraId="65EF11D1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8</w:t>
            </w:r>
          </w:p>
        </w:tc>
      </w:tr>
      <w:tr w:rsidR="00CD770A" w:rsidRPr="00BE1D4A" w14:paraId="4462287B" w14:textId="77777777" w:rsidTr="6FD2E594">
        <w:tc>
          <w:tcPr>
            <w:tcW w:w="8642" w:type="dxa"/>
          </w:tcPr>
          <w:p w14:paraId="41ADB3CC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lastRenderedPageBreak/>
              <w:t xml:space="preserve">9 дітей </w:t>
            </w:r>
          </w:p>
        </w:tc>
        <w:tc>
          <w:tcPr>
            <w:tcW w:w="709" w:type="dxa"/>
          </w:tcPr>
          <w:p w14:paraId="3FD75EF1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9</w:t>
            </w:r>
          </w:p>
        </w:tc>
      </w:tr>
      <w:tr w:rsidR="00CD770A" w:rsidRPr="00BE1D4A" w14:paraId="24984C91" w14:textId="77777777" w:rsidTr="6FD2E594">
        <w:tc>
          <w:tcPr>
            <w:tcW w:w="8642" w:type="dxa"/>
          </w:tcPr>
          <w:p w14:paraId="04B7C3DD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10 дітей </w:t>
            </w:r>
          </w:p>
        </w:tc>
        <w:tc>
          <w:tcPr>
            <w:tcW w:w="709" w:type="dxa"/>
          </w:tcPr>
          <w:p w14:paraId="18E1AC36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10</w:t>
            </w:r>
          </w:p>
        </w:tc>
      </w:tr>
      <w:tr w:rsidR="00CD770A" w:rsidRPr="00BE1D4A" w14:paraId="2E3C3DE0" w14:textId="77777777" w:rsidTr="6FD2E594">
        <w:tc>
          <w:tcPr>
            <w:tcW w:w="8642" w:type="dxa"/>
          </w:tcPr>
          <w:p w14:paraId="01BE0BF4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Більше 10 дітей </w:t>
            </w:r>
            <w:r w:rsidRPr="00BE1D4A">
              <w:rPr>
                <w:i/>
                <w:iCs/>
                <w:lang w:val="uk-UA"/>
              </w:rPr>
              <w:t xml:space="preserve">(Вкажіть цифру) </w:t>
            </w:r>
            <w:r w:rsidRPr="00BE1D4A">
              <w:rPr>
                <w:b/>
                <w:bCs/>
                <w:color w:val="00B0F0"/>
                <w:lang w:val="uk-UA"/>
              </w:rPr>
              <w:t>(ВВ)</w:t>
            </w:r>
          </w:p>
        </w:tc>
        <w:tc>
          <w:tcPr>
            <w:tcW w:w="709" w:type="dxa"/>
          </w:tcPr>
          <w:p w14:paraId="72DD48BC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11</w:t>
            </w:r>
          </w:p>
        </w:tc>
      </w:tr>
    </w:tbl>
    <w:p w14:paraId="581E823B" w14:textId="77777777" w:rsidR="00CD770A" w:rsidRPr="00BE1D4A" w:rsidRDefault="00CD770A" w:rsidP="00CD770A">
      <w:pPr>
        <w:rPr>
          <w:b/>
          <w:bCs/>
          <w:color w:val="00B0F0"/>
          <w:lang w:val="uk-UA"/>
        </w:rPr>
      </w:pPr>
    </w:p>
    <w:p w14:paraId="2576F2B1" w14:textId="7EDBD060" w:rsidR="00CD770A" w:rsidRPr="00BE1D4A" w:rsidRDefault="00CD770A" w:rsidP="00CD770A">
      <w:pPr>
        <w:rPr>
          <w:b/>
          <w:bCs/>
          <w:color w:val="00B0F0"/>
          <w:lang w:val="uk-UA"/>
        </w:rPr>
      </w:pPr>
      <w:r w:rsidRPr="6FD2E594">
        <w:rPr>
          <w:b/>
          <w:bCs/>
          <w:color w:val="00B0F0"/>
          <w:lang w:val="uk-UA"/>
        </w:rPr>
        <w:t>Блок (Б2-Б</w:t>
      </w:r>
      <w:r w:rsidR="7BFB3F93" w:rsidRPr="6FD2E594">
        <w:rPr>
          <w:b/>
          <w:bCs/>
          <w:color w:val="00B0F0"/>
          <w:lang w:val="uk-UA"/>
        </w:rPr>
        <w:t>3</w:t>
      </w:r>
      <w:r w:rsidRPr="6FD2E594">
        <w:rPr>
          <w:b/>
          <w:bCs/>
          <w:color w:val="00B0F0"/>
          <w:lang w:val="uk-UA"/>
        </w:rPr>
        <w:t xml:space="preserve">) запитувати стільки раз скільки є дітей в Б1. По кожній дитині окремо задаються питання Б2 Б3 . Наприклад, спочатку цей блок задається по дитині 1, потім по дитині 2, дитині 3 і т.д. </w:t>
      </w:r>
    </w:p>
    <w:p w14:paraId="5F49414C" w14:textId="77777777" w:rsidR="00CD770A" w:rsidRPr="00BE1D4A" w:rsidRDefault="00CD770A" w:rsidP="00CD770A">
      <w:pPr>
        <w:rPr>
          <w:b/>
          <w:bCs/>
          <w:color w:val="00B0F0"/>
          <w:lang w:val="uk-UA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701"/>
        <w:gridCol w:w="5750"/>
        <w:gridCol w:w="2900"/>
      </w:tblGrid>
      <w:tr w:rsidR="00CD770A" w:rsidRPr="00BE1D4A" w14:paraId="1002F11E" w14:textId="77777777" w:rsidTr="6FD2E594">
        <w:trPr>
          <w:trHeight w:val="300"/>
        </w:trPr>
        <w:tc>
          <w:tcPr>
            <w:tcW w:w="701" w:type="dxa"/>
          </w:tcPr>
          <w:p w14:paraId="185AE803" w14:textId="77777777" w:rsidR="00CD770A" w:rsidRPr="00BE1D4A" w:rsidRDefault="00CD770A" w:rsidP="005A14D8">
            <w:pPr>
              <w:rPr>
                <w:b/>
                <w:bCs/>
                <w:color w:val="00B0F0"/>
                <w:lang w:val="uk-UA"/>
              </w:rPr>
            </w:pPr>
            <w:r w:rsidRPr="00BE1D4A">
              <w:rPr>
                <w:b/>
                <w:bCs/>
                <w:color w:val="00B0F0"/>
                <w:lang w:val="uk-UA"/>
              </w:rPr>
              <w:t>ОВ</w:t>
            </w:r>
          </w:p>
        </w:tc>
        <w:tc>
          <w:tcPr>
            <w:tcW w:w="5750" w:type="dxa"/>
          </w:tcPr>
          <w:p w14:paraId="7283880A" w14:textId="77777777" w:rsidR="00CD770A" w:rsidRPr="00BE1D4A" w:rsidRDefault="00CD770A" w:rsidP="005A14D8">
            <w:pPr>
              <w:rPr>
                <w:b/>
                <w:bCs/>
                <w:lang w:val="uk-UA"/>
              </w:rPr>
            </w:pPr>
            <w:r w:rsidRPr="00BE1D4A">
              <w:rPr>
                <w:b/>
                <w:bCs/>
                <w:lang w:val="uk-UA"/>
              </w:rPr>
              <w:t>Б2.  Вкажіть, вік дітей, які виїхали з Вами</w:t>
            </w:r>
          </w:p>
          <w:p w14:paraId="3B06D661" w14:textId="7A1486FE" w:rsidR="00CD770A" w:rsidRPr="00BE1D4A" w:rsidRDefault="00BA3D26" w:rsidP="005A14D8">
            <w:pPr>
              <w:rPr>
                <w:b/>
                <w:bCs/>
                <w:lang w:val="uk-UA"/>
              </w:rPr>
            </w:pPr>
            <w:r w:rsidRPr="00BE1D4A">
              <w:rPr>
                <w:i/>
                <w:iCs/>
                <w:lang w:val="uk-UA"/>
              </w:rPr>
              <w:t xml:space="preserve">Прим.: Будь ласка, врахуйте </w:t>
            </w:r>
            <w:r w:rsidRPr="00BE1D4A">
              <w:rPr>
                <w:i/>
                <w:iCs/>
                <w:u w:val="single"/>
                <w:lang w:val="uk-UA"/>
              </w:rPr>
              <w:t>тільки</w:t>
            </w:r>
            <w:r>
              <w:rPr>
                <w:i/>
                <w:iCs/>
                <w:u w:val="single"/>
                <w:lang w:val="uk-UA"/>
              </w:rPr>
              <w:t xml:space="preserve"> неповнолітніх дітей. Будь ласка, враховуйте лише </w:t>
            </w:r>
            <w:r w:rsidRPr="00BE1D4A">
              <w:rPr>
                <w:i/>
                <w:iCs/>
                <w:u w:val="single"/>
                <w:lang w:val="uk-UA"/>
              </w:rPr>
              <w:t>Ваших</w:t>
            </w:r>
            <w:r>
              <w:rPr>
                <w:i/>
                <w:iCs/>
                <w:u w:val="single"/>
                <w:lang w:val="uk-UA"/>
              </w:rPr>
              <w:t xml:space="preserve"> рідних</w:t>
            </w:r>
            <w:r w:rsidRPr="00BE1D4A">
              <w:rPr>
                <w:i/>
                <w:iCs/>
                <w:u w:val="single"/>
                <w:lang w:val="uk-UA"/>
              </w:rPr>
              <w:t xml:space="preserve"> дітей</w:t>
            </w:r>
            <w:r>
              <w:rPr>
                <w:i/>
                <w:iCs/>
                <w:u w:val="single"/>
                <w:lang w:val="uk-UA"/>
              </w:rPr>
              <w:t>, або дітей які перебувають під Вашою опікою</w:t>
            </w:r>
            <w:r w:rsidRPr="00BE1D4A">
              <w:rPr>
                <w:i/>
                <w:iCs/>
                <w:u w:val="single"/>
                <w:lang w:val="uk-UA"/>
              </w:rPr>
              <w:t xml:space="preserve"> </w:t>
            </w:r>
            <w:r w:rsidRPr="00BE1D4A">
              <w:rPr>
                <w:i/>
                <w:iCs/>
                <w:lang w:val="uk-UA"/>
              </w:rPr>
              <w:t>. Не враховуйте дітей Ваших родичів/друзів/знайомих, які виїхали разом з Вами та своїми батьками/опікунами</w:t>
            </w:r>
            <w:r>
              <w:rPr>
                <w:i/>
                <w:iCs/>
                <w:lang w:val="uk-UA"/>
              </w:rPr>
              <w:t>. Також не враховуйте Ваших онуків, якщо вони виїхали з принаймні одним із своїх батьків</w:t>
            </w:r>
          </w:p>
        </w:tc>
        <w:tc>
          <w:tcPr>
            <w:tcW w:w="2900" w:type="dxa"/>
          </w:tcPr>
          <w:p w14:paraId="105B0CB3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Вік дитини </w:t>
            </w:r>
          </w:p>
        </w:tc>
      </w:tr>
      <w:tr w:rsidR="00CD770A" w:rsidRPr="00BE1D4A" w14:paraId="10F52DF9" w14:textId="77777777" w:rsidTr="6FD2E594">
        <w:trPr>
          <w:trHeight w:val="300"/>
        </w:trPr>
        <w:tc>
          <w:tcPr>
            <w:tcW w:w="701" w:type="dxa"/>
          </w:tcPr>
          <w:p w14:paraId="5BE8C751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  <w:tc>
          <w:tcPr>
            <w:tcW w:w="5750" w:type="dxa"/>
          </w:tcPr>
          <w:p w14:paraId="0C3349D7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дитина 1</w:t>
            </w:r>
          </w:p>
        </w:tc>
        <w:tc>
          <w:tcPr>
            <w:tcW w:w="2900" w:type="dxa"/>
          </w:tcPr>
          <w:p w14:paraId="26A487A9" w14:textId="77777777" w:rsidR="00CD770A" w:rsidRPr="00BE1D4A" w:rsidRDefault="00CD770A" w:rsidP="005A14D8">
            <w:pPr>
              <w:rPr>
                <w:color w:val="00B0F0"/>
                <w:lang w:val="uk-UA"/>
              </w:rPr>
            </w:pPr>
            <w:r w:rsidRPr="00BE1D4A">
              <w:rPr>
                <w:color w:val="00B0F0"/>
                <w:lang w:val="uk-UA"/>
              </w:rPr>
              <w:t xml:space="preserve">Числ. в-дь </w:t>
            </w:r>
          </w:p>
        </w:tc>
      </w:tr>
      <w:tr w:rsidR="00CD770A" w:rsidRPr="00BE1D4A" w14:paraId="5B941A21" w14:textId="77777777" w:rsidTr="6FD2E594">
        <w:trPr>
          <w:trHeight w:val="300"/>
        </w:trPr>
        <w:tc>
          <w:tcPr>
            <w:tcW w:w="701" w:type="dxa"/>
          </w:tcPr>
          <w:p w14:paraId="28F15930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2</w:t>
            </w:r>
          </w:p>
        </w:tc>
        <w:tc>
          <w:tcPr>
            <w:tcW w:w="5750" w:type="dxa"/>
          </w:tcPr>
          <w:p w14:paraId="4DF754F6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дитина 2  </w:t>
            </w:r>
          </w:p>
        </w:tc>
        <w:tc>
          <w:tcPr>
            <w:tcW w:w="2900" w:type="dxa"/>
          </w:tcPr>
          <w:p w14:paraId="248348FF" w14:textId="77777777" w:rsidR="00CD770A" w:rsidRPr="00BE1D4A" w:rsidRDefault="00CD770A" w:rsidP="005A14D8">
            <w:pPr>
              <w:rPr>
                <w:color w:val="00B0F0"/>
                <w:lang w:val="uk-UA"/>
              </w:rPr>
            </w:pPr>
            <w:r w:rsidRPr="00BE1D4A">
              <w:rPr>
                <w:color w:val="00B0F0"/>
                <w:lang w:val="uk-UA"/>
              </w:rPr>
              <w:t xml:space="preserve">Числ. в-дь </w:t>
            </w:r>
          </w:p>
        </w:tc>
      </w:tr>
      <w:tr w:rsidR="00CD770A" w:rsidRPr="00BE1D4A" w14:paraId="46DAC7DB" w14:textId="77777777" w:rsidTr="6FD2E594">
        <w:trPr>
          <w:trHeight w:val="300"/>
        </w:trPr>
        <w:tc>
          <w:tcPr>
            <w:tcW w:w="701" w:type="dxa"/>
          </w:tcPr>
          <w:p w14:paraId="5BBB465E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3</w:t>
            </w:r>
          </w:p>
        </w:tc>
        <w:tc>
          <w:tcPr>
            <w:tcW w:w="5750" w:type="dxa"/>
          </w:tcPr>
          <w:p w14:paraId="3A8770F2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дитина 3</w:t>
            </w:r>
          </w:p>
        </w:tc>
        <w:tc>
          <w:tcPr>
            <w:tcW w:w="2900" w:type="dxa"/>
          </w:tcPr>
          <w:p w14:paraId="7904C3DC" w14:textId="77777777" w:rsidR="00CD770A" w:rsidRPr="00BE1D4A" w:rsidRDefault="00CD770A" w:rsidP="005A14D8">
            <w:pPr>
              <w:rPr>
                <w:color w:val="00B0F0"/>
                <w:lang w:val="uk-UA"/>
              </w:rPr>
            </w:pPr>
            <w:r w:rsidRPr="00BE1D4A">
              <w:rPr>
                <w:color w:val="00B0F0"/>
                <w:lang w:val="uk-UA"/>
              </w:rPr>
              <w:t xml:space="preserve">Числ. в-дь  </w:t>
            </w:r>
          </w:p>
        </w:tc>
      </w:tr>
      <w:tr w:rsidR="00CD770A" w:rsidRPr="00BE1D4A" w14:paraId="79F44D6F" w14:textId="77777777" w:rsidTr="6FD2E594">
        <w:trPr>
          <w:trHeight w:val="300"/>
        </w:trPr>
        <w:tc>
          <w:tcPr>
            <w:tcW w:w="701" w:type="dxa"/>
          </w:tcPr>
          <w:p w14:paraId="5231FCFE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4</w:t>
            </w:r>
          </w:p>
        </w:tc>
        <w:tc>
          <w:tcPr>
            <w:tcW w:w="5750" w:type="dxa"/>
          </w:tcPr>
          <w:p w14:paraId="62C36D58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дитина 4 </w:t>
            </w:r>
          </w:p>
        </w:tc>
        <w:tc>
          <w:tcPr>
            <w:tcW w:w="2900" w:type="dxa"/>
          </w:tcPr>
          <w:p w14:paraId="7E46B756" w14:textId="77777777" w:rsidR="00CD770A" w:rsidRPr="00BE1D4A" w:rsidRDefault="00CD770A" w:rsidP="005A14D8">
            <w:pPr>
              <w:rPr>
                <w:color w:val="00B0F0"/>
                <w:lang w:val="uk-UA"/>
              </w:rPr>
            </w:pPr>
            <w:r w:rsidRPr="00BE1D4A">
              <w:rPr>
                <w:color w:val="00B0F0"/>
                <w:lang w:val="uk-UA"/>
              </w:rPr>
              <w:t xml:space="preserve">Числ. в-дь </w:t>
            </w:r>
          </w:p>
        </w:tc>
      </w:tr>
      <w:tr w:rsidR="00CD770A" w:rsidRPr="00BE1D4A" w14:paraId="47BCB8E6" w14:textId="77777777" w:rsidTr="6FD2E594">
        <w:trPr>
          <w:trHeight w:val="300"/>
        </w:trPr>
        <w:tc>
          <w:tcPr>
            <w:tcW w:w="701" w:type="dxa"/>
          </w:tcPr>
          <w:p w14:paraId="2C4B8A72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5</w:t>
            </w:r>
          </w:p>
        </w:tc>
        <w:tc>
          <w:tcPr>
            <w:tcW w:w="5750" w:type="dxa"/>
          </w:tcPr>
          <w:p w14:paraId="690AF946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дитина 5</w:t>
            </w:r>
          </w:p>
        </w:tc>
        <w:tc>
          <w:tcPr>
            <w:tcW w:w="2900" w:type="dxa"/>
          </w:tcPr>
          <w:p w14:paraId="6509E5AB" w14:textId="77777777" w:rsidR="00CD770A" w:rsidRPr="00BE1D4A" w:rsidRDefault="00CD770A" w:rsidP="005A14D8">
            <w:pPr>
              <w:rPr>
                <w:color w:val="00B0F0"/>
                <w:lang w:val="uk-UA"/>
              </w:rPr>
            </w:pPr>
            <w:r w:rsidRPr="00BE1D4A">
              <w:rPr>
                <w:color w:val="00B0F0"/>
                <w:lang w:val="uk-UA"/>
              </w:rPr>
              <w:t xml:space="preserve">Числ. в-дь  </w:t>
            </w:r>
          </w:p>
        </w:tc>
      </w:tr>
      <w:tr w:rsidR="00CD770A" w:rsidRPr="00BE1D4A" w14:paraId="54C15651" w14:textId="77777777" w:rsidTr="6FD2E594">
        <w:trPr>
          <w:trHeight w:val="300"/>
        </w:trPr>
        <w:tc>
          <w:tcPr>
            <w:tcW w:w="701" w:type="dxa"/>
          </w:tcPr>
          <w:p w14:paraId="2E0E18FC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6</w:t>
            </w:r>
          </w:p>
        </w:tc>
        <w:tc>
          <w:tcPr>
            <w:tcW w:w="5750" w:type="dxa"/>
          </w:tcPr>
          <w:p w14:paraId="6DE155AF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дитина 6</w:t>
            </w:r>
          </w:p>
        </w:tc>
        <w:tc>
          <w:tcPr>
            <w:tcW w:w="2900" w:type="dxa"/>
          </w:tcPr>
          <w:p w14:paraId="78A1081E" w14:textId="77777777" w:rsidR="00CD770A" w:rsidRPr="00BE1D4A" w:rsidRDefault="00CD770A" w:rsidP="005A14D8">
            <w:pPr>
              <w:rPr>
                <w:color w:val="00B0F0"/>
                <w:lang w:val="uk-UA"/>
              </w:rPr>
            </w:pPr>
            <w:r w:rsidRPr="00BE1D4A">
              <w:rPr>
                <w:color w:val="00B0F0"/>
                <w:lang w:val="uk-UA"/>
              </w:rPr>
              <w:t xml:space="preserve">Числ. в-дь </w:t>
            </w:r>
          </w:p>
        </w:tc>
      </w:tr>
      <w:tr w:rsidR="00CD770A" w:rsidRPr="00BE1D4A" w14:paraId="3984CE79" w14:textId="77777777" w:rsidTr="6FD2E594">
        <w:trPr>
          <w:trHeight w:val="300"/>
        </w:trPr>
        <w:tc>
          <w:tcPr>
            <w:tcW w:w="701" w:type="dxa"/>
          </w:tcPr>
          <w:p w14:paraId="18193F2A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7</w:t>
            </w:r>
          </w:p>
        </w:tc>
        <w:tc>
          <w:tcPr>
            <w:tcW w:w="5750" w:type="dxa"/>
          </w:tcPr>
          <w:p w14:paraId="1B98EAA7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дитина 7</w:t>
            </w:r>
          </w:p>
        </w:tc>
        <w:tc>
          <w:tcPr>
            <w:tcW w:w="2900" w:type="dxa"/>
          </w:tcPr>
          <w:p w14:paraId="546ECB94" w14:textId="77777777" w:rsidR="00CD770A" w:rsidRPr="00BE1D4A" w:rsidRDefault="00CD770A" w:rsidP="005A14D8">
            <w:pPr>
              <w:rPr>
                <w:color w:val="00B0F0"/>
                <w:lang w:val="uk-UA"/>
              </w:rPr>
            </w:pPr>
            <w:r w:rsidRPr="00BE1D4A">
              <w:rPr>
                <w:color w:val="00B0F0"/>
                <w:lang w:val="uk-UA"/>
              </w:rPr>
              <w:t xml:space="preserve">Числ. в-дь  </w:t>
            </w:r>
          </w:p>
        </w:tc>
      </w:tr>
      <w:tr w:rsidR="00CD770A" w:rsidRPr="00BE1D4A" w14:paraId="627B260F" w14:textId="77777777" w:rsidTr="6FD2E594">
        <w:trPr>
          <w:trHeight w:val="300"/>
        </w:trPr>
        <w:tc>
          <w:tcPr>
            <w:tcW w:w="701" w:type="dxa"/>
          </w:tcPr>
          <w:p w14:paraId="36F1CC67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8</w:t>
            </w:r>
          </w:p>
        </w:tc>
        <w:tc>
          <w:tcPr>
            <w:tcW w:w="5750" w:type="dxa"/>
          </w:tcPr>
          <w:p w14:paraId="753B5A17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дитина 8</w:t>
            </w:r>
          </w:p>
        </w:tc>
        <w:tc>
          <w:tcPr>
            <w:tcW w:w="2900" w:type="dxa"/>
          </w:tcPr>
          <w:p w14:paraId="00FC19EC" w14:textId="77777777" w:rsidR="00CD770A" w:rsidRPr="00BE1D4A" w:rsidRDefault="00CD770A" w:rsidP="005A14D8">
            <w:pPr>
              <w:rPr>
                <w:color w:val="00B0F0"/>
                <w:lang w:val="uk-UA"/>
              </w:rPr>
            </w:pPr>
            <w:r w:rsidRPr="00BE1D4A">
              <w:rPr>
                <w:color w:val="00B0F0"/>
                <w:lang w:val="uk-UA"/>
              </w:rPr>
              <w:t xml:space="preserve">Числ. в-дь </w:t>
            </w:r>
          </w:p>
        </w:tc>
      </w:tr>
      <w:tr w:rsidR="00CD770A" w:rsidRPr="00BE1D4A" w14:paraId="5FD1D551" w14:textId="77777777" w:rsidTr="6FD2E594">
        <w:trPr>
          <w:trHeight w:val="300"/>
        </w:trPr>
        <w:tc>
          <w:tcPr>
            <w:tcW w:w="701" w:type="dxa"/>
          </w:tcPr>
          <w:p w14:paraId="296FF78D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9</w:t>
            </w:r>
          </w:p>
        </w:tc>
        <w:tc>
          <w:tcPr>
            <w:tcW w:w="5750" w:type="dxa"/>
          </w:tcPr>
          <w:p w14:paraId="4778A2F4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дитина 9</w:t>
            </w:r>
          </w:p>
        </w:tc>
        <w:tc>
          <w:tcPr>
            <w:tcW w:w="2900" w:type="dxa"/>
          </w:tcPr>
          <w:p w14:paraId="7A105676" w14:textId="77777777" w:rsidR="00CD770A" w:rsidRPr="00BE1D4A" w:rsidRDefault="00CD770A" w:rsidP="005A14D8">
            <w:pPr>
              <w:rPr>
                <w:color w:val="00B0F0"/>
                <w:lang w:val="uk-UA"/>
              </w:rPr>
            </w:pPr>
            <w:r w:rsidRPr="00BE1D4A">
              <w:rPr>
                <w:color w:val="00B0F0"/>
                <w:lang w:val="uk-UA"/>
              </w:rPr>
              <w:t xml:space="preserve">Числ. в-дь </w:t>
            </w:r>
          </w:p>
        </w:tc>
      </w:tr>
      <w:tr w:rsidR="00CD770A" w:rsidRPr="00BE1D4A" w14:paraId="7DC708D3" w14:textId="77777777" w:rsidTr="6FD2E594">
        <w:trPr>
          <w:trHeight w:val="300"/>
        </w:trPr>
        <w:tc>
          <w:tcPr>
            <w:tcW w:w="701" w:type="dxa"/>
          </w:tcPr>
          <w:p w14:paraId="0FF1665C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10</w:t>
            </w:r>
          </w:p>
        </w:tc>
        <w:tc>
          <w:tcPr>
            <w:tcW w:w="5750" w:type="dxa"/>
          </w:tcPr>
          <w:p w14:paraId="3AF09A69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дитина 10</w:t>
            </w:r>
          </w:p>
        </w:tc>
        <w:tc>
          <w:tcPr>
            <w:tcW w:w="2900" w:type="dxa"/>
          </w:tcPr>
          <w:p w14:paraId="3B607075" w14:textId="77777777" w:rsidR="00CD770A" w:rsidRPr="00CC31A2" w:rsidRDefault="00CD770A" w:rsidP="005A14D8">
            <w:pPr>
              <w:rPr>
                <w:color w:val="00B0F0"/>
              </w:rPr>
            </w:pPr>
            <w:r w:rsidRPr="00BE1D4A">
              <w:rPr>
                <w:color w:val="00B0F0"/>
                <w:lang w:val="uk-UA"/>
              </w:rPr>
              <w:t xml:space="preserve">Числ. в-дь </w:t>
            </w:r>
          </w:p>
        </w:tc>
      </w:tr>
    </w:tbl>
    <w:p w14:paraId="57AA7C10" w14:textId="77777777" w:rsidR="00CD770A" w:rsidRDefault="00CD770A" w:rsidP="00CD770A">
      <w:pPr>
        <w:rPr>
          <w:b/>
          <w:bCs/>
          <w:color w:val="00B0F0"/>
          <w:lang w:val="uk-UA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701"/>
        <w:gridCol w:w="5750"/>
        <w:gridCol w:w="2900"/>
      </w:tblGrid>
      <w:tr w:rsidR="00CD770A" w:rsidRPr="00BE1D4A" w14:paraId="523BB676" w14:textId="77777777" w:rsidTr="6FD2E594">
        <w:trPr>
          <w:trHeight w:val="300"/>
        </w:trPr>
        <w:tc>
          <w:tcPr>
            <w:tcW w:w="701" w:type="dxa"/>
          </w:tcPr>
          <w:p w14:paraId="426663EE" w14:textId="77777777" w:rsidR="00CD770A" w:rsidRPr="00BE1D4A" w:rsidRDefault="00CD770A" w:rsidP="005A14D8">
            <w:pPr>
              <w:rPr>
                <w:b/>
                <w:bCs/>
                <w:color w:val="00B0F0"/>
                <w:lang w:val="uk-UA"/>
              </w:rPr>
            </w:pPr>
            <w:r w:rsidRPr="00BE1D4A">
              <w:rPr>
                <w:b/>
                <w:bCs/>
                <w:color w:val="00B0F0"/>
                <w:lang w:val="uk-UA"/>
              </w:rPr>
              <w:t>ОВ</w:t>
            </w:r>
          </w:p>
        </w:tc>
        <w:tc>
          <w:tcPr>
            <w:tcW w:w="5750" w:type="dxa"/>
          </w:tcPr>
          <w:p w14:paraId="6D146D70" w14:textId="77777777" w:rsidR="00CD770A" w:rsidRPr="00BE1D4A" w:rsidRDefault="00CD770A" w:rsidP="005A14D8">
            <w:pPr>
              <w:rPr>
                <w:b/>
                <w:bCs/>
                <w:lang w:val="uk-UA"/>
              </w:rPr>
            </w:pPr>
            <w:r w:rsidRPr="00BE1D4A">
              <w:rPr>
                <w:b/>
                <w:bCs/>
                <w:lang w:val="uk-UA"/>
              </w:rPr>
              <w:t>Б</w:t>
            </w:r>
            <w:r>
              <w:rPr>
                <w:b/>
                <w:bCs/>
                <w:lang w:val="uk-UA"/>
              </w:rPr>
              <w:t>3</w:t>
            </w:r>
            <w:r w:rsidRPr="00BE1D4A">
              <w:rPr>
                <w:b/>
                <w:bCs/>
                <w:lang w:val="uk-UA"/>
              </w:rPr>
              <w:t xml:space="preserve">.  Вкажіть, </w:t>
            </w:r>
            <w:r>
              <w:rPr>
                <w:b/>
                <w:bCs/>
                <w:lang w:val="uk-UA"/>
              </w:rPr>
              <w:t>стать</w:t>
            </w:r>
            <w:r w:rsidRPr="00BE1D4A">
              <w:rPr>
                <w:b/>
                <w:bCs/>
                <w:lang w:val="uk-UA"/>
              </w:rPr>
              <w:t xml:space="preserve"> дітей, які виїхали з Вами</w:t>
            </w:r>
          </w:p>
          <w:p w14:paraId="43B74292" w14:textId="318CD70F" w:rsidR="00CD770A" w:rsidRPr="00BE1D4A" w:rsidRDefault="00BA3D26" w:rsidP="005A14D8">
            <w:pPr>
              <w:rPr>
                <w:b/>
                <w:bCs/>
                <w:lang w:val="uk-UA"/>
              </w:rPr>
            </w:pPr>
            <w:r w:rsidRPr="00BE1D4A">
              <w:rPr>
                <w:i/>
                <w:iCs/>
                <w:lang w:val="uk-UA"/>
              </w:rPr>
              <w:t xml:space="preserve">Прим.: Будь ласка, врахуйте </w:t>
            </w:r>
            <w:r w:rsidRPr="00BE1D4A">
              <w:rPr>
                <w:i/>
                <w:iCs/>
                <w:u w:val="single"/>
                <w:lang w:val="uk-UA"/>
              </w:rPr>
              <w:t>тільки</w:t>
            </w:r>
            <w:r>
              <w:rPr>
                <w:i/>
                <w:iCs/>
                <w:u w:val="single"/>
                <w:lang w:val="uk-UA"/>
              </w:rPr>
              <w:t xml:space="preserve"> неповнолітніх дітей. Будь ласка, враховуйте лише </w:t>
            </w:r>
            <w:r w:rsidRPr="00BE1D4A">
              <w:rPr>
                <w:i/>
                <w:iCs/>
                <w:u w:val="single"/>
                <w:lang w:val="uk-UA"/>
              </w:rPr>
              <w:t>Ваших</w:t>
            </w:r>
            <w:r>
              <w:rPr>
                <w:i/>
                <w:iCs/>
                <w:u w:val="single"/>
                <w:lang w:val="uk-UA"/>
              </w:rPr>
              <w:t xml:space="preserve"> рідних</w:t>
            </w:r>
            <w:r w:rsidRPr="00BE1D4A">
              <w:rPr>
                <w:i/>
                <w:iCs/>
                <w:u w:val="single"/>
                <w:lang w:val="uk-UA"/>
              </w:rPr>
              <w:t xml:space="preserve"> дітей</w:t>
            </w:r>
            <w:r>
              <w:rPr>
                <w:i/>
                <w:iCs/>
                <w:u w:val="single"/>
                <w:lang w:val="uk-UA"/>
              </w:rPr>
              <w:t>, або дітей які перебувають під Вашою опікою</w:t>
            </w:r>
            <w:r w:rsidRPr="00BE1D4A">
              <w:rPr>
                <w:i/>
                <w:iCs/>
                <w:u w:val="single"/>
                <w:lang w:val="uk-UA"/>
              </w:rPr>
              <w:t xml:space="preserve"> </w:t>
            </w:r>
            <w:r w:rsidRPr="00BE1D4A">
              <w:rPr>
                <w:i/>
                <w:iCs/>
                <w:lang w:val="uk-UA"/>
              </w:rPr>
              <w:t>. Не враховуйте дітей Ваших родичів/друзів/знайомих, які виїхали разом з Вами та своїми батьками/опікунами</w:t>
            </w:r>
            <w:r>
              <w:rPr>
                <w:i/>
                <w:iCs/>
                <w:lang w:val="uk-UA"/>
              </w:rPr>
              <w:t>. Також не враховуйте Ваших онуків, якщо вони виїхали з принаймні одним із своїх батьків</w:t>
            </w:r>
          </w:p>
        </w:tc>
        <w:tc>
          <w:tcPr>
            <w:tcW w:w="2900" w:type="dxa"/>
          </w:tcPr>
          <w:p w14:paraId="6881AFA2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Стать</w:t>
            </w:r>
            <w:r w:rsidRPr="00BE1D4A">
              <w:rPr>
                <w:lang w:val="uk-UA"/>
              </w:rPr>
              <w:t xml:space="preserve"> дитини </w:t>
            </w:r>
          </w:p>
        </w:tc>
      </w:tr>
      <w:tr w:rsidR="00CD770A" w:rsidRPr="00BE1D4A" w14:paraId="243D59EE" w14:textId="77777777" w:rsidTr="6FD2E594">
        <w:trPr>
          <w:trHeight w:val="300"/>
        </w:trPr>
        <w:tc>
          <w:tcPr>
            <w:tcW w:w="701" w:type="dxa"/>
          </w:tcPr>
          <w:p w14:paraId="57D3BA30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  <w:tc>
          <w:tcPr>
            <w:tcW w:w="5750" w:type="dxa"/>
          </w:tcPr>
          <w:p w14:paraId="709A9DCC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дитина 1</w:t>
            </w:r>
          </w:p>
        </w:tc>
        <w:tc>
          <w:tcPr>
            <w:tcW w:w="2900" w:type="dxa"/>
          </w:tcPr>
          <w:p w14:paraId="76A49D8E" w14:textId="77777777" w:rsidR="00CD770A" w:rsidRPr="00BE1D4A" w:rsidRDefault="00CD770A" w:rsidP="005A14D8">
            <w:pPr>
              <w:rPr>
                <w:color w:val="00B0F0"/>
                <w:lang w:val="uk-UA"/>
              </w:rPr>
            </w:pPr>
            <w:r w:rsidRPr="003475AC">
              <w:rPr>
                <w:lang w:val="uk-UA"/>
              </w:rPr>
              <w:t>1= Жіноча, 2 = Чоловіча</w:t>
            </w:r>
          </w:p>
        </w:tc>
      </w:tr>
      <w:tr w:rsidR="00CD770A" w:rsidRPr="00BE1D4A" w14:paraId="7C177CD4" w14:textId="77777777" w:rsidTr="6FD2E594">
        <w:trPr>
          <w:trHeight w:val="300"/>
        </w:trPr>
        <w:tc>
          <w:tcPr>
            <w:tcW w:w="701" w:type="dxa"/>
          </w:tcPr>
          <w:p w14:paraId="60AFD75A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2</w:t>
            </w:r>
          </w:p>
        </w:tc>
        <w:tc>
          <w:tcPr>
            <w:tcW w:w="5750" w:type="dxa"/>
          </w:tcPr>
          <w:p w14:paraId="54E57402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дитина 2  </w:t>
            </w:r>
          </w:p>
        </w:tc>
        <w:tc>
          <w:tcPr>
            <w:tcW w:w="2900" w:type="dxa"/>
          </w:tcPr>
          <w:p w14:paraId="01A0422E" w14:textId="77777777" w:rsidR="00CD770A" w:rsidRPr="00BE1D4A" w:rsidRDefault="00CD770A" w:rsidP="005A14D8">
            <w:pPr>
              <w:rPr>
                <w:color w:val="00B0F0"/>
                <w:lang w:val="uk-UA"/>
              </w:rPr>
            </w:pPr>
            <w:r w:rsidRPr="003475AC">
              <w:rPr>
                <w:lang w:val="uk-UA"/>
              </w:rPr>
              <w:t>1= Жіноча, 2 = Чоловіча</w:t>
            </w:r>
          </w:p>
        </w:tc>
      </w:tr>
      <w:tr w:rsidR="00CD770A" w:rsidRPr="00BE1D4A" w14:paraId="2CF650C7" w14:textId="77777777" w:rsidTr="6FD2E594">
        <w:trPr>
          <w:trHeight w:val="300"/>
        </w:trPr>
        <w:tc>
          <w:tcPr>
            <w:tcW w:w="701" w:type="dxa"/>
          </w:tcPr>
          <w:p w14:paraId="2C1CD1F8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3</w:t>
            </w:r>
          </w:p>
        </w:tc>
        <w:tc>
          <w:tcPr>
            <w:tcW w:w="5750" w:type="dxa"/>
          </w:tcPr>
          <w:p w14:paraId="68AFED56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дитина 3</w:t>
            </w:r>
          </w:p>
        </w:tc>
        <w:tc>
          <w:tcPr>
            <w:tcW w:w="2900" w:type="dxa"/>
          </w:tcPr>
          <w:p w14:paraId="4030D8B4" w14:textId="77777777" w:rsidR="00CD770A" w:rsidRPr="00BE1D4A" w:rsidRDefault="00CD770A" w:rsidP="005A14D8">
            <w:pPr>
              <w:rPr>
                <w:color w:val="00B0F0"/>
                <w:lang w:val="uk-UA"/>
              </w:rPr>
            </w:pPr>
            <w:r w:rsidRPr="003475AC">
              <w:rPr>
                <w:lang w:val="uk-UA"/>
              </w:rPr>
              <w:t>1= Жіноча, 2 = Чоловіча</w:t>
            </w:r>
          </w:p>
        </w:tc>
      </w:tr>
      <w:tr w:rsidR="00CD770A" w:rsidRPr="00BE1D4A" w14:paraId="650AC3AC" w14:textId="77777777" w:rsidTr="6FD2E594">
        <w:trPr>
          <w:trHeight w:val="300"/>
        </w:trPr>
        <w:tc>
          <w:tcPr>
            <w:tcW w:w="701" w:type="dxa"/>
          </w:tcPr>
          <w:p w14:paraId="00859E8A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4</w:t>
            </w:r>
          </w:p>
        </w:tc>
        <w:tc>
          <w:tcPr>
            <w:tcW w:w="5750" w:type="dxa"/>
          </w:tcPr>
          <w:p w14:paraId="211FC91C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дитина 4 </w:t>
            </w:r>
          </w:p>
        </w:tc>
        <w:tc>
          <w:tcPr>
            <w:tcW w:w="2900" w:type="dxa"/>
          </w:tcPr>
          <w:p w14:paraId="5B72FAC2" w14:textId="77777777" w:rsidR="00CD770A" w:rsidRPr="003475AC" w:rsidRDefault="00CD770A" w:rsidP="005A14D8">
            <w:pPr>
              <w:rPr>
                <w:lang w:val="uk-UA"/>
              </w:rPr>
            </w:pPr>
            <w:r w:rsidRPr="003475AC">
              <w:rPr>
                <w:lang w:val="uk-UA"/>
              </w:rPr>
              <w:t>1= Жіноча, 2 = Чоловіча</w:t>
            </w:r>
          </w:p>
        </w:tc>
      </w:tr>
      <w:tr w:rsidR="00CD770A" w:rsidRPr="00BE1D4A" w14:paraId="16DE94F7" w14:textId="77777777" w:rsidTr="6FD2E594">
        <w:trPr>
          <w:trHeight w:val="300"/>
        </w:trPr>
        <w:tc>
          <w:tcPr>
            <w:tcW w:w="701" w:type="dxa"/>
          </w:tcPr>
          <w:p w14:paraId="690181E3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5</w:t>
            </w:r>
          </w:p>
        </w:tc>
        <w:tc>
          <w:tcPr>
            <w:tcW w:w="5750" w:type="dxa"/>
          </w:tcPr>
          <w:p w14:paraId="79E0CA96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дитина 5</w:t>
            </w:r>
          </w:p>
        </w:tc>
        <w:tc>
          <w:tcPr>
            <w:tcW w:w="2900" w:type="dxa"/>
          </w:tcPr>
          <w:p w14:paraId="3FC8D6A0" w14:textId="77777777" w:rsidR="00CD770A" w:rsidRPr="003475AC" w:rsidRDefault="00CD770A" w:rsidP="005A14D8">
            <w:pPr>
              <w:rPr>
                <w:lang w:val="uk-UA"/>
              </w:rPr>
            </w:pPr>
            <w:r w:rsidRPr="003475AC">
              <w:rPr>
                <w:lang w:val="uk-UA"/>
              </w:rPr>
              <w:t>1= Жіноча, 2 = Чоловіча</w:t>
            </w:r>
          </w:p>
        </w:tc>
      </w:tr>
      <w:tr w:rsidR="00CD770A" w:rsidRPr="00BE1D4A" w14:paraId="444860FB" w14:textId="77777777" w:rsidTr="6FD2E594">
        <w:trPr>
          <w:trHeight w:val="300"/>
        </w:trPr>
        <w:tc>
          <w:tcPr>
            <w:tcW w:w="701" w:type="dxa"/>
          </w:tcPr>
          <w:p w14:paraId="74057D3A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6</w:t>
            </w:r>
          </w:p>
        </w:tc>
        <w:tc>
          <w:tcPr>
            <w:tcW w:w="5750" w:type="dxa"/>
          </w:tcPr>
          <w:p w14:paraId="11A20E70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дитина 6</w:t>
            </w:r>
          </w:p>
        </w:tc>
        <w:tc>
          <w:tcPr>
            <w:tcW w:w="2900" w:type="dxa"/>
          </w:tcPr>
          <w:p w14:paraId="1110959D" w14:textId="77777777" w:rsidR="00CD770A" w:rsidRPr="003475AC" w:rsidRDefault="00CD770A" w:rsidP="005A14D8">
            <w:pPr>
              <w:rPr>
                <w:lang w:val="uk-UA"/>
              </w:rPr>
            </w:pPr>
            <w:r w:rsidRPr="003475AC">
              <w:rPr>
                <w:lang w:val="uk-UA"/>
              </w:rPr>
              <w:t>1= Жіноча, 2 = Чоловіча</w:t>
            </w:r>
          </w:p>
        </w:tc>
      </w:tr>
      <w:tr w:rsidR="00CD770A" w:rsidRPr="00BE1D4A" w14:paraId="59F62395" w14:textId="77777777" w:rsidTr="6FD2E594">
        <w:trPr>
          <w:trHeight w:val="300"/>
        </w:trPr>
        <w:tc>
          <w:tcPr>
            <w:tcW w:w="701" w:type="dxa"/>
          </w:tcPr>
          <w:p w14:paraId="27BD58D3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7</w:t>
            </w:r>
          </w:p>
        </w:tc>
        <w:tc>
          <w:tcPr>
            <w:tcW w:w="5750" w:type="dxa"/>
          </w:tcPr>
          <w:p w14:paraId="26054FC0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дитина 7</w:t>
            </w:r>
          </w:p>
        </w:tc>
        <w:tc>
          <w:tcPr>
            <w:tcW w:w="2900" w:type="dxa"/>
          </w:tcPr>
          <w:p w14:paraId="34D13BF6" w14:textId="77777777" w:rsidR="00CD770A" w:rsidRPr="003475AC" w:rsidRDefault="00CD770A" w:rsidP="005A14D8">
            <w:pPr>
              <w:rPr>
                <w:lang w:val="uk-UA"/>
              </w:rPr>
            </w:pPr>
            <w:r w:rsidRPr="003475AC">
              <w:rPr>
                <w:lang w:val="uk-UA"/>
              </w:rPr>
              <w:t>1= Жіноча, 2 = Чоловіча</w:t>
            </w:r>
          </w:p>
        </w:tc>
      </w:tr>
      <w:tr w:rsidR="00CD770A" w:rsidRPr="00BE1D4A" w14:paraId="0CCB610E" w14:textId="77777777" w:rsidTr="6FD2E594">
        <w:trPr>
          <w:trHeight w:val="300"/>
        </w:trPr>
        <w:tc>
          <w:tcPr>
            <w:tcW w:w="701" w:type="dxa"/>
          </w:tcPr>
          <w:p w14:paraId="52BFF574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lastRenderedPageBreak/>
              <w:t>8</w:t>
            </w:r>
          </w:p>
        </w:tc>
        <w:tc>
          <w:tcPr>
            <w:tcW w:w="5750" w:type="dxa"/>
          </w:tcPr>
          <w:p w14:paraId="29383351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дитина 8</w:t>
            </w:r>
          </w:p>
        </w:tc>
        <w:tc>
          <w:tcPr>
            <w:tcW w:w="2900" w:type="dxa"/>
          </w:tcPr>
          <w:p w14:paraId="6C156B89" w14:textId="77777777" w:rsidR="00CD770A" w:rsidRPr="003475AC" w:rsidRDefault="00CD770A" w:rsidP="005A14D8">
            <w:pPr>
              <w:rPr>
                <w:lang w:val="uk-UA"/>
              </w:rPr>
            </w:pPr>
            <w:r w:rsidRPr="003475AC">
              <w:rPr>
                <w:lang w:val="uk-UA"/>
              </w:rPr>
              <w:t>1= Жіноча, 2 = Чоловіча</w:t>
            </w:r>
          </w:p>
        </w:tc>
      </w:tr>
      <w:tr w:rsidR="00CD770A" w:rsidRPr="00BE1D4A" w14:paraId="10D4D894" w14:textId="77777777" w:rsidTr="6FD2E594">
        <w:trPr>
          <w:trHeight w:val="300"/>
        </w:trPr>
        <w:tc>
          <w:tcPr>
            <w:tcW w:w="701" w:type="dxa"/>
          </w:tcPr>
          <w:p w14:paraId="71571A58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9</w:t>
            </w:r>
          </w:p>
        </w:tc>
        <w:tc>
          <w:tcPr>
            <w:tcW w:w="5750" w:type="dxa"/>
          </w:tcPr>
          <w:p w14:paraId="359A8E04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дитина 9</w:t>
            </w:r>
          </w:p>
        </w:tc>
        <w:tc>
          <w:tcPr>
            <w:tcW w:w="2900" w:type="dxa"/>
          </w:tcPr>
          <w:p w14:paraId="05470699" w14:textId="77777777" w:rsidR="00CD770A" w:rsidRPr="003475AC" w:rsidRDefault="00CD770A" w:rsidP="005A14D8">
            <w:pPr>
              <w:rPr>
                <w:lang w:val="uk-UA"/>
              </w:rPr>
            </w:pPr>
            <w:r w:rsidRPr="003475AC">
              <w:rPr>
                <w:lang w:val="uk-UA"/>
              </w:rPr>
              <w:t>1= Жіноча, 2 = Чоловіча</w:t>
            </w:r>
          </w:p>
        </w:tc>
      </w:tr>
      <w:tr w:rsidR="00CD770A" w:rsidRPr="00BE1D4A" w14:paraId="188B3ACF" w14:textId="77777777" w:rsidTr="6FD2E594">
        <w:trPr>
          <w:trHeight w:val="300"/>
        </w:trPr>
        <w:tc>
          <w:tcPr>
            <w:tcW w:w="701" w:type="dxa"/>
          </w:tcPr>
          <w:p w14:paraId="508553B2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10</w:t>
            </w:r>
          </w:p>
        </w:tc>
        <w:tc>
          <w:tcPr>
            <w:tcW w:w="5750" w:type="dxa"/>
          </w:tcPr>
          <w:p w14:paraId="25E8BAC4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дитина 10</w:t>
            </w:r>
          </w:p>
        </w:tc>
        <w:tc>
          <w:tcPr>
            <w:tcW w:w="2900" w:type="dxa"/>
          </w:tcPr>
          <w:p w14:paraId="6C51C8A4" w14:textId="77777777" w:rsidR="00CD770A" w:rsidRPr="003475AC" w:rsidRDefault="00CD770A" w:rsidP="005A14D8">
            <w:r w:rsidRPr="003475AC">
              <w:rPr>
                <w:lang w:val="uk-UA"/>
              </w:rPr>
              <w:t>1= Жіноча, 2 = Чоловіча</w:t>
            </w:r>
          </w:p>
        </w:tc>
      </w:tr>
    </w:tbl>
    <w:p w14:paraId="305BDB29" w14:textId="77777777" w:rsidR="00CD770A" w:rsidRDefault="00CD770A" w:rsidP="00CD770A">
      <w:pPr>
        <w:rPr>
          <w:b/>
          <w:bCs/>
          <w:color w:val="00B0F0"/>
          <w:lang w:val="uk-UA"/>
        </w:rPr>
      </w:pPr>
    </w:p>
    <w:p w14:paraId="17755DA0" w14:textId="77777777" w:rsidR="00CD770A" w:rsidRPr="00BE1D4A" w:rsidRDefault="00CD770A" w:rsidP="00CD770A">
      <w:pPr>
        <w:rPr>
          <w:b/>
          <w:bCs/>
          <w:color w:val="00B0F0"/>
          <w:lang w:val="uk-UA"/>
        </w:rPr>
      </w:pPr>
    </w:p>
    <w:p w14:paraId="0C958763" w14:textId="77777777" w:rsidR="00CD770A" w:rsidRPr="00BE1D4A" w:rsidRDefault="00CD770A" w:rsidP="00CD770A">
      <w:pPr>
        <w:rPr>
          <w:b/>
          <w:bCs/>
          <w:color w:val="00B0F0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"/>
        <w:gridCol w:w="1182"/>
        <w:gridCol w:w="1591"/>
        <w:gridCol w:w="1165"/>
        <w:gridCol w:w="1160"/>
        <w:gridCol w:w="1591"/>
        <w:gridCol w:w="1135"/>
        <w:gridCol w:w="1028"/>
      </w:tblGrid>
      <w:tr w:rsidR="00CD770A" w:rsidRPr="00BE1D4A" w14:paraId="47F5985D" w14:textId="77777777" w:rsidTr="005A14D8">
        <w:tc>
          <w:tcPr>
            <w:tcW w:w="536" w:type="dxa"/>
          </w:tcPr>
          <w:p w14:paraId="5F77A6A6" w14:textId="77777777" w:rsidR="00CD770A" w:rsidRPr="003475AC" w:rsidRDefault="00CD770A" w:rsidP="005A14D8">
            <w:pPr>
              <w:rPr>
                <w:b/>
                <w:bCs/>
                <w:color w:val="00B0F0"/>
                <w:lang w:val="uk-UA"/>
              </w:rPr>
            </w:pPr>
            <w:r w:rsidRPr="003475AC">
              <w:rPr>
                <w:b/>
                <w:bCs/>
                <w:color w:val="00B0F0"/>
                <w:lang w:val="uk-UA"/>
              </w:rPr>
              <w:t>МВ</w:t>
            </w:r>
          </w:p>
        </w:tc>
        <w:tc>
          <w:tcPr>
            <w:tcW w:w="1250" w:type="dxa"/>
          </w:tcPr>
          <w:p w14:paraId="0C41054D" w14:textId="77777777" w:rsidR="00CD770A" w:rsidRPr="00DD7708" w:rsidRDefault="00CD770A" w:rsidP="005A14D8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Б5</w:t>
            </w:r>
            <w:r w:rsidRPr="00BE1D4A">
              <w:rPr>
                <w:b/>
                <w:bCs/>
                <w:lang w:val="uk-UA"/>
              </w:rPr>
              <w:t xml:space="preserve">. </w:t>
            </w:r>
            <w:r>
              <w:rPr>
                <w:b/>
                <w:bCs/>
                <w:lang w:val="uk-UA"/>
              </w:rPr>
              <w:t xml:space="preserve">Яку освіту зараз здобувають Ваші діти? </w:t>
            </w:r>
            <w:r w:rsidRPr="00DD7708">
              <w:rPr>
                <w:i/>
                <w:iCs/>
                <w:lang w:val="uk-UA"/>
              </w:rPr>
              <w:t>Якщо дитина/діти навчаються в декількох закладах, будь ласка, оберіть усі варіанти, які підходять для цієї дитини</w:t>
            </w:r>
          </w:p>
        </w:tc>
        <w:tc>
          <w:tcPr>
            <w:tcW w:w="1764" w:type="dxa"/>
          </w:tcPr>
          <w:p w14:paraId="35750A07" w14:textId="77777777" w:rsidR="00CD770A" w:rsidRPr="00BE1D4A" w:rsidRDefault="00CD770A" w:rsidP="005A14D8">
            <w:pPr>
              <w:rPr>
                <w:b/>
                <w:bCs/>
                <w:color w:val="00B0F0"/>
                <w:lang w:val="uk-UA"/>
              </w:rPr>
            </w:pPr>
            <w:r w:rsidRPr="003475AC">
              <w:rPr>
                <w:b/>
                <w:bCs/>
                <w:lang w:val="uk-UA"/>
              </w:rPr>
              <w:t xml:space="preserve">Освіта в школі </w:t>
            </w:r>
            <w:r>
              <w:rPr>
                <w:b/>
                <w:bCs/>
                <w:lang w:val="uk-UA"/>
              </w:rPr>
              <w:t xml:space="preserve">, коледжі чи технікумі </w:t>
            </w:r>
            <w:r w:rsidRPr="003475AC">
              <w:rPr>
                <w:b/>
                <w:bCs/>
                <w:lang w:val="uk-UA"/>
              </w:rPr>
              <w:t xml:space="preserve">в </w:t>
            </w:r>
            <w:r w:rsidRPr="00BE1D4A">
              <w:rPr>
                <w:b/>
                <w:bCs/>
                <w:color w:val="00B0F0"/>
                <w:lang w:val="uk-UA"/>
              </w:rPr>
              <w:t>[_filling_from_S</w:t>
            </w:r>
            <w:r>
              <w:rPr>
                <w:b/>
                <w:bCs/>
                <w:color w:val="00B0F0"/>
                <w:lang w:val="uk-UA"/>
              </w:rPr>
              <w:t>5</w:t>
            </w:r>
            <w:r w:rsidRPr="00BE1D4A">
              <w:rPr>
                <w:b/>
                <w:bCs/>
                <w:color w:val="00B0F0"/>
                <w:lang w:val="uk-UA"/>
              </w:rPr>
              <w:t>]</w:t>
            </w:r>
          </w:p>
        </w:tc>
        <w:tc>
          <w:tcPr>
            <w:tcW w:w="1285" w:type="dxa"/>
          </w:tcPr>
          <w:p w14:paraId="660E8B14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Дистанційна освіта в школі, коледжі чи технікумі в Україні</w:t>
            </w:r>
          </w:p>
        </w:tc>
        <w:tc>
          <w:tcPr>
            <w:tcW w:w="1279" w:type="dxa"/>
          </w:tcPr>
          <w:p w14:paraId="56FA649E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Дитсадок в країні перебування</w:t>
            </w:r>
          </w:p>
        </w:tc>
        <w:tc>
          <w:tcPr>
            <w:tcW w:w="1764" w:type="dxa"/>
          </w:tcPr>
          <w:p w14:paraId="5EF2DFE2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 xml:space="preserve">Університет в </w:t>
            </w:r>
            <w:r w:rsidRPr="00BE1D4A">
              <w:rPr>
                <w:b/>
                <w:bCs/>
                <w:color w:val="00B0F0"/>
                <w:lang w:val="uk-UA"/>
              </w:rPr>
              <w:t>[_filling_from_S</w:t>
            </w:r>
            <w:r>
              <w:rPr>
                <w:b/>
                <w:bCs/>
                <w:color w:val="00B0F0"/>
                <w:lang w:val="uk-UA"/>
              </w:rPr>
              <w:t>5</w:t>
            </w:r>
            <w:r w:rsidRPr="00BE1D4A">
              <w:rPr>
                <w:b/>
                <w:bCs/>
                <w:color w:val="00B0F0"/>
                <w:lang w:val="uk-UA"/>
              </w:rPr>
              <w:t>]</w:t>
            </w:r>
          </w:p>
        </w:tc>
        <w:tc>
          <w:tcPr>
            <w:tcW w:w="1251" w:type="dxa"/>
          </w:tcPr>
          <w:p w14:paraId="2683BCD1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Університет в Україні</w:t>
            </w:r>
          </w:p>
        </w:tc>
        <w:tc>
          <w:tcPr>
            <w:tcW w:w="221" w:type="dxa"/>
          </w:tcPr>
          <w:p w14:paraId="26EF5DFE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Не навчається</w:t>
            </w:r>
          </w:p>
        </w:tc>
      </w:tr>
      <w:tr w:rsidR="00CD770A" w:rsidRPr="00BE1D4A" w14:paraId="2EEADC1E" w14:textId="77777777" w:rsidTr="005A14D8">
        <w:tc>
          <w:tcPr>
            <w:tcW w:w="536" w:type="dxa"/>
          </w:tcPr>
          <w:p w14:paraId="33E2FF61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250" w:type="dxa"/>
          </w:tcPr>
          <w:p w14:paraId="266BECAE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Дитина 1</w:t>
            </w:r>
          </w:p>
        </w:tc>
        <w:tc>
          <w:tcPr>
            <w:tcW w:w="1764" w:type="dxa"/>
          </w:tcPr>
          <w:p w14:paraId="15638AC8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  <w:tc>
          <w:tcPr>
            <w:tcW w:w="1285" w:type="dxa"/>
          </w:tcPr>
          <w:p w14:paraId="26CFDDA5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  <w:tc>
          <w:tcPr>
            <w:tcW w:w="1279" w:type="dxa"/>
          </w:tcPr>
          <w:p w14:paraId="0F76C542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  <w:tc>
          <w:tcPr>
            <w:tcW w:w="1764" w:type="dxa"/>
          </w:tcPr>
          <w:p w14:paraId="5A7A1EEF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  <w:tc>
          <w:tcPr>
            <w:tcW w:w="1251" w:type="dxa"/>
          </w:tcPr>
          <w:p w14:paraId="1A01AC3D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  <w:tc>
          <w:tcPr>
            <w:tcW w:w="221" w:type="dxa"/>
          </w:tcPr>
          <w:p w14:paraId="4D396BD6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</w:tr>
      <w:tr w:rsidR="00CD770A" w:rsidRPr="00BE1D4A" w14:paraId="464AAEBC" w14:textId="77777777" w:rsidTr="005A14D8">
        <w:tc>
          <w:tcPr>
            <w:tcW w:w="536" w:type="dxa"/>
          </w:tcPr>
          <w:p w14:paraId="030B298B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250" w:type="dxa"/>
          </w:tcPr>
          <w:p w14:paraId="5E456747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Дитина 2</w:t>
            </w:r>
          </w:p>
        </w:tc>
        <w:tc>
          <w:tcPr>
            <w:tcW w:w="1764" w:type="dxa"/>
          </w:tcPr>
          <w:p w14:paraId="2797E7F6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  <w:tc>
          <w:tcPr>
            <w:tcW w:w="1285" w:type="dxa"/>
          </w:tcPr>
          <w:p w14:paraId="09AA98B2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  <w:tc>
          <w:tcPr>
            <w:tcW w:w="1279" w:type="dxa"/>
          </w:tcPr>
          <w:p w14:paraId="70B08D59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  <w:tc>
          <w:tcPr>
            <w:tcW w:w="1764" w:type="dxa"/>
          </w:tcPr>
          <w:p w14:paraId="402B8160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  <w:tc>
          <w:tcPr>
            <w:tcW w:w="1251" w:type="dxa"/>
          </w:tcPr>
          <w:p w14:paraId="600F0508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  <w:tc>
          <w:tcPr>
            <w:tcW w:w="221" w:type="dxa"/>
          </w:tcPr>
          <w:p w14:paraId="3B40F6D9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</w:tr>
      <w:tr w:rsidR="00CD770A" w:rsidRPr="00BE1D4A" w14:paraId="3B54043C" w14:textId="77777777" w:rsidTr="005A14D8">
        <w:tc>
          <w:tcPr>
            <w:tcW w:w="536" w:type="dxa"/>
          </w:tcPr>
          <w:p w14:paraId="3A1E3C36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1250" w:type="dxa"/>
          </w:tcPr>
          <w:p w14:paraId="34F8BC42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Дитина 3</w:t>
            </w:r>
          </w:p>
        </w:tc>
        <w:tc>
          <w:tcPr>
            <w:tcW w:w="1764" w:type="dxa"/>
          </w:tcPr>
          <w:p w14:paraId="455B053F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  <w:tc>
          <w:tcPr>
            <w:tcW w:w="1285" w:type="dxa"/>
          </w:tcPr>
          <w:p w14:paraId="4FE5107C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  <w:tc>
          <w:tcPr>
            <w:tcW w:w="1279" w:type="dxa"/>
          </w:tcPr>
          <w:p w14:paraId="21B653A5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  <w:tc>
          <w:tcPr>
            <w:tcW w:w="1764" w:type="dxa"/>
          </w:tcPr>
          <w:p w14:paraId="6AB39850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  <w:tc>
          <w:tcPr>
            <w:tcW w:w="1251" w:type="dxa"/>
          </w:tcPr>
          <w:p w14:paraId="06E717D2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  <w:tc>
          <w:tcPr>
            <w:tcW w:w="221" w:type="dxa"/>
          </w:tcPr>
          <w:p w14:paraId="6A899633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</w:tr>
      <w:tr w:rsidR="00CD770A" w:rsidRPr="00BE1D4A" w14:paraId="45A93C7E" w14:textId="77777777" w:rsidTr="005A14D8">
        <w:tc>
          <w:tcPr>
            <w:tcW w:w="536" w:type="dxa"/>
          </w:tcPr>
          <w:p w14:paraId="2133463E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250" w:type="dxa"/>
          </w:tcPr>
          <w:p w14:paraId="471A8733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Дитина 4</w:t>
            </w:r>
          </w:p>
        </w:tc>
        <w:tc>
          <w:tcPr>
            <w:tcW w:w="1764" w:type="dxa"/>
          </w:tcPr>
          <w:p w14:paraId="5FC17EBA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  <w:tc>
          <w:tcPr>
            <w:tcW w:w="1285" w:type="dxa"/>
          </w:tcPr>
          <w:p w14:paraId="1D277F30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  <w:tc>
          <w:tcPr>
            <w:tcW w:w="1279" w:type="dxa"/>
          </w:tcPr>
          <w:p w14:paraId="0F471135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  <w:tc>
          <w:tcPr>
            <w:tcW w:w="1764" w:type="dxa"/>
          </w:tcPr>
          <w:p w14:paraId="346BDDA5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  <w:tc>
          <w:tcPr>
            <w:tcW w:w="1251" w:type="dxa"/>
          </w:tcPr>
          <w:p w14:paraId="2922D00B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  <w:tc>
          <w:tcPr>
            <w:tcW w:w="221" w:type="dxa"/>
          </w:tcPr>
          <w:p w14:paraId="37940C50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</w:tr>
      <w:tr w:rsidR="00CD770A" w:rsidRPr="00BE1D4A" w14:paraId="6208AB53" w14:textId="77777777" w:rsidTr="005A14D8">
        <w:tc>
          <w:tcPr>
            <w:tcW w:w="536" w:type="dxa"/>
          </w:tcPr>
          <w:p w14:paraId="0882890A" w14:textId="77777777" w:rsidR="00CD770A" w:rsidRPr="00A1484A" w:rsidRDefault="00CD770A" w:rsidP="005A14D8">
            <w:r>
              <w:rPr>
                <w:lang w:val="uk-UA"/>
              </w:rPr>
              <w:t>5</w:t>
            </w:r>
          </w:p>
        </w:tc>
        <w:tc>
          <w:tcPr>
            <w:tcW w:w="1250" w:type="dxa"/>
          </w:tcPr>
          <w:p w14:paraId="12D00141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Дитина 5</w:t>
            </w:r>
            <w:r w:rsidRPr="00BE1D4A">
              <w:rPr>
                <w:lang w:val="uk-UA"/>
              </w:rPr>
              <w:t xml:space="preserve"> </w:t>
            </w:r>
          </w:p>
        </w:tc>
        <w:tc>
          <w:tcPr>
            <w:tcW w:w="1764" w:type="dxa"/>
          </w:tcPr>
          <w:p w14:paraId="50CCCC11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  <w:tc>
          <w:tcPr>
            <w:tcW w:w="1285" w:type="dxa"/>
          </w:tcPr>
          <w:p w14:paraId="5BBD7D85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  <w:tc>
          <w:tcPr>
            <w:tcW w:w="1279" w:type="dxa"/>
          </w:tcPr>
          <w:p w14:paraId="0F852CE3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  <w:tc>
          <w:tcPr>
            <w:tcW w:w="1764" w:type="dxa"/>
          </w:tcPr>
          <w:p w14:paraId="0317C494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  <w:tc>
          <w:tcPr>
            <w:tcW w:w="1251" w:type="dxa"/>
          </w:tcPr>
          <w:p w14:paraId="41DD1983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  <w:tc>
          <w:tcPr>
            <w:tcW w:w="221" w:type="dxa"/>
          </w:tcPr>
          <w:p w14:paraId="5A2895D3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</w:tr>
      <w:tr w:rsidR="00CD770A" w:rsidRPr="00BE1D4A" w14:paraId="35FB7169" w14:textId="77777777" w:rsidTr="005A14D8">
        <w:tc>
          <w:tcPr>
            <w:tcW w:w="536" w:type="dxa"/>
          </w:tcPr>
          <w:p w14:paraId="01A169AB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1250" w:type="dxa"/>
          </w:tcPr>
          <w:p w14:paraId="285F88C8" w14:textId="77777777" w:rsidR="00CD770A" w:rsidRPr="00A148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Дитина 6</w:t>
            </w:r>
          </w:p>
        </w:tc>
        <w:tc>
          <w:tcPr>
            <w:tcW w:w="1764" w:type="dxa"/>
          </w:tcPr>
          <w:p w14:paraId="740F3B51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  <w:tc>
          <w:tcPr>
            <w:tcW w:w="1285" w:type="dxa"/>
          </w:tcPr>
          <w:p w14:paraId="076395E4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  <w:tc>
          <w:tcPr>
            <w:tcW w:w="1279" w:type="dxa"/>
          </w:tcPr>
          <w:p w14:paraId="127A06A6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  <w:tc>
          <w:tcPr>
            <w:tcW w:w="1764" w:type="dxa"/>
          </w:tcPr>
          <w:p w14:paraId="6E5DD855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  <w:tc>
          <w:tcPr>
            <w:tcW w:w="1251" w:type="dxa"/>
          </w:tcPr>
          <w:p w14:paraId="21412067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  <w:tc>
          <w:tcPr>
            <w:tcW w:w="221" w:type="dxa"/>
          </w:tcPr>
          <w:p w14:paraId="5A84DC11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</w:tr>
      <w:tr w:rsidR="00CD770A" w:rsidRPr="00BE1D4A" w14:paraId="6DB51A90" w14:textId="77777777" w:rsidTr="005A14D8">
        <w:tc>
          <w:tcPr>
            <w:tcW w:w="536" w:type="dxa"/>
          </w:tcPr>
          <w:p w14:paraId="0A3A9EF1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1250" w:type="dxa"/>
          </w:tcPr>
          <w:p w14:paraId="05F03635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Дитина 7</w:t>
            </w:r>
          </w:p>
        </w:tc>
        <w:tc>
          <w:tcPr>
            <w:tcW w:w="1764" w:type="dxa"/>
          </w:tcPr>
          <w:p w14:paraId="6B5C3AA3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  <w:tc>
          <w:tcPr>
            <w:tcW w:w="1285" w:type="dxa"/>
          </w:tcPr>
          <w:p w14:paraId="4C425F92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  <w:tc>
          <w:tcPr>
            <w:tcW w:w="1279" w:type="dxa"/>
          </w:tcPr>
          <w:p w14:paraId="295954A8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  <w:tc>
          <w:tcPr>
            <w:tcW w:w="1764" w:type="dxa"/>
          </w:tcPr>
          <w:p w14:paraId="63118B18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  <w:tc>
          <w:tcPr>
            <w:tcW w:w="1251" w:type="dxa"/>
          </w:tcPr>
          <w:p w14:paraId="3311FE4C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  <w:tc>
          <w:tcPr>
            <w:tcW w:w="221" w:type="dxa"/>
          </w:tcPr>
          <w:p w14:paraId="545576A2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</w:tr>
      <w:tr w:rsidR="00CD770A" w:rsidRPr="00BE1D4A" w14:paraId="479743CD" w14:textId="77777777" w:rsidTr="005A14D8">
        <w:tc>
          <w:tcPr>
            <w:tcW w:w="536" w:type="dxa"/>
          </w:tcPr>
          <w:p w14:paraId="57C8EDDD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1250" w:type="dxa"/>
          </w:tcPr>
          <w:p w14:paraId="525A1252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Дитина 8</w:t>
            </w:r>
          </w:p>
        </w:tc>
        <w:tc>
          <w:tcPr>
            <w:tcW w:w="1764" w:type="dxa"/>
          </w:tcPr>
          <w:p w14:paraId="647DC83A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  <w:tc>
          <w:tcPr>
            <w:tcW w:w="1285" w:type="dxa"/>
          </w:tcPr>
          <w:p w14:paraId="48773D40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  <w:tc>
          <w:tcPr>
            <w:tcW w:w="1279" w:type="dxa"/>
          </w:tcPr>
          <w:p w14:paraId="21759479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  <w:tc>
          <w:tcPr>
            <w:tcW w:w="1764" w:type="dxa"/>
          </w:tcPr>
          <w:p w14:paraId="36CD9FBA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  <w:tc>
          <w:tcPr>
            <w:tcW w:w="1251" w:type="dxa"/>
          </w:tcPr>
          <w:p w14:paraId="09757E23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  <w:tc>
          <w:tcPr>
            <w:tcW w:w="221" w:type="dxa"/>
          </w:tcPr>
          <w:p w14:paraId="7B74B6D7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</w:tr>
      <w:tr w:rsidR="00CD770A" w:rsidRPr="00BE1D4A" w14:paraId="70216806" w14:textId="77777777" w:rsidTr="005A14D8">
        <w:tc>
          <w:tcPr>
            <w:tcW w:w="536" w:type="dxa"/>
          </w:tcPr>
          <w:p w14:paraId="1110E651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lastRenderedPageBreak/>
              <w:t>9</w:t>
            </w:r>
          </w:p>
        </w:tc>
        <w:tc>
          <w:tcPr>
            <w:tcW w:w="1250" w:type="dxa"/>
          </w:tcPr>
          <w:p w14:paraId="506078E8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Дитина 9</w:t>
            </w:r>
          </w:p>
        </w:tc>
        <w:tc>
          <w:tcPr>
            <w:tcW w:w="1764" w:type="dxa"/>
          </w:tcPr>
          <w:p w14:paraId="200B4110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  <w:tc>
          <w:tcPr>
            <w:tcW w:w="1285" w:type="dxa"/>
          </w:tcPr>
          <w:p w14:paraId="6ACBC20D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  <w:tc>
          <w:tcPr>
            <w:tcW w:w="1279" w:type="dxa"/>
          </w:tcPr>
          <w:p w14:paraId="25E05241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  <w:tc>
          <w:tcPr>
            <w:tcW w:w="1764" w:type="dxa"/>
          </w:tcPr>
          <w:p w14:paraId="29C03FE3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  <w:tc>
          <w:tcPr>
            <w:tcW w:w="1251" w:type="dxa"/>
          </w:tcPr>
          <w:p w14:paraId="4F5FAAC0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  <w:tc>
          <w:tcPr>
            <w:tcW w:w="221" w:type="dxa"/>
          </w:tcPr>
          <w:p w14:paraId="242665F0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</w:tr>
      <w:tr w:rsidR="00CD770A" w:rsidRPr="00BE1D4A" w14:paraId="2E5D7E0D" w14:textId="77777777" w:rsidTr="005A14D8">
        <w:tc>
          <w:tcPr>
            <w:tcW w:w="536" w:type="dxa"/>
          </w:tcPr>
          <w:p w14:paraId="4CA0A517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1250" w:type="dxa"/>
          </w:tcPr>
          <w:p w14:paraId="49EA4762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Дитина 10</w:t>
            </w:r>
          </w:p>
        </w:tc>
        <w:tc>
          <w:tcPr>
            <w:tcW w:w="1764" w:type="dxa"/>
          </w:tcPr>
          <w:p w14:paraId="3BC16740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  <w:tc>
          <w:tcPr>
            <w:tcW w:w="1285" w:type="dxa"/>
          </w:tcPr>
          <w:p w14:paraId="05A2C444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  <w:tc>
          <w:tcPr>
            <w:tcW w:w="1279" w:type="dxa"/>
          </w:tcPr>
          <w:p w14:paraId="50501927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  <w:tc>
          <w:tcPr>
            <w:tcW w:w="1764" w:type="dxa"/>
          </w:tcPr>
          <w:p w14:paraId="2BE1CCB4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  <w:tc>
          <w:tcPr>
            <w:tcW w:w="1251" w:type="dxa"/>
          </w:tcPr>
          <w:p w14:paraId="1076DF93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  <w:tc>
          <w:tcPr>
            <w:tcW w:w="221" w:type="dxa"/>
          </w:tcPr>
          <w:p w14:paraId="3B6BB723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</w:tr>
    </w:tbl>
    <w:p w14:paraId="53B98560" w14:textId="77777777" w:rsidR="00CD770A" w:rsidRDefault="00CD770A" w:rsidP="00CD770A">
      <w:pPr>
        <w:rPr>
          <w:lang w:val="uk-UA"/>
        </w:rPr>
      </w:pPr>
    </w:p>
    <w:p w14:paraId="65F25294" w14:textId="77777777" w:rsidR="00CD770A" w:rsidRDefault="00CD770A" w:rsidP="00CD770A">
      <w:pPr>
        <w:rPr>
          <w:lang w:val="uk-UA"/>
        </w:rPr>
      </w:pPr>
    </w:p>
    <w:p w14:paraId="23E80E1A" w14:textId="77777777" w:rsidR="00CD770A" w:rsidRDefault="00CD770A" w:rsidP="00CD770A">
      <w:pPr>
        <w:rPr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  <w:gridCol w:w="1133"/>
      </w:tblGrid>
      <w:tr w:rsidR="00CD770A" w:rsidRPr="00BE1D4A" w14:paraId="36E84244" w14:textId="77777777" w:rsidTr="005A14D8">
        <w:tc>
          <w:tcPr>
            <w:tcW w:w="8217" w:type="dxa"/>
          </w:tcPr>
          <w:p w14:paraId="1871D0F1" w14:textId="77777777" w:rsidR="00CD770A" w:rsidRDefault="00CD770A" w:rsidP="005A14D8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Б10</w:t>
            </w:r>
            <w:r w:rsidRPr="00BE1D4A">
              <w:rPr>
                <w:b/>
                <w:bCs/>
                <w:lang w:val="uk-UA"/>
              </w:rPr>
              <w:t xml:space="preserve">. </w:t>
            </w:r>
            <w:r>
              <w:rPr>
                <w:b/>
                <w:bCs/>
                <w:lang w:val="uk-UA"/>
              </w:rPr>
              <w:t xml:space="preserve">Чи хотіли б Ви, щоб Ваші діти продовжували і після закінчення війни навчатись в </w:t>
            </w:r>
            <w:r w:rsidRPr="00BE1D4A">
              <w:rPr>
                <w:b/>
                <w:bCs/>
                <w:color w:val="00B0F0"/>
                <w:lang w:val="uk-UA"/>
              </w:rPr>
              <w:t>[_filling_from_S</w:t>
            </w:r>
            <w:r>
              <w:rPr>
                <w:b/>
                <w:bCs/>
                <w:color w:val="00B0F0"/>
                <w:lang w:val="uk-UA"/>
              </w:rPr>
              <w:t>5</w:t>
            </w:r>
            <w:r w:rsidRPr="00BE1D4A">
              <w:rPr>
                <w:b/>
                <w:bCs/>
                <w:color w:val="00B0F0"/>
                <w:lang w:val="uk-UA"/>
              </w:rPr>
              <w:t xml:space="preserve"> ]</w:t>
            </w:r>
            <w:r w:rsidRPr="007B02F3">
              <w:rPr>
                <w:b/>
                <w:bCs/>
                <w:lang w:val="uk-UA"/>
              </w:rPr>
              <w:t>?</w:t>
            </w:r>
            <w:r>
              <w:rPr>
                <w:b/>
                <w:bCs/>
                <w:color w:val="00B0F0"/>
                <w:lang w:val="uk-UA"/>
              </w:rPr>
              <w:t xml:space="preserve"> Якщо хотіли б хоча б для одної дитини відповідайте про неї</w:t>
            </w:r>
          </w:p>
          <w:p w14:paraId="61696AB1" w14:textId="77777777" w:rsidR="00CD770A" w:rsidRPr="00BE1D4A" w:rsidRDefault="00CD770A" w:rsidP="005A14D8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 xml:space="preserve"> </w:t>
            </w:r>
          </w:p>
        </w:tc>
        <w:tc>
          <w:tcPr>
            <w:tcW w:w="1133" w:type="dxa"/>
          </w:tcPr>
          <w:p w14:paraId="242EEA89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b/>
                <w:bCs/>
                <w:color w:val="00B0F0"/>
                <w:lang w:val="uk-UA"/>
              </w:rPr>
              <w:t>ОВ</w:t>
            </w:r>
          </w:p>
        </w:tc>
      </w:tr>
      <w:tr w:rsidR="00CD770A" w:rsidRPr="00BE1D4A" w14:paraId="2475A36B" w14:textId="77777777" w:rsidTr="005A14D8">
        <w:tc>
          <w:tcPr>
            <w:tcW w:w="8217" w:type="dxa"/>
          </w:tcPr>
          <w:p w14:paraId="074302E6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Точно так</w:t>
            </w:r>
          </w:p>
        </w:tc>
        <w:tc>
          <w:tcPr>
            <w:tcW w:w="1133" w:type="dxa"/>
          </w:tcPr>
          <w:p w14:paraId="30D2DD04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</w:tr>
      <w:tr w:rsidR="00CD770A" w:rsidRPr="00BE1D4A" w14:paraId="766D7DBE" w14:textId="77777777" w:rsidTr="005A14D8">
        <w:tc>
          <w:tcPr>
            <w:tcW w:w="8217" w:type="dxa"/>
          </w:tcPr>
          <w:p w14:paraId="500B05DA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Скоріше так</w:t>
            </w:r>
          </w:p>
        </w:tc>
        <w:tc>
          <w:tcPr>
            <w:tcW w:w="1133" w:type="dxa"/>
          </w:tcPr>
          <w:p w14:paraId="51EC6F0F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2</w:t>
            </w:r>
          </w:p>
        </w:tc>
      </w:tr>
      <w:tr w:rsidR="00CD770A" w:rsidRPr="00BE1D4A" w14:paraId="5C600829" w14:textId="77777777" w:rsidTr="005A14D8">
        <w:tc>
          <w:tcPr>
            <w:tcW w:w="8217" w:type="dxa"/>
          </w:tcPr>
          <w:p w14:paraId="617DE66C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Скоріше ні</w:t>
            </w:r>
          </w:p>
        </w:tc>
        <w:tc>
          <w:tcPr>
            <w:tcW w:w="1133" w:type="dxa"/>
          </w:tcPr>
          <w:p w14:paraId="35FD9593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3</w:t>
            </w:r>
          </w:p>
        </w:tc>
      </w:tr>
      <w:tr w:rsidR="00CD770A" w:rsidRPr="00BE1D4A" w14:paraId="6B7476D4" w14:textId="77777777" w:rsidTr="005A14D8">
        <w:tc>
          <w:tcPr>
            <w:tcW w:w="8217" w:type="dxa"/>
          </w:tcPr>
          <w:p w14:paraId="6B25EBFA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Точно ні</w:t>
            </w:r>
          </w:p>
        </w:tc>
        <w:tc>
          <w:tcPr>
            <w:tcW w:w="1133" w:type="dxa"/>
          </w:tcPr>
          <w:p w14:paraId="28DAC2EB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4</w:t>
            </w:r>
          </w:p>
        </w:tc>
      </w:tr>
      <w:tr w:rsidR="00CD770A" w:rsidRPr="00BE1D4A" w14:paraId="40A8AC52" w14:textId="77777777" w:rsidTr="005A14D8">
        <w:tc>
          <w:tcPr>
            <w:tcW w:w="8217" w:type="dxa"/>
          </w:tcPr>
          <w:p w14:paraId="6DFF8B77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Важко сказати</w:t>
            </w:r>
          </w:p>
        </w:tc>
        <w:tc>
          <w:tcPr>
            <w:tcW w:w="1133" w:type="dxa"/>
          </w:tcPr>
          <w:p w14:paraId="7F963628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98</w:t>
            </w:r>
          </w:p>
        </w:tc>
      </w:tr>
    </w:tbl>
    <w:p w14:paraId="21E78F25" w14:textId="77777777" w:rsidR="00CD770A" w:rsidRPr="00BE1D4A" w:rsidRDefault="00CD770A" w:rsidP="00CD770A">
      <w:pPr>
        <w:rPr>
          <w:lang w:val="uk-UA"/>
        </w:rPr>
      </w:pPr>
      <w:del w:id="0" w:author="Тамила" w:date="2023-12-06T12:31:00Z">
        <w:r w:rsidRPr="00BE1D4A" w:rsidDel="00B00798">
          <w:rPr>
            <w:lang w:val="uk-UA"/>
          </w:rPr>
          <w:br w:type="page"/>
        </w:r>
      </w:del>
    </w:p>
    <w:p w14:paraId="4B6B519D" w14:textId="77777777" w:rsidR="00CD770A" w:rsidRPr="00BE1D4A" w:rsidRDefault="00CD770A" w:rsidP="00CD770A">
      <w:pPr>
        <w:widowControl w:val="0"/>
        <w:shd w:val="clear" w:color="auto" w:fill="00B0F0"/>
        <w:adjustRightInd w:val="0"/>
        <w:jc w:val="center"/>
        <w:rPr>
          <w:rFonts w:ascii="Arial" w:hAnsi="Arial" w:cs="Arial"/>
          <w:b/>
          <w:bCs/>
          <w:lang w:val="uk-UA"/>
        </w:rPr>
      </w:pPr>
      <w:r>
        <w:rPr>
          <w:rFonts w:ascii="Arial" w:hAnsi="Arial" w:cs="Arial"/>
          <w:b/>
          <w:bCs/>
          <w:color w:val="FFFFFF" w:themeColor="background1"/>
          <w:lang w:val="uk-UA"/>
        </w:rPr>
        <w:lastRenderedPageBreak/>
        <w:t>В</w:t>
      </w:r>
      <w:r w:rsidRPr="00BE1D4A">
        <w:rPr>
          <w:rFonts w:ascii="Arial" w:hAnsi="Arial" w:cs="Arial"/>
          <w:b/>
          <w:bCs/>
          <w:color w:val="FFFFFF" w:themeColor="background1"/>
          <w:lang w:val="uk-UA"/>
        </w:rPr>
        <w:t>. ІН</w:t>
      </w:r>
      <w:r>
        <w:rPr>
          <w:rFonts w:ascii="Arial" w:hAnsi="Arial" w:cs="Arial"/>
          <w:b/>
          <w:bCs/>
          <w:color w:val="FFFFFF" w:themeColor="background1"/>
          <w:lang w:val="uk-UA"/>
        </w:rPr>
        <w:t xml:space="preserve">ТЕГРАЦІЯ </w:t>
      </w:r>
      <w:r w:rsidRPr="00BE1D4A">
        <w:rPr>
          <w:rFonts w:ascii="Arial" w:hAnsi="Arial" w:cs="Arial"/>
          <w:b/>
          <w:bCs/>
          <w:color w:val="FFFFFF" w:themeColor="background1"/>
          <w:lang w:val="uk-UA"/>
        </w:rPr>
        <w:t>В [_filling_from_S</w:t>
      </w:r>
      <w:r>
        <w:rPr>
          <w:rFonts w:ascii="Arial" w:hAnsi="Arial" w:cs="Arial"/>
          <w:b/>
          <w:bCs/>
          <w:color w:val="FFFFFF" w:themeColor="background1"/>
        </w:rPr>
        <w:t>5</w:t>
      </w:r>
      <w:r w:rsidRPr="00BE1D4A">
        <w:rPr>
          <w:rFonts w:ascii="Arial" w:hAnsi="Arial" w:cs="Arial"/>
          <w:b/>
          <w:bCs/>
          <w:color w:val="FFFFFF" w:themeColor="background1"/>
          <w:lang w:val="uk-UA"/>
        </w:rPr>
        <w:t xml:space="preserve"> ]  </w:t>
      </w:r>
    </w:p>
    <w:p w14:paraId="048B4213" w14:textId="2B52ADA4" w:rsidR="00CD770A" w:rsidRDefault="00CD770A" w:rsidP="6FD2E594">
      <w:pPr>
        <w:rPr>
          <w:lang w:val="uk-UA"/>
        </w:rPr>
      </w:pPr>
    </w:p>
    <w:p w14:paraId="55B68626" w14:textId="641609BC" w:rsidR="00CD770A" w:rsidDel="003E478C" w:rsidRDefault="00CD770A" w:rsidP="00CD770A">
      <w:pPr>
        <w:rPr>
          <w:sz w:val="20"/>
          <w:szCs w:val="20"/>
          <w:lang w:val="uk-UA"/>
        </w:rPr>
      </w:pPr>
    </w:p>
    <w:p w14:paraId="4A8A600F" w14:textId="7DE70E74" w:rsidR="6FD2E594" w:rsidRDefault="6FD2E594"/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05"/>
        <w:gridCol w:w="1125"/>
      </w:tblGrid>
      <w:tr w:rsidR="3C54EA84" w14:paraId="5D8A997C" w14:textId="77777777" w:rsidTr="3C54EA84">
        <w:trPr>
          <w:trHeight w:val="300"/>
        </w:trPr>
        <w:tc>
          <w:tcPr>
            <w:tcW w:w="8205" w:type="dxa"/>
            <w:tcMar>
              <w:left w:w="105" w:type="dxa"/>
              <w:right w:w="105" w:type="dxa"/>
            </w:tcMar>
          </w:tcPr>
          <w:p w14:paraId="24652E89" w14:textId="50C6D6F6" w:rsidR="3C54EA84" w:rsidRDefault="3C54EA84" w:rsidP="3C54EA84">
            <w:pPr>
              <w:rPr>
                <w:color w:val="000000" w:themeColor="text1"/>
              </w:rPr>
            </w:pPr>
            <w:r w:rsidRPr="3C54EA84">
              <w:rPr>
                <w:b/>
                <w:bCs/>
                <w:color w:val="000000" w:themeColor="text1"/>
              </w:rPr>
              <w:t xml:space="preserve">В3. </w:t>
            </w:r>
            <w:proofErr w:type="spellStart"/>
            <w:r w:rsidRPr="3C54EA84">
              <w:rPr>
                <w:b/>
                <w:bCs/>
                <w:color w:val="000000" w:themeColor="text1"/>
              </w:rPr>
              <w:t>Яким</w:t>
            </w:r>
            <w:proofErr w:type="spellEnd"/>
            <w:r w:rsidRPr="3C54EA84">
              <w:rPr>
                <w:b/>
                <w:bCs/>
                <w:color w:val="000000" w:themeColor="text1"/>
              </w:rPr>
              <w:t xml:space="preserve"> є </w:t>
            </w:r>
            <w:proofErr w:type="spellStart"/>
            <w:r w:rsidRPr="3C54EA84">
              <w:rPr>
                <w:b/>
                <w:bCs/>
                <w:color w:val="000000" w:themeColor="text1"/>
              </w:rPr>
              <w:t>Ваш</w:t>
            </w:r>
            <w:proofErr w:type="spellEnd"/>
            <w:r w:rsidRPr="3C54EA84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3C54EA84">
              <w:rPr>
                <w:b/>
                <w:bCs/>
                <w:color w:val="000000" w:themeColor="text1"/>
              </w:rPr>
              <w:t>рівень</w:t>
            </w:r>
            <w:proofErr w:type="spellEnd"/>
            <w:r w:rsidRPr="3C54EA84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3C54EA84">
              <w:rPr>
                <w:b/>
                <w:bCs/>
                <w:color w:val="000000" w:themeColor="text1"/>
              </w:rPr>
              <w:t>знання</w:t>
            </w:r>
            <w:proofErr w:type="spellEnd"/>
            <w:r w:rsidRPr="3C54EA84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3C54EA84">
              <w:rPr>
                <w:b/>
                <w:bCs/>
                <w:color w:val="000000" w:themeColor="text1"/>
              </w:rPr>
              <w:t>мови</w:t>
            </w:r>
            <w:proofErr w:type="spellEnd"/>
            <w:r w:rsidRPr="3C54EA84">
              <w:rPr>
                <w:b/>
                <w:bCs/>
                <w:color w:val="000000" w:themeColor="text1"/>
              </w:rPr>
              <w:t xml:space="preserve"> </w:t>
            </w:r>
            <w:r w:rsidRPr="3C54EA84">
              <w:rPr>
                <w:b/>
                <w:bCs/>
                <w:color w:val="00B0F0"/>
              </w:rPr>
              <w:t>[_filling_from_S</w:t>
            </w:r>
            <w:proofErr w:type="gramStart"/>
            <w:r w:rsidRPr="3C54EA84">
              <w:rPr>
                <w:b/>
                <w:bCs/>
                <w:color w:val="00B0F0"/>
              </w:rPr>
              <w:t>5 ]</w:t>
            </w:r>
            <w:proofErr w:type="gramEnd"/>
            <w:r w:rsidRPr="3C54EA84">
              <w:rPr>
                <w:b/>
                <w:bCs/>
                <w:color w:val="000000" w:themeColor="text1"/>
              </w:rPr>
              <w:t xml:space="preserve">?  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</w:tcPr>
          <w:p w14:paraId="1A82AF5F" w14:textId="399EAECD" w:rsidR="3C54EA84" w:rsidRDefault="3C54EA84" w:rsidP="3C54EA84">
            <w:pPr>
              <w:rPr>
                <w:color w:val="00B0F0"/>
              </w:rPr>
            </w:pPr>
            <w:r w:rsidRPr="3C54EA84">
              <w:rPr>
                <w:b/>
                <w:bCs/>
                <w:color w:val="00B0F0"/>
                <w:lang w:val="uk-UA"/>
              </w:rPr>
              <w:t>ОВ</w:t>
            </w:r>
          </w:p>
        </w:tc>
      </w:tr>
      <w:tr w:rsidR="3C54EA84" w14:paraId="7F63ECCE" w14:textId="77777777" w:rsidTr="3C54EA84">
        <w:trPr>
          <w:trHeight w:val="300"/>
        </w:trPr>
        <w:tc>
          <w:tcPr>
            <w:tcW w:w="8205" w:type="dxa"/>
            <w:tcMar>
              <w:left w:w="105" w:type="dxa"/>
              <w:right w:w="105" w:type="dxa"/>
            </w:tcMar>
          </w:tcPr>
          <w:p w14:paraId="20BD0F14" w14:textId="6FF90C67" w:rsidR="3C54EA84" w:rsidRDefault="3C54EA84" w:rsidP="3C54EA84">
            <w:pPr>
              <w:rPr>
                <w:color w:val="000000" w:themeColor="text1"/>
              </w:rPr>
            </w:pPr>
            <w:r w:rsidRPr="3C54EA84">
              <w:rPr>
                <w:color w:val="000000" w:themeColor="text1"/>
                <w:lang w:val="uk-UA"/>
              </w:rPr>
              <w:t>Зовсім не знаю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</w:tcPr>
          <w:p w14:paraId="10F3BACC" w14:textId="1E729A37" w:rsidR="3C54EA84" w:rsidRDefault="3C54EA84" w:rsidP="3C54EA84">
            <w:pPr>
              <w:rPr>
                <w:color w:val="000000" w:themeColor="text1"/>
              </w:rPr>
            </w:pPr>
            <w:r w:rsidRPr="3C54EA84">
              <w:rPr>
                <w:color w:val="000000" w:themeColor="text1"/>
                <w:lang w:val="uk-UA"/>
              </w:rPr>
              <w:t>1</w:t>
            </w:r>
          </w:p>
        </w:tc>
      </w:tr>
      <w:tr w:rsidR="3C54EA84" w14:paraId="04D6A84D" w14:textId="77777777" w:rsidTr="3C54EA84">
        <w:trPr>
          <w:trHeight w:val="300"/>
        </w:trPr>
        <w:tc>
          <w:tcPr>
            <w:tcW w:w="8205" w:type="dxa"/>
            <w:tcMar>
              <w:left w:w="105" w:type="dxa"/>
              <w:right w:w="105" w:type="dxa"/>
            </w:tcMar>
          </w:tcPr>
          <w:p w14:paraId="3AF8602E" w14:textId="3BFAA45E" w:rsidR="3C54EA84" w:rsidRDefault="3C54EA84" w:rsidP="3C54EA84">
            <w:pPr>
              <w:rPr>
                <w:color w:val="000000" w:themeColor="text1"/>
              </w:rPr>
            </w:pPr>
            <w:r w:rsidRPr="3C54EA84">
              <w:rPr>
                <w:color w:val="000000" w:themeColor="text1"/>
                <w:lang w:val="uk-UA"/>
              </w:rPr>
              <w:t>Знаю лише на мінімальному рівні (наприклад, запитати в магазині, відповісти на прості питання) (рівень А1)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</w:tcPr>
          <w:p w14:paraId="19B2D55B" w14:textId="151B96AF" w:rsidR="3C54EA84" w:rsidRDefault="3C54EA84" w:rsidP="3C54EA84">
            <w:pPr>
              <w:rPr>
                <w:color w:val="000000" w:themeColor="text1"/>
              </w:rPr>
            </w:pPr>
            <w:r w:rsidRPr="3C54EA84">
              <w:rPr>
                <w:color w:val="000000" w:themeColor="text1"/>
                <w:lang w:val="uk-UA"/>
              </w:rPr>
              <w:t>2</w:t>
            </w:r>
          </w:p>
        </w:tc>
      </w:tr>
      <w:tr w:rsidR="3C54EA84" w14:paraId="5580795C" w14:textId="77777777" w:rsidTr="3C54EA84">
        <w:trPr>
          <w:trHeight w:val="300"/>
        </w:trPr>
        <w:tc>
          <w:tcPr>
            <w:tcW w:w="8205" w:type="dxa"/>
            <w:tcMar>
              <w:left w:w="105" w:type="dxa"/>
              <w:right w:w="105" w:type="dxa"/>
            </w:tcMar>
          </w:tcPr>
          <w:p w14:paraId="4131341F" w14:textId="628A6077" w:rsidR="3C54EA84" w:rsidRDefault="3C54EA84" w:rsidP="3C54EA84">
            <w:pPr>
              <w:rPr>
                <w:color w:val="000000" w:themeColor="text1"/>
              </w:rPr>
            </w:pPr>
            <w:r w:rsidRPr="3C54EA84">
              <w:rPr>
                <w:color w:val="000000" w:themeColor="text1"/>
                <w:lang w:val="uk-UA"/>
              </w:rPr>
              <w:t xml:space="preserve"> Знаю на побутовому рівні, можу підтримувати розмову на прості теми (рівень А2)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</w:tcPr>
          <w:p w14:paraId="4B4072B6" w14:textId="036D9D5E" w:rsidR="3C54EA84" w:rsidRDefault="3C54EA84" w:rsidP="3C54EA84">
            <w:pPr>
              <w:rPr>
                <w:color w:val="000000" w:themeColor="text1"/>
              </w:rPr>
            </w:pPr>
            <w:r w:rsidRPr="3C54EA84">
              <w:rPr>
                <w:color w:val="000000" w:themeColor="text1"/>
                <w:lang w:val="uk-UA"/>
              </w:rPr>
              <w:t>3</w:t>
            </w:r>
          </w:p>
        </w:tc>
      </w:tr>
      <w:tr w:rsidR="3C54EA84" w14:paraId="19117191" w14:textId="77777777" w:rsidTr="3C54EA84">
        <w:trPr>
          <w:trHeight w:val="300"/>
        </w:trPr>
        <w:tc>
          <w:tcPr>
            <w:tcW w:w="8205" w:type="dxa"/>
            <w:tcMar>
              <w:left w:w="105" w:type="dxa"/>
              <w:right w:w="105" w:type="dxa"/>
            </w:tcMar>
          </w:tcPr>
          <w:p w14:paraId="42C43032" w14:textId="287E7E77" w:rsidR="3C54EA84" w:rsidRDefault="3C54EA84" w:rsidP="3C54EA84">
            <w:pPr>
              <w:rPr>
                <w:color w:val="000000" w:themeColor="text1"/>
              </w:rPr>
            </w:pPr>
            <w:r w:rsidRPr="3C54EA84">
              <w:rPr>
                <w:color w:val="000000" w:themeColor="text1"/>
                <w:lang w:val="uk-UA"/>
              </w:rPr>
              <w:t xml:space="preserve"> Знаю на достатньому рівні, щоб підтримувати розмову на більшість побутових тем та вирішувати більшість проблем у країні перебування (рівень В1)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</w:tcPr>
          <w:p w14:paraId="086340A9" w14:textId="1CEA711E" w:rsidR="3C54EA84" w:rsidRDefault="3C54EA84" w:rsidP="3C54EA84">
            <w:pPr>
              <w:rPr>
                <w:color w:val="000000" w:themeColor="text1"/>
              </w:rPr>
            </w:pPr>
            <w:r w:rsidRPr="3C54EA84">
              <w:rPr>
                <w:color w:val="000000" w:themeColor="text1"/>
                <w:lang w:val="uk-UA"/>
              </w:rPr>
              <w:t>4</w:t>
            </w:r>
          </w:p>
        </w:tc>
      </w:tr>
      <w:tr w:rsidR="3C54EA84" w14:paraId="4FFC8807" w14:textId="77777777" w:rsidTr="3C54EA84">
        <w:trPr>
          <w:trHeight w:val="300"/>
        </w:trPr>
        <w:tc>
          <w:tcPr>
            <w:tcW w:w="8205" w:type="dxa"/>
            <w:tcMar>
              <w:left w:w="105" w:type="dxa"/>
              <w:right w:w="105" w:type="dxa"/>
            </w:tcMar>
          </w:tcPr>
          <w:p w14:paraId="5EA9716F" w14:textId="220ECA54" w:rsidR="3C54EA84" w:rsidRDefault="3C54EA84" w:rsidP="3C54EA84">
            <w:pPr>
              <w:rPr>
                <w:color w:val="000000" w:themeColor="text1"/>
              </w:rPr>
            </w:pPr>
            <w:r w:rsidRPr="3C54EA84">
              <w:rPr>
                <w:color w:val="000000" w:themeColor="text1"/>
                <w:lang w:val="uk-UA"/>
              </w:rPr>
              <w:t>Знаю на достатньому рівні,</w:t>
            </w:r>
            <w:r w:rsidRPr="3C54EA84">
              <w:rPr>
                <w:color w:val="000000" w:themeColor="text1"/>
                <w:lang w:val="ru-RU"/>
              </w:rPr>
              <w:t xml:space="preserve"> </w:t>
            </w:r>
            <w:r w:rsidRPr="3C54EA84">
              <w:rPr>
                <w:color w:val="000000" w:themeColor="text1"/>
                <w:lang w:val="uk-UA"/>
              </w:rPr>
              <w:t>щоб розуміти основні ідеї текстів та дискусій, в тому числі за фахом, спілкуватись на широке коло тем (рівень В2)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</w:tcPr>
          <w:p w14:paraId="3AE2F0DF" w14:textId="36D54CB4" w:rsidR="3C54EA84" w:rsidRDefault="3C54EA84" w:rsidP="3C54EA84">
            <w:pPr>
              <w:rPr>
                <w:color w:val="000000" w:themeColor="text1"/>
              </w:rPr>
            </w:pPr>
            <w:r w:rsidRPr="3C54EA84">
              <w:rPr>
                <w:color w:val="000000" w:themeColor="text1"/>
                <w:lang w:val="uk-UA"/>
              </w:rPr>
              <w:t>5</w:t>
            </w:r>
          </w:p>
        </w:tc>
      </w:tr>
      <w:tr w:rsidR="3C54EA84" w14:paraId="1A54319A" w14:textId="77777777" w:rsidTr="3C54EA84">
        <w:trPr>
          <w:trHeight w:val="300"/>
        </w:trPr>
        <w:tc>
          <w:tcPr>
            <w:tcW w:w="8205" w:type="dxa"/>
            <w:tcMar>
              <w:left w:w="105" w:type="dxa"/>
              <w:right w:w="105" w:type="dxa"/>
            </w:tcMar>
          </w:tcPr>
          <w:p w14:paraId="3842FDC0" w14:textId="59440A20" w:rsidR="3C54EA84" w:rsidRDefault="3C54EA84" w:rsidP="3C54EA84">
            <w:pPr>
              <w:rPr>
                <w:color w:val="000000" w:themeColor="text1"/>
              </w:rPr>
            </w:pPr>
            <w:r w:rsidRPr="3C54EA84">
              <w:rPr>
                <w:color w:val="000000" w:themeColor="text1"/>
                <w:lang w:val="uk-UA"/>
              </w:rPr>
              <w:t xml:space="preserve"> Знаю на достатньому рівні, щоб розуміти широкий спектр текстів, спілкуватись швидко, спонтанно, без ускладнень і помилок (рівень С1)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</w:tcPr>
          <w:p w14:paraId="3E3C465A" w14:textId="57D12BF3" w:rsidR="3C54EA84" w:rsidRDefault="3C54EA84" w:rsidP="3C54EA84">
            <w:pPr>
              <w:rPr>
                <w:color w:val="000000" w:themeColor="text1"/>
              </w:rPr>
            </w:pPr>
            <w:r w:rsidRPr="3C54EA84">
              <w:rPr>
                <w:color w:val="000000" w:themeColor="text1"/>
                <w:lang w:val="uk-UA"/>
              </w:rPr>
              <w:t>6</w:t>
            </w:r>
          </w:p>
        </w:tc>
      </w:tr>
      <w:tr w:rsidR="3C54EA84" w14:paraId="336FC3CE" w14:textId="77777777" w:rsidTr="3C54EA84">
        <w:trPr>
          <w:trHeight w:val="300"/>
        </w:trPr>
        <w:tc>
          <w:tcPr>
            <w:tcW w:w="8205" w:type="dxa"/>
            <w:tcMar>
              <w:left w:w="105" w:type="dxa"/>
              <w:right w:w="105" w:type="dxa"/>
            </w:tcMar>
          </w:tcPr>
          <w:p w14:paraId="5F9BB55A" w14:textId="1979C326" w:rsidR="3C54EA84" w:rsidRDefault="3C54EA84" w:rsidP="3C54EA84">
            <w:pPr>
              <w:rPr>
                <w:color w:val="000000" w:themeColor="text1"/>
              </w:rPr>
            </w:pPr>
            <w:r w:rsidRPr="3C54EA84">
              <w:rPr>
                <w:color w:val="000000" w:themeColor="text1"/>
                <w:lang w:val="uk-UA"/>
              </w:rPr>
              <w:t>Знаю на вільному рівні, можу розуміти усе, що читаю та чую, вільно спілкуватися та писати (рівень С2)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</w:tcPr>
          <w:p w14:paraId="2E16A945" w14:textId="6080554F" w:rsidR="3C54EA84" w:rsidRDefault="3C54EA84" w:rsidP="3C54EA84">
            <w:pPr>
              <w:rPr>
                <w:color w:val="000000" w:themeColor="text1"/>
              </w:rPr>
            </w:pPr>
            <w:r w:rsidRPr="3C54EA84">
              <w:rPr>
                <w:color w:val="000000" w:themeColor="text1"/>
                <w:lang w:val="uk-UA"/>
              </w:rPr>
              <w:t>7</w:t>
            </w:r>
          </w:p>
        </w:tc>
      </w:tr>
    </w:tbl>
    <w:p w14:paraId="41351DDC" w14:textId="316E61E2" w:rsidR="6FD2E594" w:rsidRDefault="6FD2E594"/>
    <w:p w14:paraId="3FEFCCBB" w14:textId="568D4A97" w:rsidR="6FD2E594" w:rsidRDefault="6FD2E594"/>
    <w:p w14:paraId="4E884C85" w14:textId="55B23E67" w:rsidR="6FD2E594" w:rsidRDefault="6FD2E594"/>
    <w:p w14:paraId="5C277D8A" w14:textId="77777777" w:rsidR="00CD770A" w:rsidRDefault="00CD770A" w:rsidP="00CD770A">
      <w:pPr>
        <w:rPr>
          <w:sz w:val="20"/>
          <w:szCs w:val="20"/>
          <w:lang w:val="uk-UA"/>
        </w:rPr>
      </w:pPr>
    </w:p>
    <w:p w14:paraId="290C0C3D" w14:textId="29D239B3" w:rsidR="00CD770A" w:rsidDel="003E478C" w:rsidRDefault="00CD770A" w:rsidP="6FD2E594">
      <w:pPr>
        <w:rPr>
          <w:sz w:val="20"/>
          <w:szCs w:val="20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  <w:gridCol w:w="1133"/>
      </w:tblGrid>
      <w:tr w:rsidR="00CD770A" w:rsidRPr="00BE1D4A" w14:paraId="383AAB40" w14:textId="77777777" w:rsidTr="6FD2E594">
        <w:tc>
          <w:tcPr>
            <w:tcW w:w="8217" w:type="dxa"/>
          </w:tcPr>
          <w:p w14:paraId="4E3E5700" w14:textId="77777777" w:rsidR="00CD770A" w:rsidRPr="00BE1D4A" w:rsidRDefault="00CD770A" w:rsidP="005A14D8">
            <w:pPr>
              <w:rPr>
                <w:b/>
                <w:bCs/>
                <w:lang w:val="uk-UA"/>
              </w:rPr>
            </w:pPr>
            <w:r w:rsidRPr="6FD2E594">
              <w:rPr>
                <w:b/>
                <w:bCs/>
                <w:lang w:val="uk-UA"/>
              </w:rPr>
              <w:t xml:space="preserve">В5. Як загалом оцінюєте ставлення місцевих жителів до Вас ? </w:t>
            </w:r>
          </w:p>
        </w:tc>
        <w:tc>
          <w:tcPr>
            <w:tcW w:w="1133" w:type="dxa"/>
          </w:tcPr>
          <w:p w14:paraId="489C88D8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b/>
                <w:bCs/>
                <w:color w:val="00B0F0"/>
                <w:lang w:val="uk-UA"/>
              </w:rPr>
              <w:t>ОВ</w:t>
            </w:r>
          </w:p>
        </w:tc>
      </w:tr>
      <w:tr w:rsidR="00CD770A" w:rsidRPr="00BE1D4A" w14:paraId="7332D2BF" w14:textId="77777777" w:rsidTr="6FD2E594">
        <w:tc>
          <w:tcPr>
            <w:tcW w:w="8217" w:type="dxa"/>
          </w:tcPr>
          <w:p w14:paraId="3DC8757D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Позитивно  </w:t>
            </w:r>
          </w:p>
        </w:tc>
        <w:tc>
          <w:tcPr>
            <w:tcW w:w="1133" w:type="dxa"/>
          </w:tcPr>
          <w:p w14:paraId="4E5021F0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</w:tr>
      <w:tr w:rsidR="00CD770A" w:rsidRPr="00BE1D4A" w14:paraId="3AB05675" w14:textId="77777777" w:rsidTr="6FD2E594">
        <w:tc>
          <w:tcPr>
            <w:tcW w:w="8217" w:type="dxa"/>
          </w:tcPr>
          <w:p w14:paraId="7FCBCC10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Скоріше позитивно </w:t>
            </w:r>
          </w:p>
        </w:tc>
        <w:tc>
          <w:tcPr>
            <w:tcW w:w="1133" w:type="dxa"/>
          </w:tcPr>
          <w:p w14:paraId="48608A8E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2</w:t>
            </w:r>
          </w:p>
        </w:tc>
      </w:tr>
      <w:tr w:rsidR="00CD770A" w:rsidRPr="00BE1D4A" w14:paraId="24DA483C" w14:textId="77777777" w:rsidTr="6FD2E594">
        <w:tc>
          <w:tcPr>
            <w:tcW w:w="8217" w:type="dxa"/>
          </w:tcPr>
          <w:p w14:paraId="19F19D6C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Ні позитивно ні негативно </w:t>
            </w:r>
          </w:p>
        </w:tc>
        <w:tc>
          <w:tcPr>
            <w:tcW w:w="1133" w:type="dxa"/>
          </w:tcPr>
          <w:p w14:paraId="653106AF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3</w:t>
            </w:r>
          </w:p>
        </w:tc>
      </w:tr>
      <w:tr w:rsidR="00CD770A" w:rsidRPr="00BE1D4A" w14:paraId="2009D520" w14:textId="77777777" w:rsidTr="6FD2E594">
        <w:tc>
          <w:tcPr>
            <w:tcW w:w="8217" w:type="dxa"/>
          </w:tcPr>
          <w:p w14:paraId="6511E569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Скоріше негативно  </w:t>
            </w:r>
          </w:p>
        </w:tc>
        <w:tc>
          <w:tcPr>
            <w:tcW w:w="1133" w:type="dxa"/>
          </w:tcPr>
          <w:p w14:paraId="7A9ACF26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4</w:t>
            </w:r>
          </w:p>
        </w:tc>
      </w:tr>
      <w:tr w:rsidR="00CD770A" w:rsidRPr="00BE1D4A" w14:paraId="3D02438B" w14:textId="77777777" w:rsidTr="6FD2E594">
        <w:tc>
          <w:tcPr>
            <w:tcW w:w="8217" w:type="dxa"/>
          </w:tcPr>
          <w:p w14:paraId="3441EAE4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Негативно   </w:t>
            </w:r>
          </w:p>
        </w:tc>
        <w:tc>
          <w:tcPr>
            <w:tcW w:w="1133" w:type="dxa"/>
          </w:tcPr>
          <w:p w14:paraId="5FDD047E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5</w:t>
            </w:r>
          </w:p>
        </w:tc>
      </w:tr>
    </w:tbl>
    <w:p w14:paraId="1AE6094F" w14:textId="77777777" w:rsidR="00CD770A" w:rsidRDefault="00CD770A" w:rsidP="00CD770A">
      <w:pPr>
        <w:rPr>
          <w:sz w:val="20"/>
          <w:szCs w:val="20"/>
          <w:lang w:val="uk-UA"/>
        </w:rPr>
      </w:pPr>
    </w:p>
    <w:p w14:paraId="77E81968" w14:textId="77777777" w:rsidR="00CD770A" w:rsidRDefault="00CD770A" w:rsidP="00CD770A">
      <w:pPr>
        <w:rPr>
          <w:sz w:val="20"/>
          <w:szCs w:val="20"/>
          <w:lang w:val="uk-UA"/>
        </w:rPr>
      </w:pPr>
    </w:p>
    <w:p w14:paraId="1E2392A2" w14:textId="77777777" w:rsidR="00CD770A" w:rsidRDefault="00CD770A" w:rsidP="00CD770A">
      <w:pPr>
        <w:rPr>
          <w:sz w:val="20"/>
          <w:szCs w:val="20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  <w:gridCol w:w="1133"/>
      </w:tblGrid>
      <w:tr w:rsidR="00CD770A" w:rsidRPr="00BE1D4A" w14:paraId="34D37468" w14:textId="77777777" w:rsidTr="6FD2E594">
        <w:tc>
          <w:tcPr>
            <w:tcW w:w="8217" w:type="dxa"/>
          </w:tcPr>
          <w:p w14:paraId="55BD2166" w14:textId="77777777" w:rsidR="00CD770A" w:rsidRPr="00BE1D4A" w:rsidRDefault="6E385227" w:rsidP="005A14D8">
            <w:pPr>
              <w:rPr>
                <w:b/>
                <w:bCs/>
                <w:lang w:val="uk-UA"/>
              </w:rPr>
            </w:pPr>
            <w:r w:rsidRPr="6FD2E594">
              <w:rPr>
                <w:b/>
                <w:bCs/>
                <w:lang w:val="uk-UA"/>
              </w:rPr>
              <w:t xml:space="preserve">В7. Чи є у Вас друзі/хороші знайомі серед місцевих жителів (неукраїнців) </w:t>
            </w:r>
          </w:p>
        </w:tc>
        <w:tc>
          <w:tcPr>
            <w:tcW w:w="1133" w:type="dxa"/>
          </w:tcPr>
          <w:p w14:paraId="53B72A02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b/>
                <w:bCs/>
                <w:color w:val="00B0F0"/>
                <w:lang w:val="uk-UA"/>
              </w:rPr>
              <w:t>М</w:t>
            </w:r>
            <w:r w:rsidRPr="00BE1D4A">
              <w:rPr>
                <w:b/>
                <w:bCs/>
                <w:color w:val="00B0F0"/>
                <w:lang w:val="uk-UA"/>
              </w:rPr>
              <w:t>В</w:t>
            </w:r>
          </w:p>
        </w:tc>
      </w:tr>
      <w:tr w:rsidR="00CD770A" w:rsidRPr="00BE1D4A" w14:paraId="0C9C0E79" w14:textId="77777777" w:rsidTr="6FD2E594">
        <w:tc>
          <w:tcPr>
            <w:tcW w:w="8217" w:type="dxa"/>
          </w:tcPr>
          <w:p w14:paraId="2F257FEA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Так, ті, яких я знала до того, як приїхала сюди</w:t>
            </w:r>
          </w:p>
        </w:tc>
        <w:tc>
          <w:tcPr>
            <w:tcW w:w="1133" w:type="dxa"/>
          </w:tcPr>
          <w:p w14:paraId="4CA90E72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</w:tr>
      <w:tr w:rsidR="00CD770A" w:rsidRPr="00BE1D4A" w14:paraId="6F91A6CF" w14:textId="77777777" w:rsidTr="6FD2E594">
        <w:tc>
          <w:tcPr>
            <w:tcW w:w="8217" w:type="dxa"/>
          </w:tcPr>
          <w:p w14:paraId="59E3F060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Так, ті, з якими я познайомився(-лась) тут</w:t>
            </w:r>
          </w:p>
        </w:tc>
        <w:tc>
          <w:tcPr>
            <w:tcW w:w="1133" w:type="dxa"/>
          </w:tcPr>
          <w:p w14:paraId="18898A77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2</w:t>
            </w:r>
          </w:p>
        </w:tc>
      </w:tr>
      <w:tr w:rsidR="00CD770A" w:rsidRPr="00BE1D4A" w14:paraId="55176E55" w14:textId="77777777" w:rsidTr="6FD2E594">
        <w:tc>
          <w:tcPr>
            <w:tcW w:w="8217" w:type="dxa"/>
          </w:tcPr>
          <w:p w14:paraId="41B93A27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 xml:space="preserve">Ні </w:t>
            </w:r>
            <w:r w:rsidRPr="00EE5017">
              <w:rPr>
                <w:color w:val="00B0F0"/>
                <w:lang w:val="uk-UA"/>
              </w:rPr>
              <w:t>ОВ</w:t>
            </w:r>
          </w:p>
        </w:tc>
        <w:tc>
          <w:tcPr>
            <w:tcW w:w="1133" w:type="dxa"/>
          </w:tcPr>
          <w:p w14:paraId="79F8B3D2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3</w:t>
            </w:r>
          </w:p>
        </w:tc>
      </w:tr>
    </w:tbl>
    <w:p w14:paraId="7EF09435" w14:textId="77777777" w:rsidR="00CD770A" w:rsidRDefault="00CD770A" w:rsidP="00CD770A">
      <w:pPr>
        <w:rPr>
          <w:sz w:val="20"/>
          <w:szCs w:val="20"/>
          <w:lang w:val="uk-UA"/>
        </w:rPr>
      </w:pPr>
    </w:p>
    <w:p w14:paraId="784F0BBA" w14:textId="28FC6193" w:rsidR="00CD770A" w:rsidRDefault="00CD770A" w:rsidP="6FD2E594">
      <w:pPr>
        <w:rPr>
          <w:sz w:val="20"/>
          <w:szCs w:val="20"/>
          <w:lang w:val="uk-UA"/>
        </w:rPr>
      </w:pPr>
    </w:p>
    <w:p w14:paraId="24AD4357" w14:textId="718BB9C1" w:rsidR="005733D6" w:rsidRDefault="005733D6" w:rsidP="00CD770A">
      <w:pPr>
        <w:rPr>
          <w:lang w:val="uk-UA"/>
        </w:rPr>
      </w:pPr>
      <w:r w:rsidRPr="6FD2E594">
        <w:rPr>
          <w:lang w:val="uk-UA"/>
        </w:rPr>
        <w:t>Чи їздили Ви до Україн</w:t>
      </w:r>
      <w:r w:rsidR="2E1DD1CD" w:rsidRPr="6FD2E594">
        <w:rPr>
          <w:lang w:val="uk-UA"/>
        </w:rPr>
        <w:t>и</w:t>
      </w:r>
      <w:r w:rsidR="002D005D" w:rsidRPr="6FD2E594">
        <w:rPr>
          <w:lang w:val="uk-UA"/>
        </w:rPr>
        <w:t xml:space="preserve"> під час повномасштабного вторгнення після того як Ви виїхали за кордон</w:t>
      </w:r>
    </w:p>
    <w:p w14:paraId="508DFF0B" w14:textId="6B031ACC" w:rsidR="002D005D" w:rsidRDefault="002D005D" w:rsidP="00CD770A">
      <w:pPr>
        <w:rPr>
          <w:lang w:val="uk-UA"/>
        </w:rPr>
      </w:pPr>
      <w:r>
        <w:rPr>
          <w:lang w:val="uk-UA"/>
        </w:rPr>
        <w:t>Так</w:t>
      </w:r>
    </w:p>
    <w:p w14:paraId="3869380F" w14:textId="0BB1EC33" w:rsidR="002D005D" w:rsidRDefault="002D005D" w:rsidP="00CD770A">
      <w:pPr>
        <w:rPr>
          <w:lang w:val="uk-UA"/>
        </w:rPr>
      </w:pPr>
      <w:r>
        <w:rPr>
          <w:lang w:val="uk-UA"/>
        </w:rPr>
        <w:t>Ні</w:t>
      </w:r>
    </w:p>
    <w:p w14:paraId="2B5388B7" w14:textId="058A6694" w:rsidR="00DB413B" w:rsidRDefault="00DB413B" w:rsidP="6FD2E594">
      <w:pPr>
        <w:rPr>
          <w:lang w:val="uk-UA"/>
        </w:rPr>
      </w:pPr>
    </w:p>
    <w:p w14:paraId="2AD1B847" w14:textId="7333B54E" w:rsidR="009F48BF" w:rsidRDefault="009F48BF" w:rsidP="6FD2E594">
      <w:pPr>
        <w:rPr>
          <w:lang w:val="uk-UA"/>
        </w:rPr>
      </w:pPr>
    </w:p>
    <w:p w14:paraId="04B7532C" w14:textId="413A94BA" w:rsidR="00DB413B" w:rsidDel="003E478C" w:rsidRDefault="00DB413B" w:rsidP="00CD770A">
      <w:pPr>
        <w:rPr>
          <w:sz w:val="20"/>
          <w:szCs w:val="20"/>
          <w:lang w:val="uk-UA"/>
        </w:rPr>
      </w:pPr>
      <w:r w:rsidRPr="23E27C3F">
        <w:rPr>
          <w:sz w:val="20"/>
          <w:szCs w:val="20"/>
          <w:lang w:val="uk-UA"/>
        </w:rPr>
        <w:t>Скільки разів Ви їздили до України після повномасштабного російського вторгнення</w:t>
      </w:r>
      <w:r w:rsidR="00FB2381" w:rsidRPr="23E27C3F">
        <w:rPr>
          <w:sz w:val="20"/>
          <w:szCs w:val="20"/>
          <w:lang w:val="uk-UA"/>
        </w:rPr>
        <w:t xml:space="preserve"> </w:t>
      </w:r>
    </w:p>
    <w:p w14:paraId="349A23C5" w14:textId="0752A498" w:rsidR="00FB2381" w:rsidDel="003E478C" w:rsidRDefault="006133C3" w:rsidP="00CD770A">
      <w:pPr>
        <w:rPr>
          <w:sz w:val="20"/>
          <w:szCs w:val="20"/>
          <w:lang w:val="uk-UA"/>
        </w:rPr>
      </w:pPr>
      <w:r w:rsidRPr="23E27C3F">
        <w:rPr>
          <w:sz w:val="20"/>
          <w:szCs w:val="20"/>
          <w:lang w:val="uk-UA"/>
        </w:rPr>
        <w:t>(</w:t>
      </w:r>
      <w:r w:rsidR="00FB2381" w:rsidRPr="23E27C3F">
        <w:rPr>
          <w:sz w:val="20"/>
          <w:szCs w:val="20"/>
          <w:lang w:val="uk-UA"/>
        </w:rPr>
        <w:t xml:space="preserve">Фільтр – якщо </w:t>
      </w:r>
      <w:r w:rsidRPr="23E27C3F">
        <w:rPr>
          <w:sz w:val="20"/>
          <w:szCs w:val="20"/>
          <w:lang w:val="uk-UA"/>
        </w:rPr>
        <w:t>їздив(-ла</w:t>
      </w:r>
      <w:r w:rsidR="00FB2381" w:rsidRPr="23E27C3F">
        <w:rPr>
          <w:sz w:val="20"/>
          <w:szCs w:val="20"/>
          <w:lang w:val="uk-UA"/>
        </w:rPr>
        <w:t>)</w:t>
      </w:r>
      <w:r w:rsidRPr="23E27C3F">
        <w:rPr>
          <w:sz w:val="20"/>
          <w:szCs w:val="20"/>
          <w:lang w:val="uk-UA"/>
        </w:rPr>
        <w:t>)</w:t>
      </w:r>
    </w:p>
    <w:p w14:paraId="660B8627" w14:textId="5A59F19E" w:rsidR="003E7028" w:rsidDel="003E478C" w:rsidRDefault="003E7028" w:rsidP="00CD770A">
      <w:pPr>
        <w:rPr>
          <w:sz w:val="20"/>
          <w:szCs w:val="20"/>
          <w:lang w:val="uk-UA"/>
        </w:rPr>
      </w:pPr>
      <w:r w:rsidRPr="23E27C3F">
        <w:rPr>
          <w:sz w:val="20"/>
          <w:szCs w:val="20"/>
          <w:lang w:val="uk-UA"/>
        </w:rPr>
        <w:lastRenderedPageBreak/>
        <w:t>1</w:t>
      </w:r>
    </w:p>
    <w:p w14:paraId="50845947" w14:textId="0E262957" w:rsidR="003E7028" w:rsidDel="003E478C" w:rsidRDefault="003E7028" w:rsidP="00CD770A">
      <w:pPr>
        <w:rPr>
          <w:sz w:val="20"/>
          <w:szCs w:val="20"/>
          <w:lang w:val="uk-UA"/>
        </w:rPr>
      </w:pPr>
      <w:r w:rsidRPr="23E27C3F">
        <w:rPr>
          <w:sz w:val="20"/>
          <w:szCs w:val="20"/>
          <w:lang w:val="uk-UA"/>
        </w:rPr>
        <w:t>2</w:t>
      </w:r>
    </w:p>
    <w:p w14:paraId="0077572C" w14:textId="2300C4D5" w:rsidR="003E7028" w:rsidDel="003E478C" w:rsidRDefault="003E7028" w:rsidP="00CD770A">
      <w:pPr>
        <w:rPr>
          <w:sz w:val="20"/>
          <w:szCs w:val="20"/>
          <w:lang w:val="uk-UA"/>
        </w:rPr>
      </w:pPr>
      <w:r w:rsidRPr="23E27C3F">
        <w:rPr>
          <w:sz w:val="20"/>
          <w:szCs w:val="20"/>
          <w:lang w:val="uk-UA"/>
        </w:rPr>
        <w:t>3</w:t>
      </w:r>
    </w:p>
    <w:p w14:paraId="6EA93A8F" w14:textId="63587F64" w:rsidR="003E7028" w:rsidRPr="00B57031" w:rsidDel="003E478C" w:rsidRDefault="003E7028" w:rsidP="00CD770A">
      <w:pPr>
        <w:rPr>
          <w:sz w:val="20"/>
          <w:szCs w:val="20"/>
          <w:lang w:val="uk-UA"/>
        </w:rPr>
      </w:pPr>
      <w:r w:rsidRPr="23E27C3F">
        <w:rPr>
          <w:sz w:val="20"/>
          <w:szCs w:val="20"/>
          <w:lang w:val="uk-UA"/>
        </w:rPr>
        <w:t>4 і більше</w:t>
      </w:r>
    </w:p>
    <w:p w14:paraId="020C5ED2" w14:textId="77777777" w:rsidR="00DB413B" w:rsidRDefault="00DB413B" w:rsidP="00CD770A">
      <w:pPr>
        <w:rPr>
          <w:sz w:val="20"/>
          <w:szCs w:val="20"/>
          <w:lang w:val="uk-UA"/>
        </w:rPr>
      </w:pPr>
    </w:p>
    <w:p w14:paraId="66520DC8" w14:textId="7DA43FC8" w:rsidR="00DB413B" w:rsidRDefault="00DB413B" w:rsidP="00CD770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Скільки </w:t>
      </w:r>
      <w:r w:rsidR="00FB2381">
        <w:rPr>
          <w:sz w:val="20"/>
          <w:szCs w:val="20"/>
          <w:lang w:val="uk-UA"/>
        </w:rPr>
        <w:t xml:space="preserve">сумарно </w:t>
      </w:r>
      <w:r>
        <w:rPr>
          <w:sz w:val="20"/>
          <w:szCs w:val="20"/>
          <w:lang w:val="uk-UA"/>
        </w:rPr>
        <w:t>Ви перебували в Україні</w:t>
      </w:r>
      <w:r w:rsidR="00FB2381">
        <w:rPr>
          <w:sz w:val="20"/>
          <w:szCs w:val="20"/>
          <w:lang w:val="uk-UA"/>
        </w:rPr>
        <w:t xml:space="preserve"> під час цих поїздок?</w:t>
      </w:r>
    </w:p>
    <w:p w14:paraId="0F64D21D" w14:textId="2C30B7A4" w:rsidR="000118A0" w:rsidRDefault="000118A0" w:rsidP="00CD770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(Фільтр – якщо їздив(-ла))</w:t>
      </w:r>
    </w:p>
    <w:p w14:paraId="4485537F" w14:textId="713962CB" w:rsidR="00FB2381" w:rsidRDefault="00FB2381" w:rsidP="00CD770A">
      <w:pPr>
        <w:rPr>
          <w:sz w:val="20"/>
          <w:szCs w:val="20"/>
          <w:lang w:val="uk-UA"/>
        </w:rPr>
      </w:pPr>
      <w:r w:rsidRPr="00B57031">
        <w:rPr>
          <w:sz w:val="20"/>
          <w:szCs w:val="20"/>
          <w:lang w:val="uk-UA"/>
        </w:rPr>
        <w:t xml:space="preserve">&lt;1 </w:t>
      </w:r>
      <w:r>
        <w:rPr>
          <w:sz w:val="20"/>
          <w:szCs w:val="20"/>
          <w:lang w:val="uk-UA"/>
        </w:rPr>
        <w:t>тижня</w:t>
      </w:r>
    </w:p>
    <w:p w14:paraId="4BDF7CDB" w14:textId="7A8AF67B" w:rsidR="00FB2381" w:rsidRDefault="00FB2381" w:rsidP="00CD770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1 тиждень-1 місяць</w:t>
      </w:r>
    </w:p>
    <w:p w14:paraId="79C390DF" w14:textId="4107AE25" w:rsidR="00FB2381" w:rsidRPr="00172074" w:rsidRDefault="6825F567" w:rsidP="00CD770A">
      <w:pPr>
        <w:rPr>
          <w:sz w:val="20"/>
          <w:szCs w:val="20"/>
          <w:lang w:val="uk-UA"/>
        </w:rPr>
      </w:pPr>
      <w:r w:rsidRPr="3C54EA84">
        <w:rPr>
          <w:sz w:val="20"/>
          <w:szCs w:val="20"/>
          <w:lang w:val="uk-UA"/>
        </w:rPr>
        <w:t>Більше 1 місяця</w:t>
      </w:r>
    </w:p>
    <w:p w14:paraId="4DA363C4" w14:textId="4A6FEDF4" w:rsidR="3C54EA84" w:rsidRDefault="3C54EA84" w:rsidP="3C54EA84">
      <w:pPr>
        <w:rPr>
          <w:sz w:val="20"/>
          <w:szCs w:val="20"/>
          <w:lang w:val="uk-UA"/>
        </w:rPr>
      </w:pPr>
    </w:p>
    <w:p w14:paraId="066B9B70" w14:textId="55850DCA" w:rsidR="4D2D9D15" w:rsidRDefault="4D2D9D15" w:rsidP="3C54EA84">
      <w:pPr>
        <w:pStyle w:val="ListParagraph"/>
        <w:numPr>
          <w:ilvl w:val="0"/>
          <w:numId w:val="6"/>
        </w:numPr>
        <w:spacing w:line="257" w:lineRule="auto"/>
        <w:ind w:left="1440"/>
        <w:rPr>
          <w:rFonts w:ascii="Aptos" w:eastAsia="Aptos" w:hAnsi="Aptos" w:cs="Aptos"/>
          <w:sz w:val="22"/>
          <w:szCs w:val="22"/>
          <w:lang w:val="uk-UA"/>
        </w:rPr>
      </w:pPr>
      <w:r w:rsidRPr="3C54EA84">
        <w:rPr>
          <w:rFonts w:ascii="Aptos" w:eastAsia="Aptos" w:hAnsi="Aptos" w:cs="Aptos"/>
          <w:b/>
          <w:bCs/>
          <w:sz w:val="22"/>
          <w:szCs w:val="22"/>
          <w:lang w:val="uk-UA"/>
        </w:rPr>
        <w:t>Як ви вважаєте, наскільки імовірно, що з вами можуть трапитися наступні ситуації, поки ви проживаєте за кордоном:</w:t>
      </w:r>
      <w:r w:rsidRPr="3C54EA84">
        <w:rPr>
          <w:rFonts w:ascii="Aptos" w:eastAsia="Aptos" w:hAnsi="Aptos" w:cs="Aptos"/>
          <w:sz w:val="22"/>
          <w:szCs w:val="22"/>
          <w:lang w:val="uk-UA"/>
        </w:rPr>
        <w:t xml:space="preserve"> (шкала: 1 – точно не станеться… 7 – точно станеться) (</w:t>
      </w:r>
      <w:r w:rsidRPr="3C54EA84">
        <w:rPr>
          <w:rFonts w:ascii="Aptos" w:eastAsia="Aptos" w:hAnsi="Aptos" w:cs="Aptos"/>
          <w:sz w:val="22"/>
          <w:szCs w:val="22"/>
          <w:highlight w:val="yellow"/>
          <w:lang w:val="uk-UA"/>
        </w:rPr>
        <w:t>ротація варіантів</w:t>
      </w:r>
      <w:r w:rsidRPr="3C54EA84">
        <w:rPr>
          <w:rFonts w:ascii="Aptos" w:eastAsia="Aptos" w:hAnsi="Aptos" w:cs="Aptos"/>
          <w:sz w:val="22"/>
          <w:szCs w:val="22"/>
          <w:lang w:val="uk-UA"/>
        </w:rPr>
        <w:t>)</w:t>
      </w:r>
    </w:p>
    <w:p w14:paraId="0A6F0D26" w14:textId="2F630F14" w:rsidR="4D2D9D15" w:rsidRDefault="4D2D9D15" w:rsidP="3C54EA84">
      <w:pPr>
        <w:pStyle w:val="ListParagraph"/>
        <w:numPr>
          <w:ilvl w:val="1"/>
          <w:numId w:val="6"/>
        </w:numPr>
        <w:spacing w:line="257" w:lineRule="auto"/>
        <w:ind w:left="2160"/>
        <w:rPr>
          <w:rFonts w:ascii="Aptos" w:eastAsia="Aptos" w:hAnsi="Aptos" w:cs="Aptos"/>
          <w:sz w:val="22"/>
          <w:szCs w:val="22"/>
          <w:lang w:val="uk-UA"/>
        </w:rPr>
      </w:pPr>
      <w:r w:rsidRPr="3C54EA84">
        <w:rPr>
          <w:rFonts w:ascii="Aptos" w:eastAsia="Aptos" w:hAnsi="Aptos" w:cs="Aptos"/>
          <w:sz w:val="22"/>
          <w:szCs w:val="22"/>
          <w:lang w:val="uk-UA"/>
        </w:rPr>
        <w:t>Не зможу забезпечити фінансово себе і членів своєї сім’ї, які виїхали за кордон</w:t>
      </w:r>
    </w:p>
    <w:p w14:paraId="32A82817" w14:textId="714EBECB" w:rsidR="4D2D9D15" w:rsidRDefault="4D2D9D15" w:rsidP="3C54EA84">
      <w:pPr>
        <w:pStyle w:val="ListParagraph"/>
        <w:numPr>
          <w:ilvl w:val="1"/>
          <w:numId w:val="6"/>
        </w:numPr>
        <w:spacing w:line="257" w:lineRule="auto"/>
        <w:ind w:left="2160"/>
        <w:rPr>
          <w:rFonts w:ascii="Aptos" w:eastAsia="Aptos" w:hAnsi="Aptos" w:cs="Aptos"/>
          <w:sz w:val="22"/>
          <w:szCs w:val="22"/>
          <w:lang w:val="uk-UA"/>
        </w:rPr>
      </w:pPr>
      <w:r w:rsidRPr="3C54EA84">
        <w:rPr>
          <w:rFonts w:ascii="Aptos" w:eastAsia="Aptos" w:hAnsi="Aptos" w:cs="Aptos"/>
          <w:sz w:val="22"/>
          <w:szCs w:val="22"/>
          <w:lang w:val="uk-UA"/>
        </w:rPr>
        <w:t>Не зможу забезпечити якісну освіту дитині (дітям)</w:t>
      </w:r>
    </w:p>
    <w:p w14:paraId="664E7E54" w14:textId="714092D2" w:rsidR="4D2D9D15" w:rsidRDefault="4D2D9D15" w:rsidP="3C54EA84">
      <w:pPr>
        <w:pStyle w:val="ListParagraph"/>
        <w:numPr>
          <w:ilvl w:val="1"/>
          <w:numId w:val="6"/>
        </w:numPr>
        <w:spacing w:line="257" w:lineRule="auto"/>
        <w:ind w:left="2160"/>
        <w:rPr>
          <w:rFonts w:ascii="Aptos" w:eastAsia="Aptos" w:hAnsi="Aptos" w:cs="Aptos"/>
          <w:sz w:val="22"/>
          <w:szCs w:val="22"/>
          <w:lang w:val="uk-UA"/>
        </w:rPr>
      </w:pPr>
      <w:r w:rsidRPr="3C54EA84">
        <w:rPr>
          <w:rFonts w:ascii="Aptos" w:eastAsia="Aptos" w:hAnsi="Aptos" w:cs="Aptos"/>
          <w:sz w:val="22"/>
          <w:szCs w:val="22"/>
          <w:lang w:val="uk-UA"/>
        </w:rPr>
        <w:t>Не зможу отримувати необхідну медичну допомогу</w:t>
      </w:r>
    </w:p>
    <w:p w14:paraId="6F85B3EA" w14:textId="4AC6C585" w:rsidR="4D2D9D15" w:rsidRDefault="4D2D9D15" w:rsidP="3C54EA84">
      <w:pPr>
        <w:pStyle w:val="ListParagraph"/>
        <w:numPr>
          <w:ilvl w:val="1"/>
          <w:numId w:val="6"/>
        </w:numPr>
        <w:spacing w:line="257" w:lineRule="auto"/>
        <w:ind w:left="2160"/>
        <w:rPr>
          <w:rFonts w:ascii="Aptos" w:eastAsia="Aptos" w:hAnsi="Aptos" w:cs="Aptos"/>
          <w:sz w:val="22"/>
          <w:szCs w:val="22"/>
          <w:lang w:val="uk-UA"/>
        </w:rPr>
      </w:pPr>
      <w:r w:rsidRPr="3C54EA84">
        <w:rPr>
          <w:rFonts w:ascii="Aptos" w:eastAsia="Aptos" w:hAnsi="Aptos" w:cs="Aptos"/>
          <w:sz w:val="22"/>
          <w:szCs w:val="22"/>
          <w:lang w:val="uk-UA"/>
        </w:rPr>
        <w:t>Не зможу вивчити місцеву мову на достатньому рівні</w:t>
      </w:r>
    </w:p>
    <w:p w14:paraId="29A20B7E" w14:textId="60569C2E" w:rsidR="4D2D9D15" w:rsidRDefault="4D2D9D15" w:rsidP="3C54EA84">
      <w:pPr>
        <w:pStyle w:val="ListParagraph"/>
        <w:numPr>
          <w:ilvl w:val="1"/>
          <w:numId w:val="6"/>
        </w:numPr>
        <w:spacing w:line="257" w:lineRule="auto"/>
        <w:ind w:left="2160"/>
        <w:rPr>
          <w:rFonts w:ascii="Aptos" w:eastAsia="Aptos" w:hAnsi="Aptos" w:cs="Aptos"/>
          <w:sz w:val="22"/>
          <w:szCs w:val="22"/>
          <w:lang w:val="uk-UA"/>
        </w:rPr>
      </w:pPr>
      <w:r w:rsidRPr="3C54EA84">
        <w:rPr>
          <w:rFonts w:ascii="Aptos" w:eastAsia="Aptos" w:hAnsi="Aptos" w:cs="Aptos"/>
          <w:sz w:val="22"/>
          <w:szCs w:val="22"/>
          <w:lang w:val="uk-UA"/>
        </w:rPr>
        <w:t>Не зможу звикнути до місцевих звичаїв і правил</w:t>
      </w:r>
    </w:p>
    <w:p w14:paraId="52DFD3C8" w14:textId="28E20B63" w:rsidR="3C54EA84" w:rsidRDefault="3C54EA84" w:rsidP="3C54EA84">
      <w:pPr>
        <w:rPr>
          <w:sz w:val="20"/>
          <w:szCs w:val="20"/>
          <w:lang w:val="uk-UA"/>
        </w:rPr>
      </w:pPr>
    </w:p>
    <w:p w14:paraId="586758E6" w14:textId="77777777" w:rsidR="00FB2381" w:rsidRPr="00DB417C" w:rsidRDefault="00FB2381" w:rsidP="00CD770A">
      <w:pPr>
        <w:rPr>
          <w:sz w:val="20"/>
          <w:szCs w:val="20"/>
          <w:lang w:val="uk-UA"/>
        </w:rPr>
      </w:pPr>
    </w:p>
    <w:p w14:paraId="6DF23C1A" w14:textId="77777777" w:rsidR="00CD770A" w:rsidRPr="00BE1D4A" w:rsidRDefault="00CD770A" w:rsidP="00CD770A">
      <w:pPr>
        <w:widowControl w:val="0"/>
        <w:shd w:val="clear" w:color="auto" w:fill="00B0F0"/>
        <w:adjustRightInd w:val="0"/>
        <w:jc w:val="center"/>
        <w:rPr>
          <w:rFonts w:ascii="Arial" w:hAnsi="Arial" w:cs="Arial"/>
          <w:b/>
          <w:bCs/>
          <w:lang w:val="uk-UA"/>
        </w:rPr>
      </w:pPr>
      <w:r>
        <w:rPr>
          <w:rFonts w:ascii="Arial" w:hAnsi="Arial" w:cs="Arial"/>
          <w:b/>
          <w:bCs/>
          <w:color w:val="FFFFFF" w:themeColor="background1"/>
          <w:lang w:val="uk-UA"/>
        </w:rPr>
        <w:t>Г</w:t>
      </w:r>
      <w:r w:rsidRPr="00BE1D4A">
        <w:rPr>
          <w:rFonts w:ascii="Arial" w:hAnsi="Arial" w:cs="Arial"/>
          <w:b/>
          <w:bCs/>
          <w:color w:val="FFFFFF" w:themeColor="background1"/>
          <w:lang w:val="uk-UA"/>
        </w:rPr>
        <w:t xml:space="preserve">. </w:t>
      </w:r>
      <w:r>
        <w:rPr>
          <w:rFonts w:ascii="Arial" w:hAnsi="Arial" w:cs="Arial"/>
          <w:b/>
          <w:bCs/>
          <w:color w:val="FFFFFF" w:themeColor="background1"/>
          <w:lang w:val="uk-UA"/>
        </w:rPr>
        <w:t xml:space="preserve">ДОПОМОГА </w:t>
      </w:r>
      <w:r w:rsidRPr="00BE1D4A">
        <w:rPr>
          <w:rFonts w:ascii="Arial" w:hAnsi="Arial" w:cs="Arial"/>
          <w:b/>
          <w:bCs/>
          <w:color w:val="FFFFFF" w:themeColor="background1"/>
          <w:lang w:val="uk-UA"/>
        </w:rPr>
        <w:t>В [_filling_from_S</w:t>
      </w:r>
      <w:r>
        <w:rPr>
          <w:rFonts w:ascii="Arial" w:hAnsi="Arial" w:cs="Arial"/>
          <w:b/>
          <w:bCs/>
          <w:color w:val="FFFFFF" w:themeColor="background1"/>
        </w:rPr>
        <w:t>5</w:t>
      </w:r>
      <w:r w:rsidRPr="00BE1D4A">
        <w:rPr>
          <w:rFonts w:ascii="Arial" w:hAnsi="Arial" w:cs="Arial"/>
          <w:b/>
          <w:bCs/>
          <w:color w:val="FFFFFF" w:themeColor="background1"/>
          <w:lang w:val="uk-UA"/>
        </w:rPr>
        <w:t xml:space="preserve"> ]  </w:t>
      </w:r>
    </w:p>
    <w:p w14:paraId="5EB00B77" w14:textId="313EE00F" w:rsidR="00CD770A" w:rsidRDefault="00CD770A" w:rsidP="2F4FCA77">
      <w:pPr>
        <w:rPr>
          <w:sz w:val="18"/>
          <w:szCs w:val="18"/>
          <w:lang w:val="uk-UA"/>
        </w:rPr>
      </w:pPr>
    </w:p>
    <w:p w14:paraId="22B4C094" w14:textId="77777777" w:rsidR="00CD770A" w:rsidRPr="00DB417C" w:rsidRDefault="00CD770A" w:rsidP="00CD770A">
      <w:pPr>
        <w:rPr>
          <w:sz w:val="18"/>
          <w:szCs w:val="18"/>
          <w:lang w:val="uk-UA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7112"/>
        <w:gridCol w:w="2239"/>
      </w:tblGrid>
      <w:tr w:rsidR="00CD770A" w:rsidRPr="00BE1D4A" w14:paraId="00EB6490" w14:textId="77777777" w:rsidTr="6FD2E594">
        <w:trPr>
          <w:trHeight w:val="300"/>
        </w:trPr>
        <w:tc>
          <w:tcPr>
            <w:tcW w:w="7112" w:type="dxa"/>
          </w:tcPr>
          <w:p w14:paraId="0B4CC5BC" w14:textId="1489DD48" w:rsidR="00CD770A" w:rsidRPr="00BE1D4A" w:rsidRDefault="00CD770A" w:rsidP="005A14D8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Г1</w:t>
            </w:r>
            <w:r w:rsidRPr="00BE1D4A">
              <w:rPr>
                <w:b/>
                <w:bCs/>
                <w:lang w:val="uk-UA"/>
              </w:rPr>
              <w:t>. Вкажіть</w:t>
            </w:r>
            <w:r>
              <w:rPr>
                <w:b/>
                <w:bCs/>
                <w:lang w:val="uk-UA"/>
              </w:rPr>
              <w:t xml:space="preserve">, чи </w:t>
            </w:r>
            <w:r w:rsidR="0020304D">
              <w:rPr>
                <w:b/>
                <w:bCs/>
                <w:lang w:val="uk-UA"/>
              </w:rPr>
              <w:t>отримуєте</w:t>
            </w:r>
            <w:r>
              <w:rPr>
                <w:b/>
                <w:bCs/>
                <w:lang w:val="uk-UA"/>
              </w:rPr>
              <w:t xml:space="preserve"> Ви наступну допомогу в </w:t>
            </w:r>
            <w:r w:rsidRPr="00BE1D4A">
              <w:rPr>
                <w:b/>
                <w:bCs/>
                <w:color w:val="00B0F0"/>
                <w:lang w:val="uk-UA"/>
              </w:rPr>
              <w:t>[_filling_from_S</w:t>
            </w:r>
            <w:r>
              <w:rPr>
                <w:b/>
                <w:bCs/>
                <w:color w:val="00B0F0"/>
                <w:lang w:val="uk-UA"/>
              </w:rPr>
              <w:t>5</w:t>
            </w:r>
            <w:r w:rsidRPr="00BE1D4A">
              <w:rPr>
                <w:b/>
                <w:bCs/>
                <w:color w:val="00B0F0"/>
                <w:lang w:val="uk-UA"/>
              </w:rPr>
              <w:t xml:space="preserve"> ]</w:t>
            </w:r>
            <w:r w:rsidR="0020304D">
              <w:rPr>
                <w:b/>
                <w:bCs/>
                <w:color w:val="00B0F0"/>
                <w:lang w:val="uk-UA"/>
              </w:rPr>
              <w:t xml:space="preserve"> зараз</w:t>
            </w:r>
            <w:r w:rsidRPr="00BE1D4A">
              <w:rPr>
                <w:b/>
                <w:bCs/>
                <w:lang w:val="uk-UA"/>
              </w:rPr>
              <w:t>?</w:t>
            </w:r>
          </w:p>
          <w:p w14:paraId="1B4A7A37" w14:textId="77777777" w:rsidR="00CD770A" w:rsidRPr="00BE1D4A" w:rsidRDefault="00CD770A" w:rsidP="005A14D8">
            <w:pPr>
              <w:rPr>
                <w:b/>
                <w:bCs/>
                <w:lang w:val="uk-UA"/>
              </w:rPr>
            </w:pPr>
            <w:r w:rsidRPr="00BE1D4A">
              <w:rPr>
                <w:i/>
                <w:iCs/>
                <w:lang w:val="uk-UA"/>
              </w:rPr>
              <w:t>Оберіть всі варіанти, які підходять</w:t>
            </w:r>
          </w:p>
        </w:tc>
        <w:tc>
          <w:tcPr>
            <w:tcW w:w="2239" w:type="dxa"/>
          </w:tcPr>
          <w:p w14:paraId="133F5D4F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ОВ</w:t>
            </w:r>
          </w:p>
        </w:tc>
      </w:tr>
      <w:tr w:rsidR="00CD770A" w:rsidRPr="00BE1D4A" w14:paraId="5B00BDFC" w14:textId="77777777" w:rsidTr="6FD2E594">
        <w:trPr>
          <w:trHeight w:val="300"/>
        </w:trPr>
        <w:tc>
          <w:tcPr>
            <w:tcW w:w="7112" w:type="dxa"/>
          </w:tcPr>
          <w:p w14:paraId="617D9904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 xml:space="preserve">Г1.1 </w:t>
            </w:r>
            <w:r w:rsidRPr="00BE1D4A">
              <w:rPr>
                <w:lang w:val="uk-UA"/>
              </w:rPr>
              <w:t>Забезпечення житлом</w:t>
            </w:r>
          </w:p>
        </w:tc>
        <w:tc>
          <w:tcPr>
            <w:tcW w:w="2239" w:type="dxa"/>
          </w:tcPr>
          <w:p w14:paraId="2A640AD8" w14:textId="77777777" w:rsidR="00CD770A" w:rsidRPr="00AA0712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  <w:r>
              <w:t xml:space="preserve"> = </w:t>
            </w:r>
            <w:r>
              <w:rPr>
                <w:lang w:val="uk-UA"/>
              </w:rPr>
              <w:t>Так, 2 = Ні</w:t>
            </w:r>
          </w:p>
        </w:tc>
      </w:tr>
      <w:tr w:rsidR="00CD770A" w:rsidRPr="00BE1D4A" w14:paraId="0C2DCA80" w14:textId="77777777" w:rsidTr="6FD2E594">
        <w:trPr>
          <w:trHeight w:val="300"/>
        </w:trPr>
        <w:tc>
          <w:tcPr>
            <w:tcW w:w="7112" w:type="dxa"/>
          </w:tcPr>
          <w:p w14:paraId="46854B42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 xml:space="preserve">Г1.2 </w:t>
            </w:r>
            <w:r w:rsidRPr="00BE1D4A">
              <w:rPr>
                <w:lang w:val="uk-UA"/>
              </w:rPr>
              <w:t>Гуманітарна допомога (продукти харчування, одяг,  засоби гігієни, купони/сертифікати</w:t>
            </w:r>
            <w:r>
              <w:rPr>
                <w:lang w:val="uk-UA"/>
              </w:rPr>
              <w:t xml:space="preserve">, </w:t>
            </w:r>
            <w:r w:rsidRPr="00BE1D4A">
              <w:rPr>
                <w:lang w:val="uk-UA"/>
              </w:rPr>
              <w:t>надання необхідних побутових приладів, меблів, тощо)</w:t>
            </w:r>
          </w:p>
        </w:tc>
        <w:tc>
          <w:tcPr>
            <w:tcW w:w="2239" w:type="dxa"/>
          </w:tcPr>
          <w:p w14:paraId="02A4ED3C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  <w:r>
              <w:t xml:space="preserve"> = </w:t>
            </w:r>
            <w:r>
              <w:rPr>
                <w:lang w:val="uk-UA"/>
              </w:rPr>
              <w:t>Так, 2 = Ні</w:t>
            </w:r>
          </w:p>
        </w:tc>
      </w:tr>
      <w:tr w:rsidR="00CD770A" w:rsidRPr="00BE1D4A" w14:paraId="6621EBDC" w14:textId="77777777" w:rsidTr="6FD2E594">
        <w:trPr>
          <w:trHeight w:val="300"/>
        </w:trPr>
        <w:tc>
          <w:tcPr>
            <w:tcW w:w="7112" w:type="dxa"/>
          </w:tcPr>
          <w:p w14:paraId="53BE50B7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Г1.3 Соціальні виплати, зокрема, на дітей</w:t>
            </w:r>
          </w:p>
        </w:tc>
        <w:tc>
          <w:tcPr>
            <w:tcW w:w="2239" w:type="dxa"/>
          </w:tcPr>
          <w:p w14:paraId="472B6080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  <w:r>
              <w:t xml:space="preserve"> = </w:t>
            </w:r>
            <w:r>
              <w:rPr>
                <w:lang w:val="uk-UA"/>
              </w:rPr>
              <w:t>Так, 2 = Ні</w:t>
            </w:r>
          </w:p>
        </w:tc>
      </w:tr>
      <w:tr w:rsidR="00CD770A" w:rsidRPr="00BE1D4A" w14:paraId="011276D5" w14:textId="77777777" w:rsidTr="6FD2E594">
        <w:trPr>
          <w:trHeight w:val="300"/>
        </w:trPr>
        <w:tc>
          <w:tcPr>
            <w:tcW w:w="7112" w:type="dxa"/>
          </w:tcPr>
          <w:p w14:paraId="3E623D33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 xml:space="preserve">Г1.4 </w:t>
            </w:r>
            <w:r w:rsidRPr="00BE1D4A">
              <w:rPr>
                <w:lang w:val="uk-UA"/>
              </w:rPr>
              <w:t xml:space="preserve">Психологічна підтримка </w:t>
            </w:r>
          </w:p>
        </w:tc>
        <w:tc>
          <w:tcPr>
            <w:tcW w:w="2239" w:type="dxa"/>
          </w:tcPr>
          <w:p w14:paraId="59D2A50B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  <w:r>
              <w:t xml:space="preserve"> = </w:t>
            </w:r>
            <w:r>
              <w:rPr>
                <w:lang w:val="uk-UA"/>
              </w:rPr>
              <w:t>Так, 2 = Ні</w:t>
            </w:r>
          </w:p>
        </w:tc>
      </w:tr>
      <w:tr w:rsidR="00CD770A" w:rsidRPr="00BE1D4A" w14:paraId="53EBBB77" w14:textId="77777777" w:rsidTr="6FD2E594">
        <w:trPr>
          <w:trHeight w:val="300"/>
        </w:trPr>
        <w:tc>
          <w:tcPr>
            <w:tcW w:w="7112" w:type="dxa"/>
          </w:tcPr>
          <w:p w14:paraId="3C658912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 xml:space="preserve">Г1.5 </w:t>
            </w:r>
            <w:r w:rsidRPr="00BE1D4A">
              <w:rPr>
                <w:lang w:val="uk-UA"/>
              </w:rPr>
              <w:t xml:space="preserve">Допомога в працевлаштуванні у країні перебування  </w:t>
            </w:r>
          </w:p>
        </w:tc>
        <w:tc>
          <w:tcPr>
            <w:tcW w:w="2239" w:type="dxa"/>
          </w:tcPr>
          <w:p w14:paraId="1E483A27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  <w:r>
              <w:t xml:space="preserve"> = </w:t>
            </w:r>
            <w:r>
              <w:rPr>
                <w:lang w:val="uk-UA"/>
              </w:rPr>
              <w:t>Так, 2 = Ні</w:t>
            </w:r>
          </w:p>
        </w:tc>
      </w:tr>
      <w:tr w:rsidR="00CD770A" w:rsidRPr="00BE1D4A" w14:paraId="5893E886" w14:textId="77777777" w:rsidTr="6FD2E594">
        <w:trPr>
          <w:trHeight w:val="300"/>
        </w:trPr>
        <w:tc>
          <w:tcPr>
            <w:tcW w:w="7112" w:type="dxa"/>
          </w:tcPr>
          <w:p w14:paraId="1583A125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 xml:space="preserve">Г1.6 </w:t>
            </w:r>
            <w:r w:rsidRPr="00BE1D4A">
              <w:rPr>
                <w:lang w:val="uk-UA"/>
              </w:rPr>
              <w:t>Допомога з оформленням документів</w:t>
            </w:r>
          </w:p>
        </w:tc>
        <w:tc>
          <w:tcPr>
            <w:tcW w:w="2239" w:type="dxa"/>
          </w:tcPr>
          <w:p w14:paraId="75C9C4E8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  <w:r>
              <w:t xml:space="preserve"> = </w:t>
            </w:r>
            <w:r>
              <w:rPr>
                <w:lang w:val="uk-UA"/>
              </w:rPr>
              <w:t>Так, 2 = Ні</w:t>
            </w:r>
          </w:p>
        </w:tc>
      </w:tr>
      <w:tr w:rsidR="00CD770A" w:rsidRPr="00BE1D4A" w14:paraId="67740E9D" w14:textId="77777777" w:rsidTr="6FD2E594">
        <w:trPr>
          <w:trHeight w:val="300"/>
        </w:trPr>
        <w:tc>
          <w:tcPr>
            <w:tcW w:w="7112" w:type="dxa"/>
          </w:tcPr>
          <w:p w14:paraId="3D4C3A6A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Г1.7 Мовні курси</w:t>
            </w:r>
            <w:r w:rsidRPr="00BE1D4A">
              <w:rPr>
                <w:lang w:val="uk-UA"/>
              </w:rPr>
              <w:t xml:space="preserve"> </w:t>
            </w:r>
          </w:p>
        </w:tc>
        <w:tc>
          <w:tcPr>
            <w:tcW w:w="2239" w:type="dxa"/>
          </w:tcPr>
          <w:p w14:paraId="3069D744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  <w:r>
              <w:t xml:space="preserve"> = </w:t>
            </w:r>
            <w:r>
              <w:rPr>
                <w:lang w:val="uk-UA"/>
              </w:rPr>
              <w:t>Так, 2 = Ні</w:t>
            </w:r>
          </w:p>
        </w:tc>
      </w:tr>
      <w:tr w:rsidR="00CD770A" w:rsidRPr="00BE1D4A" w14:paraId="1D1FB145" w14:textId="77777777" w:rsidTr="6FD2E594">
        <w:trPr>
          <w:trHeight w:val="300"/>
        </w:trPr>
        <w:tc>
          <w:tcPr>
            <w:tcW w:w="7112" w:type="dxa"/>
          </w:tcPr>
          <w:p w14:paraId="6A617EBD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 xml:space="preserve">Г1.8 </w:t>
            </w:r>
            <w:r w:rsidRPr="00BE1D4A">
              <w:rPr>
                <w:lang w:val="uk-UA"/>
              </w:rPr>
              <w:t xml:space="preserve">Освіта (для дорослих) </w:t>
            </w:r>
          </w:p>
        </w:tc>
        <w:tc>
          <w:tcPr>
            <w:tcW w:w="2239" w:type="dxa"/>
          </w:tcPr>
          <w:p w14:paraId="39481378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  <w:r>
              <w:t xml:space="preserve"> = </w:t>
            </w:r>
            <w:r>
              <w:rPr>
                <w:lang w:val="uk-UA"/>
              </w:rPr>
              <w:t>Так, 2 = Ні</w:t>
            </w:r>
          </w:p>
        </w:tc>
      </w:tr>
      <w:tr w:rsidR="00CD770A" w:rsidRPr="00BE1D4A" w14:paraId="4B14F38E" w14:textId="77777777" w:rsidTr="6FD2E594">
        <w:trPr>
          <w:trHeight w:val="300"/>
        </w:trPr>
        <w:tc>
          <w:tcPr>
            <w:tcW w:w="7112" w:type="dxa"/>
          </w:tcPr>
          <w:p w14:paraId="63E07344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 xml:space="preserve">Г1.9 </w:t>
            </w:r>
            <w:r w:rsidRPr="00BE1D4A">
              <w:rPr>
                <w:lang w:val="uk-UA"/>
              </w:rPr>
              <w:t>Освіта (для неповнолітніх)</w:t>
            </w:r>
          </w:p>
        </w:tc>
        <w:tc>
          <w:tcPr>
            <w:tcW w:w="2239" w:type="dxa"/>
          </w:tcPr>
          <w:p w14:paraId="34B2D152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  <w:r>
              <w:t xml:space="preserve"> = </w:t>
            </w:r>
            <w:r>
              <w:rPr>
                <w:lang w:val="uk-UA"/>
              </w:rPr>
              <w:t>Так, 2 = Ні</w:t>
            </w:r>
          </w:p>
        </w:tc>
      </w:tr>
      <w:tr w:rsidR="00CD770A" w:rsidRPr="00BE1D4A" w14:paraId="039DC826" w14:textId="77777777" w:rsidTr="6FD2E594">
        <w:trPr>
          <w:trHeight w:val="300"/>
        </w:trPr>
        <w:tc>
          <w:tcPr>
            <w:tcW w:w="7112" w:type="dxa"/>
          </w:tcPr>
          <w:p w14:paraId="7DD07456" w14:textId="77777777" w:rsidR="00CD770A" w:rsidRPr="004439E9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 xml:space="preserve">Г1.10 </w:t>
            </w:r>
            <w:r w:rsidRPr="00BE1D4A">
              <w:rPr>
                <w:lang w:val="uk-UA"/>
              </w:rPr>
              <w:t>Допомога у догляді за дітьми</w:t>
            </w:r>
            <w:r w:rsidRPr="005944B2">
              <w:rPr>
                <w:lang w:val="ru-RU"/>
              </w:rPr>
              <w:t xml:space="preserve"> (</w:t>
            </w:r>
            <w:r>
              <w:rPr>
                <w:lang w:val="uk-UA"/>
              </w:rPr>
              <w:t>безкоштовний дитсадок, няня, інше)</w:t>
            </w:r>
          </w:p>
        </w:tc>
        <w:tc>
          <w:tcPr>
            <w:tcW w:w="2239" w:type="dxa"/>
          </w:tcPr>
          <w:p w14:paraId="410BFAB5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  <w:r>
              <w:t xml:space="preserve"> = </w:t>
            </w:r>
            <w:r>
              <w:rPr>
                <w:lang w:val="uk-UA"/>
              </w:rPr>
              <w:t>Так, 2 = Ні</w:t>
            </w:r>
          </w:p>
        </w:tc>
      </w:tr>
      <w:tr w:rsidR="00CD770A" w:rsidRPr="00BE1D4A" w14:paraId="05E28C3F" w14:textId="77777777" w:rsidTr="6FD2E594">
        <w:trPr>
          <w:trHeight w:val="300"/>
        </w:trPr>
        <w:tc>
          <w:tcPr>
            <w:tcW w:w="7112" w:type="dxa"/>
          </w:tcPr>
          <w:p w14:paraId="57141DD7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Інше  </w:t>
            </w:r>
            <w:r w:rsidRPr="00BE1D4A">
              <w:rPr>
                <w:b/>
                <w:bCs/>
                <w:color w:val="00B0F0"/>
                <w:lang w:val="uk-UA"/>
              </w:rPr>
              <w:t>ВВ</w:t>
            </w:r>
          </w:p>
        </w:tc>
        <w:tc>
          <w:tcPr>
            <w:tcW w:w="2239" w:type="dxa"/>
          </w:tcPr>
          <w:p w14:paraId="39C9983F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9</w:t>
            </w:r>
            <w:r>
              <w:rPr>
                <w:lang w:val="uk-UA"/>
              </w:rPr>
              <w:t>7</w:t>
            </w:r>
          </w:p>
        </w:tc>
      </w:tr>
      <w:tr w:rsidR="00CD770A" w:rsidRPr="00BE1D4A" w14:paraId="03E4E2FD" w14:textId="77777777" w:rsidTr="6FD2E594">
        <w:trPr>
          <w:trHeight w:val="300"/>
        </w:trPr>
        <w:tc>
          <w:tcPr>
            <w:tcW w:w="7112" w:type="dxa"/>
          </w:tcPr>
          <w:p w14:paraId="5F2AFAD1" w14:textId="77777777" w:rsidR="00CD770A" w:rsidRPr="00BE1D4A" w:rsidRDefault="00CD770A" w:rsidP="005A14D8">
            <w:pPr>
              <w:rPr>
                <w:lang w:val="uk-UA"/>
              </w:rPr>
            </w:pPr>
          </w:p>
        </w:tc>
        <w:tc>
          <w:tcPr>
            <w:tcW w:w="2239" w:type="dxa"/>
          </w:tcPr>
          <w:p w14:paraId="0EE50B08" w14:textId="77777777" w:rsidR="00CD770A" w:rsidRPr="00BE1D4A" w:rsidRDefault="00CD770A" w:rsidP="005A14D8">
            <w:pPr>
              <w:rPr>
                <w:lang w:val="uk-UA"/>
              </w:rPr>
            </w:pPr>
          </w:p>
        </w:tc>
      </w:tr>
    </w:tbl>
    <w:p w14:paraId="7EE4B669" w14:textId="77777777" w:rsidR="00CD770A" w:rsidRDefault="00CD770A" w:rsidP="00CD770A">
      <w:pPr>
        <w:rPr>
          <w:sz w:val="18"/>
          <w:szCs w:val="18"/>
          <w:lang w:val="uk-UA"/>
        </w:rPr>
      </w:pPr>
    </w:p>
    <w:p w14:paraId="13B65E80" w14:textId="77777777" w:rsidR="00CD770A" w:rsidRDefault="00CD770A" w:rsidP="00CD770A">
      <w:pPr>
        <w:rPr>
          <w:sz w:val="18"/>
          <w:szCs w:val="18"/>
          <w:lang w:val="uk-UA"/>
        </w:rPr>
      </w:pPr>
    </w:p>
    <w:p w14:paraId="212EA1EB" w14:textId="78D59CB8" w:rsidR="00BE31A8" w:rsidRDefault="00F26BE3" w:rsidP="00CD770A">
      <w:pPr>
        <w:rPr>
          <w:sz w:val="18"/>
          <w:szCs w:val="18"/>
          <w:lang w:val="uk-UA"/>
        </w:rPr>
      </w:pPr>
      <w:r w:rsidRPr="6FD2E594">
        <w:rPr>
          <w:sz w:val="18"/>
          <w:szCs w:val="18"/>
          <w:lang w:val="uk-UA"/>
        </w:rPr>
        <w:t>За час</w:t>
      </w:r>
      <w:r w:rsidR="00BE31A8" w:rsidRPr="6FD2E594">
        <w:rPr>
          <w:sz w:val="18"/>
          <w:szCs w:val="18"/>
          <w:lang w:val="uk-UA"/>
        </w:rPr>
        <w:t xml:space="preserve"> Вашого</w:t>
      </w:r>
      <w:r w:rsidRPr="6FD2E594">
        <w:rPr>
          <w:sz w:val="18"/>
          <w:szCs w:val="18"/>
          <w:lang w:val="uk-UA"/>
        </w:rPr>
        <w:t xml:space="preserve"> перебування </w:t>
      </w:r>
      <w:r w:rsidR="00BE31A8" w:rsidRPr="6FD2E594">
        <w:rPr>
          <w:sz w:val="18"/>
          <w:szCs w:val="18"/>
          <w:lang w:val="uk-UA"/>
        </w:rPr>
        <w:t>в (назва країни), розмір соціальних виплат, які Ви отримуєте</w:t>
      </w:r>
    </w:p>
    <w:p w14:paraId="779294E4" w14:textId="7607927A" w:rsidR="00BE31A8" w:rsidRDefault="00BE31A8" w:rsidP="00CD770A">
      <w:pPr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>Збільшився</w:t>
      </w:r>
    </w:p>
    <w:p w14:paraId="49E9DC03" w14:textId="46D16718" w:rsidR="00BE31A8" w:rsidRDefault="00BE31A8" w:rsidP="00CD770A">
      <w:pPr>
        <w:rPr>
          <w:sz w:val="18"/>
          <w:szCs w:val="18"/>
          <w:lang w:val="uk-UA"/>
        </w:rPr>
      </w:pPr>
      <w:r w:rsidRPr="6FD2E594">
        <w:rPr>
          <w:sz w:val="18"/>
          <w:szCs w:val="18"/>
          <w:lang w:val="uk-UA"/>
        </w:rPr>
        <w:t>Зменшився</w:t>
      </w:r>
    </w:p>
    <w:p w14:paraId="74E642BC" w14:textId="6D005AE9" w:rsidR="00132D3D" w:rsidRDefault="00132D3D" w:rsidP="00CD770A">
      <w:pPr>
        <w:rPr>
          <w:sz w:val="18"/>
          <w:szCs w:val="18"/>
          <w:lang w:val="uk-UA"/>
        </w:rPr>
      </w:pPr>
      <w:r w:rsidRPr="6FD2E594">
        <w:rPr>
          <w:sz w:val="18"/>
          <w:szCs w:val="18"/>
          <w:lang w:val="uk-UA"/>
        </w:rPr>
        <w:t>Не змінився</w:t>
      </w:r>
    </w:p>
    <w:p w14:paraId="6B68C08B" w14:textId="61519251" w:rsidR="00BE31A8" w:rsidRDefault="00BE31A8" w:rsidP="00CD770A">
      <w:pPr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lastRenderedPageBreak/>
        <w:t xml:space="preserve">Я раніше </w:t>
      </w:r>
      <w:r w:rsidR="00EB763F">
        <w:rPr>
          <w:sz w:val="18"/>
          <w:szCs w:val="18"/>
          <w:lang w:val="uk-UA"/>
        </w:rPr>
        <w:t>отримував</w:t>
      </w:r>
      <w:r>
        <w:rPr>
          <w:sz w:val="18"/>
          <w:szCs w:val="18"/>
          <w:lang w:val="uk-UA"/>
        </w:rPr>
        <w:t>(-ла) соціальні виплати, але зараз перестав(-ла) отримувати</w:t>
      </w:r>
      <w:r w:rsidR="00894C89">
        <w:rPr>
          <w:sz w:val="18"/>
          <w:szCs w:val="18"/>
          <w:lang w:val="uk-UA"/>
        </w:rPr>
        <w:t xml:space="preserve"> виплати</w:t>
      </w:r>
    </w:p>
    <w:p w14:paraId="44AFB524" w14:textId="4EBB38A3" w:rsidR="00E14BE2" w:rsidRDefault="00E14BE2" w:rsidP="00CD770A">
      <w:pPr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>Я не отримував(-ла) соціальні виплати на початку мого перебування у поточній країні, але зараз почав(-ла) отримувати</w:t>
      </w:r>
    </w:p>
    <w:p w14:paraId="3C13587A" w14:textId="77777777" w:rsidR="00CD770A" w:rsidRDefault="00CD770A" w:rsidP="00CD770A">
      <w:pPr>
        <w:rPr>
          <w:sz w:val="18"/>
          <w:szCs w:val="18"/>
          <w:lang w:val="uk-UA"/>
        </w:rPr>
      </w:pPr>
    </w:p>
    <w:p w14:paraId="4D36063A" w14:textId="77777777" w:rsidR="00CD770A" w:rsidRDefault="00CD770A" w:rsidP="00CD770A">
      <w:pPr>
        <w:rPr>
          <w:sz w:val="18"/>
          <w:szCs w:val="18"/>
          <w:lang w:val="uk-UA"/>
        </w:rPr>
      </w:pPr>
    </w:p>
    <w:p w14:paraId="4676E7AD" w14:textId="5C0C9B2C" w:rsidR="00CD770A" w:rsidRPr="000F5548" w:rsidRDefault="00CD770A" w:rsidP="6FD2E594">
      <w:pPr>
        <w:rPr>
          <w:sz w:val="18"/>
          <w:szCs w:val="18"/>
          <w:lang w:val="uk-UA"/>
        </w:rPr>
      </w:pPr>
    </w:p>
    <w:p w14:paraId="2CCFB266" w14:textId="24B74D11" w:rsidR="00CD770A" w:rsidDel="00C108E3" w:rsidRDefault="446C8001" w:rsidP="6FD2E594">
      <w:pPr>
        <w:widowControl w:val="0"/>
        <w:shd w:val="clear" w:color="auto" w:fill="00B0F0"/>
        <w:rPr>
          <w:rFonts w:ascii="Arial" w:hAnsi="Arial" w:cs="Arial"/>
          <w:b/>
          <w:bCs/>
          <w:color w:val="FFFFFF" w:themeColor="background1"/>
          <w:lang w:val="uk-UA"/>
        </w:rPr>
      </w:pPr>
      <w:r w:rsidRPr="3C54EA84">
        <w:rPr>
          <w:rFonts w:ascii="Arial" w:hAnsi="Arial" w:cs="Arial"/>
          <w:b/>
          <w:bCs/>
          <w:color w:val="FFFFFF" w:themeColor="background1"/>
          <w:lang w:val="uk-UA"/>
        </w:rPr>
        <w:t>Д Житло</w:t>
      </w:r>
    </w:p>
    <w:p w14:paraId="04BC7EC8" w14:textId="26F0B0C8" w:rsidR="6FD2E594" w:rsidRDefault="6FD2E594"/>
    <w:p w14:paraId="7A6260B6" w14:textId="2D8BB26A" w:rsidR="6FD2E594" w:rsidRDefault="6FD2E594"/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05"/>
        <w:gridCol w:w="1125"/>
      </w:tblGrid>
      <w:tr w:rsidR="3C54EA84" w14:paraId="7E23394B" w14:textId="77777777" w:rsidTr="3C54EA84">
        <w:trPr>
          <w:trHeight w:val="300"/>
        </w:trPr>
        <w:tc>
          <w:tcPr>
            <w:tcW w:w="8205" w:type="dxa"/>
            <w:tcMar>
              <w:left w:w="105" w:type="dxa"/>
              <w:right w:w="105" w:type="dxa"/>
            </w:tcMar>
          </w:tcPr>
          <w:p w14:paraId="32B780E6" w14:textId="36244313" w:rsidR="3C54EA84" w:rsidRDefault="3C54EA84" w:rsidP="3C54EA84">
            <w:pPr>
              <w:rPr>
                <w:color w:val="00B0F0"/>
              </w:rPr>
            </w:pPr>
            <w:r w:rsidRPr="3C54EA84">
              <w:rPr>
                <w:b/>
                <w:bCs/>
                <w:color w:val="00B0F0"/>
                <w:lang w:val="uk-UA"/>
              </w:rPr>
              <w:t>Ротація</w:t>
            </w:r>
          </w:p>
          <w:p w14:paraId="77545CF4" w14:textId="26305569" w:rsidR="3C54EA84" w:rsidRDefault="3C54EA84" w:rsidP="3C54EA84">
            <w:pPr>
              <w:rPr>
                <w:color w:val="000000" w:themeColor="text1"/>
              </w:rPr>
            </w:pPr>
            <w:r w:rsidRPr="3C54EA84">
              <w:rPr>
                <w:b/>
                <w:bCs/>
                <w:color w:val="000000" w:themeColor="text1"/>
                <w:lang w:val="uk-UA"/>
              </w:rPr>
              <w:t>Д1.В якому житлі Ви зараз проживаєте?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</w:tcPr>
          <w:p w14:paraId="7A322F66" w14:textId="782C7487" w:rsidR="3C54EA84" w:rsidRDefault="3C54EA84" w:rsidP="3C54EA84">
            <w:pPr>
              <w:rPr>
                <w:color w:val="00B0F0"/>
              </w:rPr>
            </w:pPr>
            <w:r w:rsidRPr="3C54EA84">
              <w:rPr>
                <w:b/>
                <w:bCs/>
                <w:color w:val="00B0F0"/>
                <w:lang w:val="uk-UA"/>
              </w:rPr>
              <w:t>ОВ</w:t>
            </w:r>
          </w:p>
        </w:tc>
      </w:tr>
      <w:tr w:rsidR="3C54EA84" w14:paraId="7D940ED8" w14:textId="77777777" w:rsidTr="3C54EA84">
        <w:trPr>
          <w:trHeight w:val="300"/>
        </w:trPr>
        <w:tc>
          <w:tcPr>
            <w:tcW w:w="8205" w:type="dxa"/>
            <w:tcMar>
              <w:left w:w="105" w:type="dxa"/>
              <w:right w:w="105" w:type="dxa"/>
            </w:tcMar>
          </w:tcPr>
          <w:p w14:paraId="44917725" w14:textId="2A8D5574" w:rsidR="3C54EA84" w:rsidRDefault="3C54EA84" w:rsidP="3C54EA84">
            <w:pPr>
              <w:rPr>
                <w:color w:val="000000" w:themeColor="text1"/>
              </w:rPr>
            </w:pPr>
            <w:r w:rsidRPr="3C54EA84">
              <w:rPr>
                <w:color w:val="000000" w:themeColor="text1"/>
                <w:lang w:val="uk-UA"/>
              </w:rPr>
              <w:t>Окрема квартира або будинок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</w:tcPr>
          <w:p w14:paraId="2BFAACB6" w14:textId="195595B9" w:rsidR="3C54EA84" w:rsidRDefault="3C54EA84" w:rsidP="3C54EA84">
            <w:pPr>
              <w:rPr>
                <w:color w:val="000000" w:themeColor="text1"/>
              </w:rPr>
            </w:pPr>
            <w:r w:rsidRPr="3C54EA84">
              <w:rPr>
                <w:color w:val="000000" w:themeColor="text1"/>
                <w:lang w:val="uk-UA"/>
              </w:rPr>
              <w:t>1</w:t>
            </w:r>
          </w:p>
        </w:tc>
      </w:tr>
      <w:tr w:rsidR="3C54EA84" w14:paraId="00388108" w14:textId="77777777" w:rsidTr="3C54EA84">
        <w:trPr>
          <w:trHeight w:val="300"/>
        </w:trPr>
        <w:tc>
          <w:tcPr>
            <w:tcW w:w="8205" w:type="dxa"/>
            <w:tcMar>
              <w:left w:w="105" w:type="dxa"/>
              <w:right w:w="105" w:type="dxa"/>
            </w:tcMar>
          </w:tcPr>
          <w:p w14:paraId="491967EE" w14:textId="4656BF17" w:rsidR="3C54EA84" w:rsidRDefault="3C54EA84" w:rsidP="3C54EA84">
            <w:pPr>
              <w:rPr>
                <w:color w:val="000000" w:themeColor="text1"/>
              </w:rPr>
            </w:pPr>
            <w:r w:rsidRPr="3C54EA84">
              <w:rPr>
                <w:color w:val="000000" w:themeColor="text1"/>
                <w:lang w:val="uk-UA"/>
              </w:rPr>
              <w:t>Кімната в квартирі або будинку з іншими українцями – Вашими родичами або друзями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</w:tcPr>
          <w:p w14:paraId="72450B07" w14:textId="79144BC3" w:rsidR="3C54EA84" w:rsidRDefault="3C54EA84" w:rsidP="3C54EA84">
            <w:pPr>
              <w:rPr>
                <w:color w:val="000000" w:themeColor="text1"/>
              </w:rPr>
            </w:pPr>
            <w:r w:rsidRPr="3C54EA84">
              <w:rPr>
                <w:color w:val="000000" w:themeColor="text1"/>
                <w:lang w:val="uk-UA"/>
              </w:rPr>
              <w:t>2</w:t>
            </w:r>
          </w:p>
        </w:tc>
      </w:tr>
      <w:tr w:rsidR="3C54EA84" w14:paraId="178D9FD5" w14:textId="77777777" w:rsidTr="3C54EA84">
        <w:trPr>
          <w:trHeight w:val="300"/>
        </w:trPr>
        <w:tc>
          <w:tcPr>
            <w:tcW w:w="8205" w:type="dxa"/>
            <w:tcMar>
              <w:left w:w="105" w:type="dxa"/>
              <w:right w:w="105" w:type="dxa"/>
            </w:tcMar>
          </w:tcPr>
          <w:p w14:paraId="4B30C578" w14:textId="27774402" w:rsidR="3C54EA84" w:rsidRDefault="3C54EA84" w:rsidP="3C54EA84">
            <w:pPr>
              <w:rPr>
                <w:color w:val="000000" w:themeColor="text1"/>
              </w:rPr>
            </w:pPr>
            <w:r w:rsidRPr="3C54EA84">
              <w:rPr>
                <w:color w:val="000000" w:themeColor="text1"/>
                <w:lang w:val="uk-UA"/>
              </w:rPr>
              <w:t>Кімната в квартирі або будинку з іншими українцями, яких Ви не знали раніше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</w:tcPr>
          <w:p w14:paraId="344D87DE" w14:textId="00520170" w:rsidR="3C54EA84" w:rsidRDefault="3C54EA84" w:rsidP="3C54EA84">
            <w:pPr>
              <w:rPr>
                <w:color w:val="000000" w:themeColor="text1"/>
              </w:rPr>
            </w:pPr>
            <w:r w:rsidRPr="3C54EA84">
              <w:rPr>
                <w:color w:val="000000" w:themeColor="text1"/>
                <w:lang w:val="uk-UA"/>
              </w:rPr>
              <w:t>3</w:t>
            </w:r>
          </w:p>
        </w:tc>
      </w:tr>
      <w:tr w:rsidR="3C54EA84" w14:paraId="2CA6BC76" w14:textId="77777777" w:rsidTr="3C54EA84">
        <w:trPr>
          <w:trHeight w:val="300"/>
        </w:trPr>
        <w:tc>
          <w:tcPr>
            <w:tcW w:w="8205" w:type="dxa"/>
            <w:tcMar>
              <w:left w:w="105" w:type="dxa"/>
              <w:right w:w="105" w:type="dxa"/>
            </w:tcMar>
          </w:tcPr>
          <w:p w14:paraId="711416E9" w14:textId="2203F05F" w:rsidR="3C54EA84" w:rsidRDefault="3C54EA84" w:rsidP="3C54EA84">
            <w:pPr>
              <w:rPr>
                <w:color w:val="000000" w:themeColor="text1"/>
              </w:rPr>
            </w:pPr>
            <w:r w:rsidRPr="3C54EA84">
              <w:rPr>
                <w:color w:val="000000" w:themeColor="text1"/>
                <w:lang w:val="uk-UA"/>
              </w:rPr>
              <w:t>Кімната в квартирі з місцевими жителями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</w:tcPr>
          <w:p w14:paraId="446C4D89" w14:textId="45866A59" w:rsidR="3C54EA84" w:rsidRDefault="3C54EA84" w:rsidP="3C54EA84">
            <w:pPr>
              <w:rPr>
                <w:color w:val="000000" w:themeColor="text1"/>
              </w:rPr>
            </w:pPr>
            <w:r w:rsidRPr="3C54EA84">
              <w:rPr>
                <w:color w:val="000000" w:themeColor="text1"/>
                <w:lang w:val="uk-UA"/>
              </w:rPr>
              <w:t>4</w:t>
            </w:r>
          </w:p>
        </w:tc>
      </w:tr>
      <w:tr w:rsidR="3C54EA84" w14:paraId="2BA9C121" w14:textId="77777777" w:rsidTr="3C54EA84">
        <w:trPr>
          <w:trHeight w:val="300"/>
        </w:trPr>
        <w:tc>
          <w:tcPr>
            <w:tcW w:w="8205" w:type="dxa"/>
            <w:tcMar>
              <w:left w:w="105" w:type="dxa"/>
              <w:right w:w="105" w:type="dxa"/>
            </w:tcMar>
          </w:tcPr>
          <w:p w14:paraId="4725631A" w14:textId="49E07BF9" w:rsidR="3C54EA84" w:rsidRDefault="3C54EA84" w:rsidP="3C54EA84">
            <w:pPr>
              <w:rPr>
                <w:color w:val="000000" w:themeColor="text1"/>
              </w:rPr>
            </w:pPr>
            <w:r w:rsidRPr="3C54EA84">
              <w:rPr>
                <w:color w:val="000000" w:themeColor="text1"/>
                <w:lang w:val="uk-UA"/>
              </w:rPr>
              <w:t>Гуртожиток або центр для біженців з іншими українцями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</w:tcPr>
          <w:p w14:paraId="23F7825E" w14:textId="0E55EFEF" w:rsidR="3C54EA84" w:rsidRDefault="3C54EA84" w:rsidP="3C54EA84">
            <w:pPr>
              <w:rPr>
                <w:color w:val="000000" w:themeColor="text1"/>
              </w:rPr>
            </w:pPr>
            <w:r w:rsidRPr="3C54EA84">
              <w:rPr>
                <w:color w:val="000000" w:themeColor="text1"/>
                <w:lang w:val="uk-UA"/>
              </w:rPr>
              <w:t>5</w:t>
            </w:r>
          </w:p>
        </w:tc>
      </w:tr>
      <w:tr w:rsidR="3C54EA84" w14:paraId="05302605" w14:textId="77777777" w:rsidTr="3C54EA84">
        <w:trPr>
          <w:trHeight w:val="300"/>
        </w:trPr>
        <w:tc>
          <w:tcPr>
            <w:tcW w:w="8205" w:type="dxa"/>
            <w:tcMar>
              <w:left w:w="105" w:type="dxa"/>
              <w:right w:w="105" w:type="dxa"/>
            </w:tcMar>
          </w:tcPr>
          <w:p w14:paraId="1D99BF39" w14:textId="15B7EE6A" w:rsidR="3C54EA84" w:rsidRDefault="3C54EA84" w:rsidP="3C54EA84">
            <w:pPr>
              <w:rPr>
                <w:color w:val="000000" w:themeColor="text1"/>
              </w:rPr>
            </w:pPr>
            <w:r w:rsidRPr="3C54EA84">
              <w:rPr>
                <w:color w:val="000000" w:themeColor="text1"/>
                <w:lang w:val="ru-RU"/>
              </w:rPr>
              <w:t>Гуртожиток або центр для біженців, в якому проживають не лише українці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</w:tcPr>
          <w:p w14:paraId="61CF748B" w14:textId="70172699" w:rsidR="3C54EA84" w:rsidRDefault="3C54EA84" w:rsidP="3C54EA84">
            <w:pPr>
              <w:rPr>
                <w:color w:val="000000" w:themeColor="text1"/>
              </w:rPr>
            </w:pPr>
            <w:r w:rsidRPr="3C54EA84">
              <w:rPr>
                <w:color w:val="000000" w:themeColor="text1"/>
                <w:lang w:val="uk-UA"/>
              </w:rPr>
              <w:t>6</w:t>
            </w:r>
          </w:p>
        </w:tc>
      </w:tr>
      <w:tr w:rsidR="3C54EA84" w14:paraId="02B84959" w14:textId="77777777" w:rsidTr="3C54EA84">
        <w:trPr>
          <w:trHeight w:val="300"/>
        </w:trPr>
        <w:tc>
          <w:tcPr>
            <w:tcW w:w="8205" w:type="dxa"/>
            <w:tcMar>
              <w:left w:w="105" w:type="dxa"/>
              <w:right w:w="105" w:type="dxa"/>
            </w:tcMar>
          </w:tcPr>
          <w:p w14:paraId="105E6C20" w14:textId="7B4159C4" w:rsidR="3C54EA84" w:rsidRDefault="3C54EA84" w:rsidP="3C54EA84">
            <w:pPr>
              <w:rPr>
                <w:color w:val="000000" w:themeColor="text1"/>
              </w:rPr>
            </w:pPr>
            <w:r w:rsidRPr="3C54EA84">
              <w:rPr>
                <w:color w:val="000000" w:themeColor="text1"/>
                <w:lang w:val="ru-RU"/>
              </w:rPr>
              <w:t>Готель/санаторій/пансіонат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</w:tcPr>
          <w:p w14:paraId="7F88D6EE" w14:textId="28259581" w:rsidR="3C54EA84" w:rsidRDefault="3C54EA84" w:rsidP="3C54EA84">
            <w:pPr>
              <w:rPr>
                <w:color w:val="000000" w:themeColor="text1"/>
              </w:rPr>
            </w:pPr>
            <w:r w:rsidRPr="3C54EA84">
              <w:rPr>
                <w:color w:val="000000" w:themeColor="text1"/>
                <w:lang w:val="uk-UA"/>
              </w:rPr>
              <w:t>7</w:t>
            </w:r>
          </w:p>
        </w:tc>
      </w:tr>
      <w:tr w:rsidR="3C54EA84" w14:paraId="3DAFA274" w14:textId="77777777" w:rsidTr="3C54EA84">
        <w:trPr>
          <w:trHeight w:val="300"/>
        </w:trPr>
        <w:tc>
          <w:tcPr>
            <w:tcW w:w="8205" w:type="dxa"/>
            <w:tcMar>
              <w:left w:w="105" w:type="dxa"/>
              <w:right w:w="105" w:type="dxa"/>
            </w:tcMar>
          </w:tcPr>
          <w:p w14:paraId="5AE60DDC" w14:textId="31CCFB57" w:rsidR="3C54EA84" w:rsidRDefault="3C54EA84" w:rsidP="3C54EA84">
            <w:pPr>
              <w:rPr>
                <w:color w:val="00B0F0"/>
              </w:rPr>
            </w:pPr>
            <w:r w:rsidRPr="3C54EA84">
              <w:rPr>
                <w:color w:val="000000" w:themeColor="text1"/>
                <w:lang w:val="uk-UA"/>
              </w:rPr>
              <w:t xml:space="preserve">Інше </w:t>
            </w:r>
            <w:r w:rsidRPr="3C54EA84">
              <w:rPr>
                <w:b/>
                <w:bCs/>
                <w:color w:val="00B0F0"/>
                <w:lang w:val="uk-UA"/>
              </w:rPr>
              <w:t>ВВ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</w:tcPr>
          <w:p w14:paraId="528ECC18" w14:textId="39CFB604" w:rsidR="3C54EA84" w:rsidRDefault="3C54EA84" w:rsidP="3C54EA84">
            <w:pPr>
              <w:rPr>
                <w:color w:val="000000" w:themeColor="text1"/>
              </w:rPr>
            </w:pPr>
            <w:r w:rsidRPr="3C54EA84">
              <w:rPr>
                <w:color w:val="000000" w:themeColor="text1"/>
                <w:lang w:val="uk-UA"/>
              </w:rPr>
              <w:t>97</w:t>
            </w:r>
          </w:p>
        </w:tc>
      </w:tr>
    </w:tbl>
    <w:p w14:paraId="510658F7" w14:textId="07094674" w:rsidR="6FD2E594" w:rsidRDefault="6FD2E594"/>
    <w:p w14:paraId="598A7336" w14:textId="368496DC" w:rsidR="6FD2E594" w:rsidRDefault="6FD2E594"/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05"/>
        <w:gridCol w:w="1125"/>
      </w:tblGrid>
      <w:tr w:rsidR="3C54EA84" w14:paraId="58537D74" w14:textId="77777777" w:rsidTr="3C54EA84">
        <w:trPr>
          <w:trHeight w:val="300"/>
        </w:trPr>
        <w:tc>
          <w:tcPr>
            <w:tcW w:w="8205" w:type="dxa"/>
            <w:tcMar>
              <w:left w:w="105" w:type="dxa"/>
              <w:right w:w="105" w:type="dxa"/>
            </w:tcMar>
          </w:tcPr>
          <w:p w14:paraId="42ADB5CC" w14:textId="59B2484B" w:rsidR="3C54EA84" w:rsidRDefault="3C54EA84" w:rsidP="3C54EA84">
            <w:r w:rsidRPr="3C54EA84">
              <w:rPr>
                <w:b/>
                <w:bCs/>
                <w:lang w:val="uk-UA"/>
              </w:rPr>
              <w:t>Д4.Скільки часу у Вас ще є можливість жити у поточному житлі?</w:t>
            </w:r>
          </w:p>
          <w:p w14:paraId="232BBEED" w14:textId="0578EF0B" w:rsidR="3C54EA84" w:rsidRDefault="3C54EA84" w:rsidP="3C54EA84"/>
        </w:tc>
        <w:tc>
          <w:tcPr>
            <w:tcW w:w="1125" w:type="dxa"/>
            <w:tcMar>
              <w:left w:w="105" w:type="dxa"/>
              <w:right w:w="105" w:type="dxa"/>
            </w:tcMar>
          </w:tcPr>
          <w:p w14:paraId="0C7659F0" w14:textId="45831D1D" w:rsidR="3C54EA84" w:rsidRDefault="3C54EA84" w:rsidP="3C54EA84">
            <w:pPr>
              <w:rPr>
                <w:color w:val="00B0F0"/>
              </w:rPr>
            </w:pPr>
            <w:r w:rsidRPr="3C54EA84">
              <w:rPr>
                <w:b/>
                <w:bCs/>
                <w:color w:val="00B0F0"/>
                <w:lang w:val="uk-UA"/>
              </w:rPr>
              <w:t>ОВ</w:t>
            </w:r>
          </w:p>
        </w:tc>
      </w:tr>
      <w:tr w:rsidR="3C54EA84" w14:paraId="0F53BD37" w14:textId="77777777" w:rsidTr="3C54EA84">
        <w:trPr>
          <w:trHeight w:val="300"/>
        </w:trPr>
        <w:tc>
          <w:tcPr>
            <w:tcW w:w="8205" w:type="dxa"/>
            <w:tcMar>
              <w:left w:w="105" w:type="dxa"/>
              <w:right w:w="105" w:type="dxa"/>
            </w:tcMar>
          </w:tcPr>
          <w:p w14:paraId="6B05ABBE" w14:textId="3DEC185B" w:rsidR="3C54EA84" w:rsidRDefault="3C54EA84" w:rsidP="3C54EA84">
            <w:r w:rsidRPr="3C54EA84">
              <w:rPr>
                <w:lang w:val="uk-UA"/>
              </w:rPr>
              <w:t>Менше 1 місяця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</w:tcPr>
          <w:p w14:paraId="11661FA1" w14:textId="57F911A8" w:rsidR="3C54EA84" w:rsidRDefault="3C54EA84" w:rsidP="3C54EA84">
            <w:r w:rsidRPr="3C54EA84">
              <w:rPr>
                <w:lang w:val="uk-UA"/>
              </w:rPr>
              <w:t>1</w:t>
            </w:r>
          </w:p>
        </w:tc>
      </w:tr>
      <w:tr w:rsidR="3C54EA84" w14:paraId="4227C72A" w14:textId="77777777" w:rsidTr="3C54EA84">
        <w:trPr>
          <w:trHeight w:val="300"/>
        </w:trPr>
        <w:tc>
          <w:tcPr>
            <w:tcW w:w="8205" w:type="dxa"/>
            <w:tcMar>
              <w:left w:w="105" w:type="dxa"/>
              <w:right w:w="105" w:type="dxa"/>
            </w:tcMar>
          </w:tcPr>
          <w:p w14:paraId="49287A29" w14:textId="361238CF" w:rsidR="3C54EA84" w:rsidRDefault="3C54EA84" w:rsidP="3C54EA84">
            <w:r w:rsidRPr="3C54EA84">
              <w:rPr>
                <w:lang w:val="uk-UA"/>
              </w:rPr>
              <w:t>1-3 місяці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</w:tcPr>
          <w:p w14:paraId="1223F8FF" w14:textId="3739302C" w:rsidR="3C54EA84" w:rsidRDefault="3C54EA84" w:rsidP="3C54EA84">
            <w:r w:rsidRPr="3C54EA84">
              <w:rPr>
                <w:lang w:val="uk-UA"/>
              </w:rPr>
              <w:t>2</w:t>
            </w:r>
          </w:p>
        </w:tc>
      </w:tr>
      <w:tr w:rsidR="3C54EA84" w14:paraId="3C93BEE4" w14:textId="77777777" w:rsidTr="3C54EA84">
        <w:trPr>
          <w:trHeight w:val="300"/>
        </w:trPr>
        <w:tc>
          <w:tcPr>
            <w:tcW w:w="8205" w:type="dxa"/>
            <w:tcMar>
              <w:left w:w="105" w:type="dxa"/>
              <w:right w:w="105" w:type="dxa"/>
            </w:tcMar>
          </w:tcPr>
          <w:p w14:paraId="6230130D" w14:textId="3722A19A" w:rsidR="3C54EA84" w:rsidRDefault="3C54EA84" w:rsidP="3C54EA84">
            <w:r w:rsidRPr="3C54EA84">
              <w:rPr>
                <w:lang w:val="uk-UA"/>
              </w:rPr>
              <w:t>4 місяця – 1 рік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</w:tcPr>
          <w:p w14:paraId="3D4D2A0B" w14:textId="45B62AFA" w:rsidR="3C54EA84" w:rsidRDefault="3C54EA84" w:rsidP="3C54EA84">
            <w:r w:rsidRPr="3C54EA84">
              <w:rPr>
                <w:lang w:val="uk-UA"/>
              </w:rPr>
              <w:t>3</w:t>
            </w:r>
          </w:p>
        </w:tc>
      </w:tr>
      <w:tr w:rsidR="3C54EA84" w14:paraId="1284F8D9" w14:textId="77777777" w:rsidTr="3C54EA84">
        <w:trPr>
          <w:trHeight w:val="300"/>
        </w:trPr>
        <w:tc>
          <w:tcPr>
            <w:tcW w:w="8205" w:type="dxa"/>
            <w:tcMar>
              <w:left w:w="105" w:type="dxa"/>
              <w:right w:w="105" w:type="dxa"/>
            </w:tcMar>
          </w:tcPr>
          <w:p w14:paraId="33AD3937" w14:textId="5EE51E97" w:rsidR="3C54EA84" w:rsidRDefault="3C54EA84" w:rsidP="3C54EA84">
            <w:r w:rsidRPr="3C54EA84">
              <w:rPr>
                <w:lang w:val="uk-UA"/>
              </w:rPr>
              <w:t>Більше року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</w:tcPr>
          <w:p w14:paraId="0EDC896F" w14:textId="4243C0BA" w:rsidR="3C54EA84" w:rsidRDefault="3C54EA84" w:rsidP="3C54EA84">
            <w:r w:rsidRPr="3C54EA84">
              <w:rPr>
                <w:lang w:val="uk-UA"/>
              </w:rPr>
              <w:t>4</w:t>
            </w:r>
          </w:p>
        </w:tc>
      </w:tr>
      <w:tr w:rsidR="3C54EA84" w14:paraId="25FD3F18" w14:textId="77777777" w:rsidTr="3C54EA84">
        <w:trPr>
          <w:trHeight w:val="300"/>
        </w:trPr>
        <w:tc>
          <w:tcPr>
            <w:tcW w:w="8205" w:type="dxa"/>
            <w:tcMar>
              <w:left w:w="105" w:type="dxa"/>
              <w:right w:w="105" w:type="dxa"/>
            </w:tcMar>
          </w:tcPr>
          <w:p w14:paraId="3ED57BF5" w14:textId="7EF6B7C4" w:rsidR="3C54EA84" w:rsidRDefault="3C54EA84" w:rsidP="3C54EA84">
            <w:r w:rsidRPr="3C54EA84">
              <w:rPr>
                <w:lang w:val="uk-UA"/>
              </w:rPr>
              <w:t>Немає обмежень на тривалість перебування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</w:tcPr>
          <w:p w14:paraId="26D19E78" w14:textId="741892AF" w:rsidR="3C54EA84" w:rsidRDefault="3C54EA84" w:rsidP="3C54EA84">
            <w:r w:rsidRPr="3C54EA84">
              <w:rPr>
                <w:lang w:val="uk-UA"/>
              </w:rPr>
              <w:t>5</w:t>
            </w:r>
          </w:p>
        </w:tc>
      </w:tr>
    </w:tbl>
    <w:p w14:paraId="07AA9D57" w14:textId="01DC7A0E" w:rsidR="6FD2E594" w:rsidRDefault="6FD2E594" w:rsidP="3C54EA84">
      <w:pPr>
        <w:rPr>
          <w:color w:val="D13438"/>
        </w:rPr>
      </w:pPr>
    </w:p>
    <w:p w14:paraId="4D7698B2" w14:textId="2F98EB64" w:rsidR="6FD2E594" w:rsidRDefault="6FD2E594"/>
    <w:p w14:paraId="0F071246" w14:textId="5F3A0B97" w:rsidR="6FD2E594" w:rsidRDefault="6FD2E594"/>
    <w:p w14:paraId="6C47AC9A" w14:textId="3A7D23A5" w:rsidR="00CD770A" w:rsidDel="00C108E3" w:rsidRDefault="00CD770A" w:rsidP="6FD2E594">
      <w:pPr>
        <w:rPr>
          <w:lang w:val="uk-UA"/>
        </w:rPr>
      </w:pPr>
    </w:p>
    <w:p w14:paraId="1B4EFA43" w14:textId="428928C2" w:rsidR="6FD2E594" w:rsidRDefault="6FD2E594"/>
    <w:p w14:paraId="30463483" w14:textId="2747D57B" w:rsidR="6FD2E594" w:rsidRDefault="6FD2E594"/>
    <w:p w14:paraId="5A894F68" w14:textId="1828E381" w:rsidR="6FD2E594" w:rsidRDefault="6FD2E594"/>
    <w:p w14:paraId="4D91535D" w14:textId="52A45E21" w:rsidR="6FD2E594" w:rsidRDefault="6FD2E594"/>
    <w:p w14:paraId="4E6138CB" w14:textId="1531776B" w:rsidR="6FD2E594" w:rsidRDefault="6FD2E594"/>
    <w:p w14:paraId="7B7F4714" w14:textId="176D6C65" w:rsidR="00CD770A" w:rsidRDefault="00CD770A" w:rsidP="6FD2E594">
      <w:pPr>
        <w:rPr>
          <w:lang w:val="uk-UA"/>
        </w:rPr>
      </w:pPr>
    </w:p>
    <w:p w14:paraId="5CD6B8C9" w14:textId="77777777" w:rsidR="00CD770A" w:rsidRPr="00BE1D4A" w:rsidRDefault="00CD770A" w:rsidP="00CD770A">
      <w:pPr>
        <w:widowControl w:val="0"/>
        <w:shd w:val="clear" w:color="auto" w:fill="00B0F0"/>
        <w:adjustRightInd w:val="0"/>
        <w:jc w:val="center"/>
        <w:rPr>
          <w:rFonts w:ascii="Arial" w:hAnsi="Arial" w:cs="Arial"/>
          <w:b/>
          <w:bCs/>
          <w:lang w:val="uk-UA"/>
        </w:rPr>
      </w:pPr>
      <w:r>
        <w:rPr>
          <w:rFonts w:ascii="Arial" w:hAnsi="Arial" w:cs="Arial"/>
          <w:b/>
          <w:bCs/>
          <w:color w:val="FFFFFF" w:themeColor="background1"/>
          <w:lang w:val="uk-UA"/>
        </w:rPr>
        <w:t>Е</w:t>
      </w:r>
      <w:r w:rsidRPr="00BE1D4A">
        <w:rPr>
          <w:rFonts w:ascii="Arial" w:hAnsi="Arial" w:cs="Arial"/>
          <w:b/>
          <w:bCs/>
          <w:color w:val="FFFFFF" w:themeColor="background1"/>
          <w:lang w:val="uk-UA"/>
        </w:rPr>
        <w:t xml:space="preserve">. </w:t>
      </w:r>
      <w:r>
        <w:rPr>
          <w:rFonts w:ascii="Arial" w:hAnsi="Arial" w:cs="Arial"/>
          <w:b/>
          <w:bCs/>
          <w:color w:val="FFFFFF" w:themeColor="background1"/>
          <w:lang w:val="uk-UA"/>
        </w:rPr>
        <w:t>РОБОТА</w:t>
      </w:r>
      <w:r w:rsidRPr="00BE1D4A">
        <w:rPr>
          <w:rFonts w:ascii="Arial" w:hAnsi="Arial" w:cs="Arial"/>
          <w:b/>
          <w:bCs/>
          <w:color w:val="FFFFFF" w:themeColor="background1"/>
          <w:lang w:val="uk-UA"/>
        </w:rPr>
        <w:t xml:space="preserve">   </w:t>
      </w:r>
    </w:p>
    <w:p w14:paraId="347BCDDD" w14:textId="77777777" w:rsidR="00CD770A" w:rsidRDefault="00CD770A" w:rsidP="00CD770A">
      <w:pPr>
        <w:rPr>
          <w:lang w:val="uk-UA"/>
        </w:rPr>
      </w:pPr>
    </w:p>
    <w:p w14:paraId="0C955EC5" w14:textId="77777777" w:rsidR="00CD770A" w:rsidRDefault="00CD770A" w:rsidP="00CD770A">
      <w:pPr>
        <w:rPr>
          <w:lang w:val="uk-UA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8217"/>
        <w:gridCol w:w="1134"/>
      </w:tblGrid>
      <w:tr w:rsidR="00CD770A" w:rsidRPr="00BE1D4A" w14:paraId="7CAB27B3" w14:textId="77777777" w:rsidTr="6FD2E594">
        <w:tc>
          <w:tcPr>
            <w:tcW w:w="8217" w:type="dxa"/>
          </w:tcPr>
          <w:p w14:paraId="596169FB" w14:textId="77777777" w:rsidR="00CD770A" w:rsidRPr="00EB0F3D" w:rsidRDefault="00CD770A" w:rsidP="005A14D8">
            <w:pPr>
              <w:rPr>
                <w:b/>
                <w:bCs/>
                <w:color w:val="00B0F0"/>
                <w:lang w:val="uk-UA"/>
              </w:rPr>
            </w:pPr>
            <w:r w:rsidRPr="00C37404">
              <w:rPr>
                <w:b/>
                <w:bCs/>
                <w:color w:val="00B0F0"/>
                <w:lang w:val="uk-UA"/>
              </w:rPr>
              <w:t>Ротація</w:t>
            </w:r>
          </w:p>
          <w:p w14:paraId="092BA7CA" w14:textId="77777777" w:rsidR="00CD770A" w:rsidRDefault="00CD770A" w:rsidP="005A14D8">
            <w:pPr>
              <w:rPr>
                <w:b/>
                <w:bCs/>
                <w:i/>
                <w:u w:val="single"/>
                <w:lang w:val="uk-UA"/>
              </w:rPr>
            </w:pPr>
            <w:r w:rsidRPr="00BE1D4A">
              <w:rPr>
                <w:b/>
                <w:bCs/>
                <w:lang w:val="uk-UA"/>
              </w:rPr>
              <w:t>E</w:t>
            </w:r>
            <w:r>
              <w:rPr>
                <w:b/>
                <w:bCs/>
                <w:lang w:val="uk-UA"/>
              </w:rPr>
              <w:t>1</w:t>
            </w:r>
            <w:r w:rsidRPr="00BE1D4A">
              <w:rPr>
                <w:b/>
                <w:bCs/>
                <w:lang w:val="uk-UA"/>
              </w:rPr>
              <w:t xml:space="preserve">. Вкажіть Ваш статус зайнятості до </w:t>
            </w:r>
            <w:r w:rsidRPr="005944B2">
              <w:rPr>
                <w:b/>
                <w:bCs/>
                <w:lang w:val="ru-RU"/>
              </w:rPr>
              <w:t xml:space="preserve">24 </w:t>
            </w:r>
            <w:r>
              <w:rPr>
                <w:b/>
                <w:bCs/>
                <w:lang w:val="uk-UA"/>
              </w:rPr>
              <w:t>лютого?</w:t>
            </w:r>
            <w:r w:rsidRPr="00BE1D4A">
              <w:rPr>
                <w:b/>
                <w:bCs/>
                <w:lang w:val="uk-UA"/>
              </w:rPr>
              <w:t xml:space="preserve">    </w:t>
            </w:r>
          </w:p>
          <w:p w14:paraId="6AD0AF8C" w14:textId="77777777" w:rsidR="00CD770A" w:rsidRPr="003D13A9" w:rsidRDefault="00CD770A" w:rsidP="005A14D8">
            <w:pPr>
              <w:rPr>
                <w:b/>
                <w:bCs/>
                <w:i/>
                <w:u w:val="single"/>
                <w:lang w:val="uk-UA"/>
              </w:rPr>
            </w:pPr>
            <w:r w:rsidRPr="00BE1D4A">
              <w:rPr>
                <w:i/>
                <w:iCs/>
                <w:lang w:val="uk-UA"/>
              </w:rPr>
              <w:t>Оберіть всі варіанти, які підходять</w:t>
            </w:r>
          </w:p>
        </w:tc>
        <w:tc>
          <w:tcPr>
            <w:tcW w:w="1134" w:type="dxa"/>
          </w:tcPr>
          <w:p w14:paraId="62EB6C6B" w14:textId="77777777" w:rsidR="00CD770A" w:rsidRPr="00BE1D4A" w:rsidRDefault="00CD770A" w:rsidP="005A14D8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color w:val="00B0F0"/>
                <w:lang w:val="uk-UA"/>
              </w:rPr>
              <w:t>М</w:t>
            </w:r>
            <w:r w:rsidRPr="00BE1D4A">
              <w:rPr>
                <w:b/>
                <w:bCs/>
                <w:color w:val="00B0F0"/>
                <w:lang w:val="uk-UA"/>
              </w:rPr>
              <w:t>В</w:t>
            </w:r>
          </w:p>
        </w:tc>
      </w:tr>
      <w:tr w:rsidR="00CD770A" w:rsidRPr="00BE1D4A" w14:paraId="59505D3A" w14:textId="77777777" w:rsidTr="6FD2E594">
        <w:tc>
          <w:tcPr>
            <w:tcW w:w="8217" w:type="dxa"/>
          </w:tcPr>
          <w:p w14:paraId="4D1EEE45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Працював(-ла) за наймом повний день</w:t>
            </w:r>
          </w:p>
        </w:tc>
        <w:tc>
          <w:tcPr>
            <w:tcW w:w="1134" w:type="dxa"/>
          </w:tcPr>
          <w:p w14:paraId="36A7AACD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CD770A" w:rsidRPr="00BE1D4A" w14:paraId="1D06A94B" w14:textId="77777777" w:rsidTr="6FD2E594">
        <w:tc>
          <w:tcPr>
            <w:tcW w:w="8217" w:type="dxa"/>
          </w:tcPr>
          <w:p w14:paraId="7B156357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lastRenderedPageBreak/>
              <w:t>Працював(-ла) за наймом неповний день</w:t>
            </w:r>
          </w:p>
        </w:tc>
        <w:tc>
          <w:tcPr>
            <w:tcW w:w="1134" w:type="dxa"/>
          </w:tcPr>
          <w:p w14:paraId="7E9108AC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  <w:tr w:rsidR="00CD770A" w:rsidRPr="00BE1D4A" w14:paraId="5BA80054" w14:textId="77777777" w:rsidTr="6FD2E594">
        <w:tc>
          <w:tcPr>
            <w:tcW w:w="8217" w:type="dxa"/>
          </w:tcPr>
          <w:p w14:paraId="239970FF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Мав(-ла) власний бізнес</w:t>
            </w:r>
          </w:p>
        </w:tc>
        <w:tc>
          <w:tcPr>
            <w:tcW w:w="1134" w:type="dxa"/>
          </w:tcPr>
          <w:p w14:paraId="5090BCCE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</w:tr>
      <w:tr w:rsidR="00CD770A" w:rsidRPr="00BE1D4A" w14:paraId="1B694F39" w14:textId="77777777" w:rsidTr="6FD2E594">
        <w:tc>
          <w:tcPr>
            <w:tcW w:w="8217" w:type="dxa"/>
          </w:tcPr>
          <w:p w14:paraId="57217A05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Учень, студент </w:t>
            </w:r>
          </w:p>
        </w:tc>
        <w:tc>
          <w:tcPr>
            <w:tcW w:w="1134" w:type="dxa"/>
          </w:tcPr>
          <w:p w14:paraId="3A52F40C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</w:tr>
      <w:tr w:rsidR="00CD770A" w:rsidRPr="00BE1D4A" w14:paraId="0A35842F" w14:textId="77777777" w:rsidTr="6FD2E594">
        <w:tc>
          <w:tcPr>
            <w:tcW w:w="8217" w:type="dxa"/>
          </w:tcPr>
          <w:p w14:paraId="3210EF89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Вів/вела домашнє господарство, декретна відпустка, або не працював(-ла) та не шукала роботу з інших причин</w:t>
            </w:r>
          </w:p>
        </w:tc>
        <w:tc>
          <w:tcPr>
            <w:tcW w:w="1134" w:type="dxa"/>
          </w:tcPr>
          <w:p w14:paraId="4EC22C97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</w:tr>
      <w:tr w:rsidR="00CD770A" w:rsidRPr="00BE1D4A" w14:paraId="4C520193" w14:textId="77777777" w:rsidTr="6FD2E594">
        <w:tc>
          <w:tcPr>
            <w:tcW w:w="8217" w:type="dxa"/>
          </w:tcPr>
          <w:p w14:paraId="421CC50F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Пенсіонер </w:t>
            </w:r>
            <w:r>
              <w:rPr>
                <w:lang w:val="uk-UA"/>
              </w:rPr>
              <w:t>(-ка)</w:t>
            </w:r>
          </w:p>
        </w:tc>
        <w:tc>
          <w:tcPr>
            <w:tcW w:w="1134" w:type="dxa"/>
          </w:tcPr>
          <w:p w14:paraId="64C09CF3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</w:tr>
      <w:tr w:rsidR="00CD770A" w:rsidRPr="00BE1D4A" w14:paraId="288D5B6F" w14:textId="77777777" w:rsidTr="6FD2E594">
        <w:tc>
          <w:tcPr>
            <w:tcW w:w="8217" w:type="dxa"/>
          </w:tcPr>
          <w:p w14:paraId="01134271" w14:textId="066909B2" w:rsidR="00CD770A" w:rsidRPr="00BE1D4A" w:rsidRDefault="00CD770A" w:rsidP="005A14D8">
            <w:pPr>
              <w:rPr>
                <w:lang w:val="uk-UA"/>
              </w:rPr>
            </w:pPr>
            <w:r w:rsidRPr="6FD2E594">
              <w:rPr>
                <w:lang w:val="uk-UA"/>
              </w:rPr>
              <w:t>Непрацездатний</w:t>
            </w:r>
            <w:r w:rsidR="62B32D28" w:rsidRPr="6FD2E594">
              <w:rPr>
                <w:lang w:val="uk-UA"/>
              </w:rPr>
              <w:t xml:space="preserve"> (-а)</w:t>
            </w:r>
          </w:p>
        </w:tc>
        <w:tc>
          <w:tcPr>
            <w:tcW w:w="1134" w:type="dxa"/>
          </w:tcPr>
          <w:p w14:paraId="5AE89AF4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</w:tr>
      <w:tr w:rsidR="00CD770A" w:rsidRPr="00BE1D4A" w14:paraId="487A086F" w14:textId="77777777" w:rsidTr="6FD2E594">
        <w:tc>
          <w:tcPr>
            <w:tcW w:w="8217" w:type="dxa"/>
          </w:tcPr>
          <w:p w14:paraId="51F979A1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Шукала/шукав роботу</w:t>
            </w:r>
          </w:p>
        </w:tc>
        <w:tc>
          <w:tcPr>
            <w:tcW w:w="1134" w:type="dxa"/>
          </w:tcPr>
          <w:p w14:paraId="6ABBFA31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</w:tr>
      <w:tr w:rsidR="00CD770A" w:rsidRPr="00BE1D4A" w14:paraId="16A77AC8" w14:textId="77777777" w:rsidTr="6FD2E594">
        <w:tc>
          <w:tcPr>
            <w:tcW w:w="8217" w:type="dxa"/>
          </w:tcPr>
          <w:p w14:paraId="0CA273FA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 xml:space="preserve">Інше </w:t>
            </w:r>
            <w:r w:rsidRPr="005E1E2E">
              <w:rPr>
                <w:color w:val="00B0F0"/>
                <w:lang w:val="uk-UA"/>
              </w:rPr>
              <w:t>ВВ</w:t>
            </w:r>
          </w:p>
        </w:tc>
        <w:tc>
          <w:tcPr>
            <w:tcW w:w="1134" w:type="dxa"/>
          </w:tcPr>
          <w:p w14:paraId="4F47F5A4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97</w:t>
            </w:r>
          </w:p>
        </w:tc>
      </w:tr>
    </w:tbl>
    <w:p w14:paraId="321E1B35" w14:textId="77777777" w:rsidR="00CD770A" w:rsidRDefault="00CD770A" w:rsidP="00CD770A">
      <w:pPr>
        <w:rPr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  <w:gridCol w:w="1133"/>
      </w:tblGrid>
      <w:tr w:rsidR="00CD770A" w:rsidRPr="00BE1D4A" w14:paraId="61DA9A2E" w14:textId="77777777" w:rsidTr="6FD2E594">
        <w:tc>
          <w:tcPr>
            <w:tcW w:w="8217" w:type="dxa"/>
          </w:tcPr>
          <w:p w14:paraId="48067DD8" w14:textId="77777777" w:rsidR="00CD770A" w:rsidRPr="00EB0F3D" w:rsidRDefault="00CD770A" w:rsidP="005A14D8">
            <w:pPr>
              <w:rPr>
                <w:b/>
                <w:bCs/>
                <w:color w:val="00B0F0"/>
                <w:lang w:val="uk-UA"/>
              </w:rPr>
            </w:pPr>
            <w:r w:rsidRPr="00C37404">
              <w:rPr>
                <w:b/>
                <w:bCs/>
                <w:color w:val="00B0F0"/>
                <w:lang w:val="uk-UA"/>
              </w:rPr>
              <w:t>Ротація</w:t>
            </w:r>
          </w:p>
          <w:p w14:paraId="3C16AD26" w14:textId="77777777" w:rsidR="00CD770A" w:rsidRPr="007A207C" w:rsidRDefault="00CD770A" w:rsidP="022E5FE7">
            <w:pPr>
              <w:rPr>
                <w:b/>
                <w:bCs/>
              </w:rPr>
            </w:pPr>
            <w:r w:rsidRPr="6FD2E594">
              <w:rPr>
                <w:b/>
                <w:bCs/>
                <w:lang w:val="uk-UA"/>
              </w:rPr>
              <w:t xml:space="preserve">Е2. Який поточний статус Вашої зайнятості?   </w:t>
            </w:r>
          </w:p>
          <w:p w14:paraId="4CFD50F0" w14:textId="77777777" w:rsidR="00CD770A" w:rsidRPr="00BE1D4A" w:rsidRDefault="00CD770A" w:rsidP="005A14D8">
            <w:pPr>
              <w:rPr>
                <w:b/>
                <w:bCs/>
                <w:lang w:val="uk-UA"/>
              </w:rPr>
            </w:pPr>
            <w:r w:rsidRPr="00BE1D4A">
              <w:rPr>
                <w:i/>
                <w:iCs/>
                <w:lang w:val="uk-UA"/>
              </w:rPr>
              <w:t>Оберіть всі варіанти, які підходять</w:t>
            </w:r>
          </w:p>
        </w:tc>
        <w:tc>
          <w:tcPr>
            <w:tcW w:w="1133" w:type="dxa"/>
          </w:tcPr>
          <w:p w14:paraId="2D16E1A1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b/>
                <w:bCs/>
                <w:color w:val="00B0F0"/>
                <w:lang w:val="uk-UA"/>
              </w:rPr>
              <w:t>МВ</w:t>
            </w:r>
          </w:p>
        </w:tc>
      </w:tr>
      <w:tr w:rsidR="00CD770A" w:rsidRPr="00BE1D4A" w14:paraId="25F2915E" w14:textId="77777777" w:rsidTr="6FD2E594">
        <w:tc>
          <w:tcPr>
            <w:tcW w:w="8217" w:type="dxa"/>
          </w:tcPr>
          <w:p w14:paraId="1A59B57F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Продовжую дистанційно працювати на роботі</w:t>
            </w:r>
            <w:r>
              <w:rPr>
                <w:lang w:val="uk-UA"/>
              </w:rPr>
              <w:t>,</w:t>
            </w:r>
            <w:r w:rsidRPr="00BE1D4A">
              <w:rPr>
                <w:lang w:val="uk-UA"/>
              </w:rPr>
              <w:t xml:space="preserve"> на якій працював/ла до війни </w:t>
            </w:r>
          </w:p>
        </w:tc>
        <w:tc>
          <w:tcPr>
            <w:tcW w:w="1133" w:type="dxa"/>
          </w:tcPr>
          <w:p w14:paraId="7E949A5B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</w:tr>
      <w:tr w:rsidR="00CD770A" w:rsidRPr="00BE1D4A" w14:paraId="05859D42" w14:textId="77777777" w:rsidTr="6FD2E594">
        <w:tc>
          <w:tcPr>
            <w:tcW w:w="8217" w:type="dxa"/>
          </w:tcPr>
          <w:p w14:paraId="65BF83CF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Знайшов/ла нову роботу в Україні і працюю дистанційно</w:t>
            </w:r>
          </w:p>
        </w:tc>
        <w:tc>
          <w:tcPr>
            <w:tcW w:w="1133" w:type="dxa"/>
          </w:tcPr>
          <w:p w14:paraId="7F309308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2</w:t>
            </w:r>
          </w:p>
        </w:tc>
      </w:tr>
      <w:tr w:rsidR="00CD770A" w:rsidRPr="00BE1D4A" w14:paraId="200EB08E" w14:textId="77777777" w:rsidTr="6FD2E594">
        <w:tc>
          <w:tcPr>
            <w:tcW w:w="8217" w:type="dxa"/>
          </w:tcPr>
          <w:p w14:paraId="71EEB07C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Займаюсь волонтерством</w:t>
            </w:r>
          </w:p>
        </w:tc>
        <w:tc>
          <w:tcPr>
            <w:tcW w:w="1133" w:type="dxa"/>
          </w:tcPr>
          <w:p w14:paraId="6CF57822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3</w:t>
            </w:r>
          </w:p>
        </w:tc>
      </w:tr>
      <w:tr w:rsidR="00CD770A" w:rsidRPr="00BE1D4A" w14:paraId="0BB6086B" w14:textId="77777777" w:rsidTr="6FD2E594">
        <w:tc>
          <w:tcPr>
            <w:tcW w:w="8217" w:type="dxa"/>
          </w:tcPr>
          <w:p w14:paraId="6E980955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Влаштувався/лась на роботу в цій країні</w:t>
            </w:r>
            <w:r>
              <w:rPr>
                <w:lang w:val="uk-UA"/>
              </w:rPr>
              <w:t xml:space="preserve"> на повний день</w:t>
            </w:r>
            <w:r w:rsidRPr="00BE1D4A">
              <w:rPr>
                <w:lang w:val="uk-UA"/>
              </w:rPr>
              <w:t xml:space="preserve"> </w:t>
            </w:r>
          </w:p>
        </w:tc>
        <w:tc>
          <w:tcPr>
            <w:tcW w:w="1133" w:type="dxa"/>
          </w:tcPr>
          <w:p w14:paraId="59AAE23C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4</w:t>
            </w:r>
          </w:p>
        </w:tc>
      </w:tr>
      <w:tr w:rsidR="00CD770A" w:rsidRPr="00BE1D4A" w14:paraId="6D7A896C" w14:textId="77777777" w:rsidTr="6FD2E594">
        <w:tc>
          <w:tcPr>
            <w:tcW w:w="8217" w:type="dxa"/>
          </w:tcPr>
          <w:p w14:paraId="616DA492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Влаштувався/лась на роботу в цій країні </w:t>
            </w:r>
            <w:r>
              <w:rPr>
                <w:lang w:val="uk-UA"/>
              </w:rPr>
              <w:t>на неповний день</w:t>
            </w:r>
          </w:p>
        </w:tc>
        <w:tc>
          <w:tcPr>
            <w:tcW w:w="1133" w:type="dxa"/>
          </w:tcPr>
          <w:p w14:paraId="464F5B9E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5</w:t>
            </w:r>
          </w:p>
        </w:tc>
      </w:tr>
      <w:tr w:rsidR="00CD770A" w:rsidRPr="00BE1D4A" w14:paraId="3B421FFD" w14:textId="77777777" w:rsidTr="6FD2E594">
        <w:tc>
          <w:tcPr>
            <w:tcW w:w="8217" w:type="dxa"/>
          </w:tcPr>
          <w:p w14:paraId="10F6E9F3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Шукаю роботу в цій країні </w:t>
            </w:r>
          </w:p>
        </w:tc>
        <w:tc>
          <w:tcPr>
            <w:tcW w:w="1133" w:type="dxa"/>
          </w:tcPr>
          <w:p w14:paraId="6B79D08A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6</w:t>
            </w:r>
          </w:p>
        </w:tc>
      </w:tr>
      <w:tr w:rsidR="00CD770A" w:rsidRPr="00BE1D4A" w14:paraId="4CDF9517" w14:textId="77777777" w:rsidTr="6FD2E594">
        <w:tc>
          <w:tcPr>
            <w:tcW w:w="8217" w:type="dxa"/>
          </w:tcPr>
          <w:p w14:paraId="72D20F70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Навчаюсь дистанційно </w:t>
            </w:r>
            <w:r>
              <w:rPr>
                <w:lang w:val="uk-UA"/>
              </w:rPr>
              <w:t>в українських навчальних закладах</w:t>
            </w:r>
          </w:p>
        </w:tc>
        <w:tc>
          <w:tcPr>
            <w:tcW w:w="1133" w:type="dxa"/>
          </w:tcPr>
          <w:p w14:paraId="7FA7366B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7</w:t>
            </w:r>
          </w:p>
        </w:tc>
      </w:tr>
      <w:tr w:rsidR="00CD770A" w:rsidRPr="00BE1D4A" w14:paraId="00769034" w14:textId="77777777" w:rsidTr="6FD2E594">
        <w:tc>
          <w:tcPr>
            <w:tcW w:w="8217" w:type="dxa"/>
          </w:tcPr>
          <w:p w14:paraId="386774B0" w14:textId="418B9EF1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Навчаюсь </w:t>
            </w:r>
            <w:r w:rsidR="009E11D9">
              <w:rPr>
                <w:lang w:val="uk-UA"/>
              </w:rPr>
              <w:t>на</w:t>
            </w:r>
            <w:r w:rsidR="001F403D">
              <w:rPr>
                <w:lang w:val="uk-UA"/>
              </w:rPr>
              <w:t xml:space="preserve"> загальних</w:t>
            </w:r>
            <w:r w:rsidR="009E11D9">
              <w:rPr>
                <w:lang w:val="uk-UA"/>
              </w:rPr>
              <w:t xml:space="preserve"> навчальних програмах </w:t>
            </w:r>
            <w:r w:rsidR="00745DED">
              <w:rPr>
                <w:lang w:val="uk-UA"/>
              </w:rPr>
              <w:t>в навчальни</w:t>
            </w:r>
            <w:r w:rsidR="00F72117">
              <w:rPr>
                <w:lang w:val="uk-UA"/>
              </w:rPr>
              <w:t>х закладах країні перебування</w:t>
            </w:r>
            <w:r w:rsidR="001F403D">
              <w:rPr>
                <w:lang w:val="uk-UA"/>
              </w:rPr>
              <w:t xml:space="preserve">, які доступні і для місцевих жителів </w:t>
            </w:r>
          </w:p>
        </w:tc>
        <w:tc>
          <w:tcPr>
            <w:tcW w:w="1133" w:type="dxa"/>
          </w:tcPr>
          <w:p w14:paraId="73F45BE7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</w:tr>
      <w:tr w:rsidR="00745DED" w:rsidRPr="00B00798" w14:paraId="314F81F7" w14:textId="77777777" w:rsidTr="6FD2E594">
        <w:tc>
          <w:tcPr>
            <w:tcW w:w="8217" w:type="dxa"/>
          </w:tcPr>
          <w:p w14:paraId="0C81BC00" w14:textId="028B088C" w:rsidR="00745DED" w:rsidRPr="00B57031" w:rsidRDefault="001F403D" w:rsidP="005A14D8">
            <w:pPr>
              <w:rPr>
                <w:lang w:val="ru-RU"/>
              </w:rPr>
            </w:pPr>
            <w:r>
              <w:rPr>
                <w:lang w:val="uk-UA"/>
              </w:rPr>
              <w:t>Навчаюсь на спеціальних</w:t>
            </w:r>
            <w:r w:rsidR="0085589D">
              <w:rPr>
                <w:lang w:val="uk-UA"/>
              </w:rPr>
              <w:t xml:space="preserve"> курсах для українців в країні перебування (наприклад, мовні курси, інтеграційні курси)</w:t>
            </w:r>
          </w:p>
        </w:tc>
        <w:tc>
          <w:tcPr>
            <w:tcW w:w="1133" w:type="dxa"/>
          </w:tcPr>
          <w:p w14:paraId="68160F22" w14:textId="77777777" w:rsidR="00745DED" w:rsidRDefault="00745DED" w:rsidP="005A14D8">
            <w:pPr>
              <w:rPr>
                <w:lang w:val="uk-UA"/>
              </w:rPr>
            </w:pPr>
          </w:p>
        </w:tc>
      </w:tr>
      <w:tr w:rsidR="00CD770A" w:rsidRPr="00BE1D4A" w14:paraId="29815C4B" w14:textId="77777777" w:rsidTr="6FD2E594">
        <w:tc>
          <w:tcPr>
            <w:tcW w:w="8217" w:type="dxa"/>
          </w:tcPr>
          <w:p w14:paraId="5F86C1ED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Займаюсь бізнесом в Україні</w:t>
            </w:r>
          </w:p>
        </w:tc>
        <w:tc>
          <w:tcPr>
            <w:tcW w:w="1133" w:type="dxa"/>
          </w:tcPr>
          <w:p w14:paraId="4FCA934A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</w:tr>
      <w:tr w:rsidR="00CD770A" w:rsidRPr="00BE1D4A" w14:paraId="74E69694" w14:textId="77777777" w:rsidTr="6FD2E594">
        <w:tc>
          <w:tcPr>
            <w:tcW w:w="8217" w:type="dxa"/>
          </w:tcPr>
          <w:p w14:paraId="62BE7DFD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Займаюсь бізнесом в країні перебування</w:t>
            </w:r>
          </w:p>
        </w:tc>
        <w:tc>
          <w:tcPr>
            <w:tcW w:w="1133" w:type="dxa"/>
          </w:tcPr>
          <w:p w14:paraId="40F43D75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</w:tr>
      <w:tr w:rsidR="00CD770A" w:rsidRPr="00BE1D4A" w14:paraId="23C9B2BC" w14:textId="77777777" w:rsidTr="6FD2E594">
        <w:tc>
          <w:tcPr>
            <w:tcW w:w="8217" w:type="dxa"/>
          </w:tcPr>
          <w:p w14:paraId="4D2BAD3E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Пенсіонер(-ка)</w:t>
            </w:r>
          </w:p>
        </w:tc>
        <w:tc>
          <w:tcPr>
            <w:tcW w:w="1133" w:type="dxa"/>
          </w:tcPr>
          <w:p w14:paraId="1FA1F892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11</w:t>
            </w:r>
          </w:p>
        </w:tc>
      </w:tr>
      <w:tr w:rsidR="00CD770A" w:rsidRPr="00BE1D4A" w14:paraId="0A6EBB03" w14:textId="77777777" w:rsidTr="6FD2E594">
        <w:tc>
          <w:tcPr>
            <w:tcW w:w="8217" w:type="dxa"/>
          </w:tcPr>
          <w:p w14:paraId="0BDAAAE5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Непрацездатний(-а) (</w:t>
            </w:r>
            <w:r w:rsidRPr="00BE1D4A">
              <w:rPr>
                <w:lang w:val="uk-UA"/>
              </w:rPr>
              <w:t>включаючи людей з обмеженими можливостями)</w:t>
            </w:r>
          </w:p>
        </w:tc>
        <w:tc>
          <w:tcPr>
            <w:tcW w:w="1133" w:type="dxa"/>
          </w:tcPr>
          <w:p w14:paraId="5EDAC970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12</w:t>
            </w:r>
          </w:p>
        </w:tc>
      </w:tr>
      <w:tr w:rsidR="00CD770A" w:rsidRPr="00BE1D4A" w14:paraId="3EFE6DF5" w14:textId="77777777" w:rsidTr="6FD2E594">
        <w:tc>
          <w:tcPr>
            <w:tcW w:w="8217" w:type="dxa"/>
          </w:tcPr>
          <w:p w14:paraId="55091617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 xml:space="preserve">Не працюю та не шукаю роботу (вирішую побутові питання, </w:t>
            </w:r>
            <w:r w:rsidRPr="00BE1D4A">
              <w:rPr>
                <w:lang w:val="uk-UA"/>
              </w:rPr>
              <w:t>адаптуюсь до життя в новій країні</w:t>
            </w:r>
            <w:r>
              <w:rPr>
                <w:lang w:val="uk-UA"/>
              </w:rPr>
              <w:t xml:space="preserve">/планую незабаром повертатися до України, доглядаю за дітьми або іншими членами родини або не працюю з інших причин) </w:t>
            </w:r>
            <w:r w:rsidRPr="00BE1D4A">
              <w:rPr>
                <w:b/>
                <w:bCs/>
                <w:color w:val="00B0F0"/>
                <w:lang w:val="uk-UA"/>
              </w:rPr>
              <w:t>ОВ</w:t>
            </w:r>
          </w:p>
        </w:tc>
        <w:tc>
          <w:tcPr>
            <w:tcW w:w="1133" w:type="dxa"/>
          </w:tcPr>
          <w:p w14:paraId="58A14C71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13</w:t>
            </w:r>
          </w:p>
        </w:tc>
      </w:tr>
      <w:tr w:rsidR="00CD770A" w:rsidRPr="00BE1D4A" w14:paraId="36F53C97" w14:textId="77777777" w:rsidTr="6FD2E594">
        <w:tc>
          <w:tcPr>
            <w:tcW w:w="8217" w:type="dxa"/>
          </w:tcPr>
          <w:p w14:paraId="41CD20DA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Інше </w:t>
            </w:r>
            <w:r w:rsidRPr="00BE1D4A">
              <w:rPr>
                <w:b/>
                <w:bCs/>
                <w:color w:val="00B0F0"/>
                <w:lang w:val="uk-UA"/>
              </w:rPr>
              <w:t>ВВ</w:t>
            </w:r>
          </w:p>
        </w:tc>
        <w:tc>
          <w:tcPr>
            <w:tcW w:w="1133" w:type="dxa"/>
          </w:tcPr>
          <w:p w14:paraId="757224A8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9</w:t>
            </w:r>
            <w:r>
              <w:rPr>
                <w:lang w:val="uk-UA"/>
              </w:rPr>
              <w:t>7</w:t>
            </w:r>
          </w:p>
        </w:tc>
      </w:tr>
    </w:tbl>
    <w:p w14:paraId="4748E910" w14:textId="4AE7B89F" w:rsidR="00CD770A" w:rsidRDefault="00CD770A" w:rsidP="6FD2E594">
      <w:pPr>
        <w:rPr>
          <w:lang w:val="uk-UA"/>
        </w:rPr>
      </w:pPr>
    </w:p>
    <w:p w14:paraId="5321F73C" w14:textId="77777777" w:rsidR="00CD770A" w:rsidRDefault="00CD770A" w:rsidP="00CD770A">
      <w:pPr>
        <w:rPr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  <w:gridCol w:w="1133"/>
      </w:tblGrid>
      <w:tr w:rsidR="00CD770A" w:rsidRPr="00BE1D4A" w14:paraId="1E2FCF8D" w14:textId="77777777" w:rsidTr="2F4FCA77">
        <w:tc>
          <w:tcPr>
            <w:tcW w:w="8217" w:type="dxa"/>
          </w:tcPr>
          <w:p w14:paraId="59168C44" w14:textId="77777777" w:rsidR="00CD770A" w:rsidRDefault="00CD770A" w:rsidP="005A14D8">
            <w:pPr>
              <w:rPr>
                <w:b/>
                <w:bCs/>
                <w:i/>
                <w:u w:val="single"/>
                <w:lang w:val="uk-UA"/>
              </w:rPr>
            </w:pPr>
            <w:r w:rsidRPr="00BE1D4A">
              <w:rPr>
                <w:b/>
                <w:bCs/>
                <w:lang w:val="uk-UA"/>
              </w:rPr>
              <w:t>E</w:t>
            </w:r>
            <w:r>
              <w:rPr>
                <w:b/>
                <w:bCs/>
                <w:lang w:val="uk-UA"/>
              </w:rPr>
              <w:t>8</w:t>
            </w:r>
            <w:r w:rsidRPr="00BE1D4A">
              <w:rPr>
                <w:b/>
                <w:bCs/>
                <w:lang w:val="uk-UA"/>
              </w:rPr>
              <w:t xml:space="preserve">. </w:t>
            </w:r>
            <w:r>
              <w:rPr>
                <w:b/>
                <w:bCs/>
                <w:lang w:val="uk-UA"/>
              </w:rPr>
              <w:t xml:space="preserve">Чи працюєте Ви за тією ж спеціальністю, що і до війни? </w:t>
            </w:r>
          </w:p>
          <w:p w14:paraId="510FF3E1" w14:textId="77777777" w:rsidR="00CD770A" w:rsidRPr="003B394D" w:rsidRDefault="00CD770A" w:rsidP="005A14D8">
            <w:pPr>
              <w:rPr>
                <w:b/>
                <w:bCs/>
                <w:lang w:val="uk-UA"/>
              </w:rPr>
            </w:pPr>
            <w:r w:rsidRPr="00EB0F3D">
              <w:rPr>
                <w:b/>
                <w:bCs/>
                <w:color w:val="00B0F0"/>
                <w:lang w:val="uk-UA"/>
              </w:rPr>
              <w:t xml:space="preserve">Якщо </w:t>
            </w:r>
            <w:r w:rsidRPr="00EB0F3D">
              <w:rPr>
                <w:b/>
                <w:bCs/>
                <w:color w:val="00B0F0"/>
              </w:rPr>
              <w:t>E</w:t>
            </w:r>
            <w:r w:rsidRPr="00EB0F3D">
              <w:rPr>
                <w:b/>
                <w:bCs/>
                <w:color w:val="00B0F0"/>
                <w:lang w:val="uk-UA"/>
              </w:rPr>
              <w:t>2</w:t>
            </w:r>
            <w:r w:rsidRPr="00EB0F3D">
              <w:rPr>
                <w:b/>
                <w:bCs/>
                <w:color w:val="00B0F0"/>
              </w:rPr>
              <w:t xml:space="preserve"> =1,2,</w:t>
            </w:r>
            <w:r w:rsidRPr="00EB0F3D">
              <w:rPr>
                <w:b/>
                <w:bCs/>
                <w:color w:val="00B0F0"/>
                <w:lang w:val="uk-UA"/>
              </w:rPr>
              <w:t>4</w:t>
            </w:r>
            <w:r>
              <w:rPr>
                <w:b/>
                <w:bCs/>
                <w:color w:val="00B0F0"/>
                <w:lang w:val="uk-UA"/>
              </w:rPr>
              <w:t>,5</w:t>
            </w:r>
          </w:p>
        </w:tc>
        <w:tc>
          <w:tcPr>
            <w:tcW w:w="1133" w:type="dxa"/>
          </w:tcPr>
          <w:p w14:paraId="6C0BDD25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b/>
                <w:bCs/>
                <w:color w:val="00B0F0"/>
                <w:lang w:val="uk-UA"/>
              </w:rPr>
              <w:t>О</w:t>
            </w:r>
            <w:r w:rsidRPr="00BE1D4A">
              <w:rPr>
                <w:b/>
                <w:bCs/>
                <w:color w:val="00B0F0"/>
                <w:lang w:val="uk-UA"/>
              </w:rPr>
              <w:t>В</w:t>
            </w:r>
          </w:p>
        </w:tc>
      </w:tr>
      <w:tr w:rsidR="00CD770A" w:rsidRPr="00BE1D4A" w14:paraId="593D66ED" w14:textId="77777777" w:rsidTr="2F4FCA77">
        <w:tc>
          <w:tcPr>
            <w:tcW w:w="8217" w:type="dxa"/>
          </w:tcPr>
          <w:p w14:paraId="2B3A187C" w14:textId="77777777" w:rsidR="00CD770A" w:rsidRPr="00BE1D4A" w:rsidRDefault="00CD770A" w:rsidP="005A14D8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Так</w:t>
            </w:r>
          </w:p>
        </w:tc>
        <w:tc>
          <w:tcPr>
            <w:tcW w:w="1133" w:type="dxa"/>
          </w:tcPr>
          <w:p w14:paraId="6ECA12BA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</w:tr>
      <w:tr w:rsidR="00CD770A" w:rsidRPr="00BE1D4A" w14:paraId="76277EA6" w14:textId="77777777" w:rsidTr="2F4FCA77">
        <w:tc>
          <w:tcPr>
            <w:tcW w:w="8217" w:type="dxa"/>
          </w:tcPr>
          <w:p w14:paraId="23A26798" w14:textId="77777777" w:rsidR="00CD770A" w:rsidRPr="00BE1D4A" w:rsidRDefault="00CD770A" w:rsidP="005A14D8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Ні, але за суміжною спеціальністю</w:t>
            </w:r>
          </w:p>
        </w:tc>
        <w:tc>
          <w:tcPr>
            <w:tcW w:w="1133" w:type="dxa"/>
          </w:tcPr>
          <w:p w14:paraId="286CEF5D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2</w:t>
            </w:r>
          </w:p>
        </w:tc>
      </w:tr>
      <w:tr w:rsidR="00CD770A" w:rsidRPr="00BE1D4A" w14:paraId="07F8B95D" w14:textId="77777777" w:rsidTr="2F4FCA77">
        <w:tc>
          <w:tcPr>
            <w:tcW w:w="8217" w:type="dxa"/>
          </w:tcPr>
          <w:p w14:paraId="6432AB86" w14:textId="77777777" w:rsidR="00CD770A" w:rsidRPr="00BE1D4A" w:rsidRDefault="00CD770A" w:rsidP="005A14D8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Ні, зовсім за іншою спеціальністю</w:t>
            </w:r>
          </w:p>
        </w:tc>
        <w:tc>
          <w:tcPr>
            <w:tcW w:w="1133" w:type="dxa"/>
          </w:tcPr>
          <w:p w14:paraId="06EB3263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3</w:t>
            </w:r>
          </w:p>
        </w:tc>
      </w:tr>
    </w:tbl>
    <w:p w14:paraId="1C06D90C" w14:textId="2A1A1F77" w:rsidR="2F4FCA77" w:rsidRDefault="2F4FCA77"/>
    <w:p w14:paraId="6515234C" w14:textId="77777777" w:rsidR="00CD770A" w:rsidRDefault="00CD770A" w:rsidP="00CD770A">
      <w:pPr>
        <w:rPr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  <w:gridCol w:w="1133"/>
      </w:tblGrid>
      <w:tr w:rsidR="00CD770A" w:rsidRPr="00BE1D4A" w14:paraId="5E31DA79" w14:textId="77777777" w:rsidTr="005A14D8">
        <w:tc>
          <w:tcPr>
            <w:tcW w:w="8217" w:type="dxa"/>
          </w:tcPr>
          <w:p w14:paraId="76F80C6C" w14:textId="77777777" w:rsidR="00CD770A" w:rsidRDefault="00CD770A" w:rsidP="005A14D8">
            <w:pPr>
              <w:rPr>
                <w:b/>
                <w:bCs/>
                <w:lang w:val="uk-UA"/>
              </w:rPr>
            </w:pPr>
            <w:r w:rsidRPr="00BE1D4A">
              <w:rPr>
                <w:b/>
                <w:bCs/>
                <w:lang w:val="uk-UA"/>
              </w:rPr>
              <w:t>E</w:t>
            </w:r>
            <w:r>
              <w:rPr>
                <w:b/>
                <w:bCs/>
                <w:lang w:val="uk-UA"/>
              </w:rPr>
              <w:t>11</w:t>
            </w:r>
            <w:r w:rsidRPr="00BE1D4A">
              <w:rPr>
                <w:b/>
                <w:bCs/>
                <w:lang w:val="uk-UA"/>
              </w:rPr>
              <w:t>.</w:t>
            </w:r>
            <w:r>
              <w:rPr>
                <w:b/>
                <w:bCs/>
                <w:lang w:val="uk-UA"/>
              </w:rPr>
              <w:t xml:space="preserve"> Чому Ви зараз не працюєте?</w:t>
            </w:r>
          </w:p>
          <w:p w14:paraId="25018811" w14:textId="77777777" w:rsidR="00CD770A" w:rsidRPr="003B394D" w:rsidRDefault="00CD770A" w:rsidP="005A14D8">
            <w:pPr>
              <w:rPr>
                <w:b/>
                <w:bCs/>
                <w:lang w:val="uk-UA"/>
              </w:rPr>
            </w:pPr>
            <w:r w:rsidRPr="00EB0F3D">
              <w:rPr>
                <w:b/>
                <w:bCs/>
                <w:color w:val="00B0F0"/>
                <w:lang w:val="uk-UA"/>
              </w:rPr>
              <w:t xml:space="preserve">Якщо </w:t>
            </w:r>
            <w:r w:rsidRPr="00EB0F3D">
              <w:rPr>
                <w:b/>
                <w:bCs/>
                <w:color w:val="00B0F0"/>
              </w:rPr>
              <w:t>E</w:t>
            </w:r>
            <w:r w:rsidRPr="00EB0F3D">
              <w:rPr>
                <w:b/>
                <w:bCs/>
                <w:color w:val="00B0F0"/>
                <w:lang w:val="uk-UA"/>
              </w:rPr>
              <w:t>2</w:t>
            </w:r>
            <w:r w:rsidRPr="00EB0F3D">
              <w:rPr>
                <w:b/>
                <w:bCs/>
                <w:color w:val="00B0F0"/>
              </w:rPr>
              <w:t xml:space="preserve"> =</w:t>
            </w:r>
            <w:r>
              <w:rPr>
                <w:b/>
                <w:bCs/>
                <w:color w:val="00B0F0"/>
                <w:lang w:val="uk-UA"/>
              </w:rPr>
              <w:t>6</w:t>
            </w:r>
            <w:r w:rsidRPr="00EB0F3D">
              <w:rPr>
                <w:b/>
                <w:bCs/>
                <w:color w:val="00B0F0"/>
                <w:lang w:val="uk-UA"/>
              </w:rPr>
              <w:t>,1</w:t>
            </w:r>
            <w:r>
              <w:rPr>
                <w:b/>
                <w:bCs/>
                <w:color w:val="00B0F0"/>
                <w:lang w:val="uk-UA"/>
              </w:rPr>
              <w:t>3</w:t>
            </w:r>
          </w:p>
        </w:tc>
        <w:tc>
          <w:tcPr>
            <w:tcW w:w="1133" w:type="dxa"/>
          </w:tcPr>
          <w:p w14:paraId="46CDBF54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b/>
                <w:bCs/>
                <w:color w:val="00B0F0"/>
                <w:lang w:val="uk-UA"/>
              </w:rPr>
              <w:t>М</w:t>
            </w:r>
            <w:r w:rsidRPr="00BE1D4A">
              <w:rPr>
                <w:b/>
                <w:bCs/>
                <w:color w:val="00B0F0"/>
                <w:lang w:val="uk-UA"/>
              </w:rPr>
              <w:t>В</w:t>
            </w:r>
          </w:p>
        </w:tc>
      </w:tr>
      <w:tr w:rsidR="00CD770A" w:rsidRPr="00BE1D4A" w14:paraId="4B9837A4" w14:textId="77777777" w:rsidTr="005A14D8">
        <w:tc>
          <w:tcPr>
            <w:tcW w:w="8217" w:type="dxa"/>
          </w:tcPr>
          <w:p w14:paraId="39972F72" w14:textId="77777777" w:rsidR="00CD770A" w:rsidRPr="00BE1D4A" w:rsidRDefault="00CD770A" w:rsidP="005A14D8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Не можу знайти жодну роботу</w:t>
            </w:r>
          </w:p>
        </w:tc>
        <w:tc>
          <w:tcPr>
            <w:tcW w:w="1133" w:type="dxa"/>
          </w:tcPr>
          <w:p w14:paraId="7803F9EF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</w:tr>
      <w:tr w:rsidR="00CD770A" w:rsidRPr="00BE1D4A" w14:paraId="47AB54B2" w14:textId="77777777" w:rsidTr="005A14D8">
        <w:tc>
          <w:tcPr>
            <w:tcW w:w="8217" w:type="dxa"/>
          </w:tcPr>
          <w:p w14:paraId="299B651F" w14:textId="77777777" w:rsidR="00CD770A" w:rsidRPr="00BE1D4A" w:rsidRDefault="00CD770A" w:rsidP="005A14D8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Не можу знайти роботу за спеціальністю</w:t>
            </w:r>
          </w:p>
        </w:tc>
        <w:tc>
          <w:tcPr>
            <w:tcW w:w="1133" w:type="dxa"/>
          </w:tcPr>
          <w:p w14:paraId="4983283C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2</w:t>
            </w:r>
          </w:p>
        </w:tc>
      </w:tr>
      <w:tr w:rsidR="00CD770A" w:rsidRPr="00BE1D4A" w14:paraId="3510B42E" w14:textId="77777777" w:rsidTr="005A14D8">
        <w:tc>
          <w:tcPr>
            <w:tcW w:w="8217" w:type="dxa"/>
          </w:tcPr>
          <w:p w14:paraId="12DD14C5" w14:textId="77777777" w:rsidR="00CD770A" w:rsidRPr="00BE1D4A" w:rsidRDefault="00CD770A" w:rsidP="005A14D8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lastRenderedPageBreak/>
              <w:t>Не можу знайти роботу із достатнім рівнем зарплати</w:t>
            </w:r>
          </w:p>
        </w:tc>
        <w:tc>
          <w:tcPr>
            <w:tcW w:w="1133" w:type="dxa"/>
          </w:tcPr>
          <w:p w14:paraId="467296D1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3</w:t>
            </w:r>
          </w:p>
        </w:tc>
      </w:tr>
      <w:tr w:rsidR="00CD770A" w:rsidRPr="00BE1D4A" w14:paraId="4B1D389D" w14:textId="77777777" w:rsidTr="005A14D8">
        <w:tc>
          <w:tcPr>
            <w:tcW w:w="8217" w:type="dxa"/>
          </w:tcPr>
          <w:p w14:paraId="5CDD23E6" w14:textId="77777777" w:rsidR="00CD770A" w:rsidRDefault="00CD770A" w:rsidP="005A14D8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 xml:space="preserve">Не можу працювати за станом здоров’я (фізичного чи психологічного), зокрема, не можу через ці причини працювати на наявній в </w:t>
            </w:r>
            <w:r w:rsidRPr="00BE1D4A">
              <w:rPr>
                <w:b/>
                <w:bCs/>
                <w:color w:val="00B0F0"/>
                <w:lang w:val="uk-UA"/>
              </w:rPr>
              <w:t>[_filling_from_S</w:t>
            </w:r>
            <w:r>
              <w:rPr>
                <w:b/>
                <w:bCs/>
                <w:color w:val="00B0F0"/>
                <w:lang w:val="uk-UA"/>
              </w:rPr>
              <w:t>5</w:t>
            </w:r>
            <w:r w:rsidRPr="00BE1D4A">
              <w:rPr>
                <w:b/>
                <w:bCs/>
                <w:color w:val="00B0F0"/>
                <w:lang w:val="uk-UA"/>
              </w:rPr>
              <w:t xml:space="preserve"> ]</w:t>
            </w:r>
            <w:r w:rsidRPr="00C84C71">
              <w:rPr>
                <w:lang w:val="uk-UA"/>
              </w:rPr>
              <w:t xml:space="preserve"> для мене роботі </w:t>
            </w:r>
          </w:p>
        </w:tc>
        <w:tc>
          <w:tcPr>
            <w:tcW w:w="1133" w:type="dxa"/>
          </w:tcPr>
          <w:p w14:paraId="2AB70A91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</w:tr>
      <w:tr w:rsidR="00CD770A" w:rsidRPr="00BE1D4A" w14:paraId="1B7B31DC" w14:textId="77777777" w:rsidTr="005A14D8">
        <w:tc>
          <w:tcPr>
            <w:tcW w:w="8217" w:type="dxa"/>
          </w:tcPr>
          <w:p w14:paraId="3B11B401" w14:textId="77777777" w:rsidR="00CD770A" w:rsidRDefault="00CD770A" w:rsidP="005A14D8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Не можу працювати, бо потрібно доглядати за дітьми чи іншими членами родини</w:t>
            </w:r>
          </w:p>
        </w:tc>
        <w:tc>
          <w:tcPr>
            <w:tcW w:w="1133" w:type="dxa"/>
          </w:tcPr>
          <w:p w14:paraId="31336374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</w:tr>
      <w:tr w:rsidR="00CD770A" w:rsidRPr="00BE1D4A" w14:paraId="36D19F76" w14:textId="77777777" w:rsidTr="005A14D8">
        <w:tc>
          <w:tcPr>
            <w:tcW w:w="8217" w:type="dxa"/>
          </w:tcPr>
          <w:p w14:paraId="60347ACB" w14:textId="77777777" w:rsidR="00CD770A" w:rsidRDefault="00CD770A" w:rsidP="005A14D8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Вистачає доходу, який заробляють інші члени моєї родини, або фінансової допомоги</w:t>
            </w:r>
          </w:p>
        </w:tc>
        <w:tc>
          <w:tcPr>
            <w:tcW w:w="1133" w:type="dxa"/>
          </w:tcPr>
          <w:p w14:paraId="5857AE96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</w:tr>
      <w:tr w:rsidR="00CD770A" w:rsidRPr="00BE1D4A" w14:paraId="3E76B071" w14:textId="77777777" w:rsidTr="005A14D8">
        <w:tc>
          <w:tcPr>
            <w:tcW w:w="8217" w:type="dxa"/>
          </w:tcPr>
          <w:p w14:paraId="22DF4C15" w14:textId="77777777" w:rsidR="00CD770A" w:rsidRDefault="00CD770A" w:rsidP="005A14D8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 xml:space="preserve">Інше </w:t>
            </w:r>
            <w:r w:rsidRPr="00B24EB2">
              <w:rPr>
                <w:bCs/>
                <w:color w:val="00B0F0"/>
                <w:lang w:val="uk-UA"/>
              </w:rPr>
              <w:t>ВВ</w:t>
            </w:r>
          </w:p>
        </w:tc>
        <w:tc>
          <w:tcPr>
            <w:tcW w:w="1133" w:type="dxa"/>
          </w:tcPr>
          <w:p w14:paraId="6B768FC7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97</w:t>
            </w:r>
          </w:p>
        </w:tc>
      </w:tr>
    </w:tbl>
    <w:p w14:paraId="6A5BAF4C" w14:textId="77777777" w:rsidR="00CD770A" w:rsidRDefault="00CD770A" w:rsidP="00CD770A">
      <w:pPr>
        <w:rPr>
          <w:lang w:val="uk-UA"/>
        </w:rPr>
      </w:pPr>
    </w:p>
    <w:p w14:paraId="158ECF4F" w14:textId="77777777" w:rsidR="00CD770A" w:rsidRDefault="00CD770A" w:rsidP="00CD770A">
      <w:pPr>
        <w:rPr>
          <w:lang w:val="uk-UA"/>
        </w:rPr>
      </w:pPr>
    </w:p>
    <w:p w14:paraId="298EAFA2" w14:textId="77777777" w:rsidR="00CD770A" w:rsidRDefault="00CD770A" w:rsidP="00CD770A">
      <w:pPr>
        <w:rPr>
          <w:lang w:val="uk-UA"/>
        </w:rPr>
      </w:pPr>
    </w:p>
    <w:p w14:paraId="7670313B" w14:textId="66C18689" w:rsidR="00CD770A" w:rsidRDefault="00CD770A" w:rsidP="00CD770A">
      <w:pPr>
        <w:rPr>
          <w:lang w:val="uk-UA"/>
        </w:rPr>
      </w:pPr>
      <w:del w:id="1" w:author="Dariia Mykhailyshyna" w:date="2024-10-10T17:14:00Z" w16du:dateUtc="2024-10-10T14:14:00Z">
        <w:r w:rsidDel="003E478C">
          <w:rPr>
            <w:lang w:val="uk-UA"/>
          </w:rPr>
          <w:br w:type="page"/>
        </w:r>
      </w:del>
    </w:p>
    <w:p w14:paraId="765E4470" w14:textId="344D9502" w:rsidR="0060775F" w:rsidRPr="0060775F" w:rsidRDefault="00CD770A" w:rsidP="6FD2E594">
      <w:pPr>
        <w:widowControl w:val="0"/>
        <w:shd w:val="clear" w:color="auto" w:fill="00B0F0"/>
        <w:adjustRightInd w:val="0"/>
        <w:jc w:val="center"/>
        <w:rPr>
          <w:rFonts w:ascii="Arial" w:hAnsi="Arial" w:cs="Arial"/>
          <w:b/>
          <w:bCs/>
          <w:lang w:val="uk-UA"/>
        </w:rPr>
      </w:pPr>
      <w:r w:rsidRPr="6FD2E594">
        <w:rPr>
          <w:rFonts w:ascii="Arial" w:hAnsi="Arial" w:cs="Arial"/>
          <w:b/>
          <w:bCs/>
          <w:color w:val="FFFFFF" w:themeColor="background1"/>
          <w:lang w:val="uk-UA"/>
        </w:rPr>
        <w:lastRenderedPageBreak/>
        <w:t xml:space="preserve">Ж. ПЛАНИ НА МАЙБУТНЄ  </w:t>
      </w:r>
    </w:p>
    <w:p w14:paraId="320F5584" w14:textId="77777777" w:rsidR="00CD770A" w:rsidRDefault="00CD770A" w:rsidP="00CD770A">
      <w:pPr>
        <w:rPr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  <w:gridCol w:w="1133"/>
      </w:tblGrid>
      <w:tr w:rsidR="00CD770A" w:rsidRPr="00BE1D4A" w14:paraId="54B879C9" w14:textId="77777777" w:rsidTr="005A14D8">
        <w:tc>
          <w:tcPr>
            <w:tcW w:w="8217" w:type="dxa"/>
          </w:tcPr>
          <w:p w14:paraId="11506845" w14:textId="77777777" w:rsidR="00CD770A" w:rsidRPr="005944B2" w:rsidRDefault="00CD770A" w:rsidP="005A14D8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uk-UA"/>
              </w:rPr>
              <w:t>Ж</w:t>
            </w:r>
            <w:r w:rsidRPr="00BE1D4A">
              <w:rPr>
                <w:b/>
                <w:bCs/>
                <w:lang w:val="uk-UA"/>
              </w:rPr>
              <w:t>2.</w:t>
            </w:r>
            <w:r>
              <w:rPr>
                <w:b/>
                <w:bCs/>
                <w:lang w:val="uk-UA"/>
              </w:rPr>
              <w:t xml:space="preserve"> Чи плануєте Ви повернутись в Україну?</w:t>
            </w:r>
          </w:p>
          <w:p w14:paraId="54BCE533" w14:textId="77777777" w:rsidR="00CD770A" w:rsidRPr="00767509" w:rsidRDefault="00CD770A" w:rsidP="005A14D8">
            <w:pPr>
              <w:rPr>
                <w:b/>
                <w:bCs/>
                <w:lang w:val="uk-UA"/>
              </w:rPr>
            </w:pPr>
          </w:p>
        </w:tc>
        <w:tc>
          <w:tcPr>
            <w:tcW w:w="1133" w:type="dxa"/>
          </w:tcPr>
          <w:p w14:paraId="6DB1AFF7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b/>
                <w:bCs/>
                <w:color w:val="00B0F0"/>
                <w:lang w:val="uk-UA"/>
              </w:rPr>
              <w:t>О</w:t>
            </w:r>
            <w:r w:rsidRPr="00BE1D4A">
              <w:rPr>
                <w:b/>
                <w:bCs/>
                <w:color w:val="00B0F0"/>
                <w:lang w:val="uk-UA"/>
              </w:rPr>
              <w:t>В</w:t>
            </w:r>
          </w:p>
        </w:tc>
      </w:tr>
      <w:tr w:rsidR="00CD770A" w:rsidRPr="00BE1D4A" w14:paraId="2846DB2D" w14:textId="77777777" w:rsidTr="005A14D8">
        <w:tc>
          <w:tcPr>
            <w:tcW w:w="8217" w:type="dxa"/>
          </w:tcPr>
          <w:p w14:paraId="4424F2F4" w14:textId="77777777" w:rsidR="00CD770A" w:rsidRPr="00BE1D4A" w:rsidRDefault="00CD770A" w:rsidP="005A14D8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Точно планую</w:t>
            </w:r>
          </w:p>
        </w:tc>
        <w:tc>
          <w:tcPr>
            <w:tcW w:w="1133" w:type="dxa"/>
          </w:tcPr>
          <w:p w14:paraId="588959CC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</w:tr>
      <w:tr w:rsidR="00CD770A" w:rsidRPr="00BE1D4A" w14:paraId="54EB7F50" w14:textId="77777777" w:rsidTr="005A14D8">
        <w:tc>
          <w:tcPr>
            <w:tcW w:w="8217" w:type="dxa"/>
          </w:tcPr>
          <w:p w14:paraId="41530EAF" w14:textId="77777777" w:rsidR="00CD770A" w:rsidRPr="00BE1D4A" w:rsidRDefault="00CD770A" w:rsidP="005A14D8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Скоріше планую</w:t>
            </w:r>
          </w:p>
        </w:tc>
        <w:tc>
          <w:tcPr>
            <w:tcW w:w="1133" w:type="dxa"/>
          </w:tcPr>
          <w:p w14:paraId="2A673867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2</w:t>
            </w:r>
          </w:p>
        </w:tc>
      </w:tr>
      <w:tr w:rsidR="00CD770A" w:rsidRPr="00BE1D4A" w14:paraId="401F0609" w14:textId="77777777" w:rsidTr="005A14D8">
        <w:tc>
          <w:tcPr>
            <w:tcW w:w="8217" w:type="dxa"/>
          </w:tcPr>
          <w:p w14:paraId="69800D3B" w14:textId="77777777" w:rsidR="00CD770A" w:rsidRPr="00BE1D4A" w:rsidRDefault="00CD770A" w:rsidP="005A14D8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Скоріше не планую</w:t>
            </w:r>
          </w:p>
        </w:tc>
        <w:tc>
          <w:tcPr>
            <w:tcW w:w="1133" w:type="dxa"/>
          </w:tcPr>
          <w:p w14:paraId="70888339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3</w:t>
            </w:r>
          </w:p>
        </w:tc>
      </w:tr>
      <w:tr w:rsidR="00CD770A" w:rsidRPr="00BE1D4A" w14:paraId="6BB3CB9C" w14:textId="77777777" w:rsidTr="005A14D8">
        <w:tc>
          <w:tcPr>
            <w:tcW w:w="8217" w:type="dxa"/>
          </w:tcPr>
          <w:p w14:paraId="01376981" w14:textId="77777777" w:rsidR="00CD770A" w:rsidRDefault="00CD770A" w:rsidP="005A14D8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Точно не планую</w:t>
            </w:r>
          </w:p>
        </w:tc>
        <w:tc>
          <w:tcPr>
            <w:tcW w:w="1133" w:type="dxa"/>
          </w:tcPr>
          <w:p w14:paraId="45D7325C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</w:tr>
      <w:tr w:rsidR="00CD770A" w:rsidRPr="00BE1D4A" w14:paraId="5ACEDAAA" w14:textId="77777777" w:rsidTr="005A14D8">
        <w:tc>
          <w:tcPr>
            <w:tcW w:w="8217" w:type="dxa"/>
          </w:tcPr>
          <w:p w14:paraId="6B972352" w14:textId="77777777" w:rsidR="00CD770A" w:rsidRDefault="00CD770A" w:rsidP="005A14D8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Важко сказати</w:t>
            </w:r>
          </w:p>
        </w:tc>
        <w:tc>
          <w:tcPr>
            <w:tcW w:w="1133" w:type="dxa"/>
          </w:tcPr>
          <w:p w14:paraId="2032E02D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98</w:t>
            </w:r>
          </w:p>
        </w:tc>
      </w:tr>
    </w:tbl>
    <w:p w14:paraId="4CA78E10" w14:textId="77777777" w:rsidR="00CD770A" w:rsidRDefault="00CD770A" w:rsidP="00CD770A">
      <w:pPr>
        <w:rPr>
          <w:lang w:val="uk-UA"/>
        </w:rPr>
      </w:pPr>
    </w:p>
    <w:p w14:paraId="0DD83378" w14:textId="77777777" w:rsidR="00C7264A" w:rsidRPr="00512AD9" w:rsidRDefault="00C7264A" w:rsidP="00C7264A">
      <w:pPr>
        <w:pStyle w:val="ListParagraph"/>
        <w:numPr>
          <w:ilvl w:val="0"/>
          <w:numId w:val="12"/>
        </w:numPr>
        <w:spacing w:after="160" w:line="259" w:lineRule="auto"/>
        <w:rPr>
          <w:b/>
          <w:bCs/>
          <w:lang w:val="uk-UA"/>
        </w:rPr>
      </w:pPr>
      <w:bookmarkStart w:id="2" w:name="_Ref132150052"/>
      <w:r w:rsidRPr="00512AD9">
        <w:rPr>
          <w:b/>
          <w:bCs/>
          <w:lang w:val="uk-UA"/>
        </w:rPr>
        <w:t>(Якщо скоріше чи точно планує</w:t>
      </w:r>
      <w:r w:rsidRPr="00512AD9">
        <w:rPr>
          <w:b/>
          <w:bCs/>
          <w:lang w:val="ru-RU"/>
        </w:rPr>
        <w:t xml:space="preserve">: </w:t>
      </w:r>
      <w:r w:rsidRPr="00512AD9">
        <w:rPr>
          <w:b/>
          <w:bCs/>
        </w:rPr>
        <w:fldChar w:fldCharType="begin"/>
      </w:r>
      <w:r w:rsidRPr="00512AD9">
        <w:rPr>
          <w:b/>
          <w:bCs/>
          <w:lang w:val="ru-RU"/>
        </w:rPr>
        <w:instrText xml:space="preserve"> REF _Ref132151814 \r \h  \* </w:instrText>
      </w:r>
      <w:r>
        <w:rPr>
          <w:b/>
          <w:bCs/>
        </w:rPr>
        <w:instrText>MERGEFORMAT</w:instrText>
      </w:r>
      <w:r w:rsidRPr="00512AD9">
        <w:rPr>
          <w:b/>
          <w:bCs/>
          <w:lang w:val="ru-RU"/>
        </w:rPr>
        <w:instrText xml:space="preserve"> </w:instrText>
      </w:r>
      <w:r w:rsidRPr="00512AD9">
        <w:rPr>
          <w:b/>
          <w:bCs/>
        </w:rPr>
      </w:r>
      <w:r w:rsidRPr="00512AD9">
        <w:rPr>
          <w:b/>
          <w:bCs/>
        </w:rPr>
        <w:fldChar w:fldCharType="separate"/>
      </w:r>
      <w:r>
        <w:rPr>
          <w:b/>
          <w:bCs/>
          <w:lang w:val="ru-RU"/>
        </w:rPr>
        <w:t>8</w:t>
      </w:r>
      <w:r w:rsidRPr="00512AD9">
        <w:rPr>
          <w:b/>
          <w:bCs/>
        </w:rPr>
        <w:fldChar w:fldCharType="end"/>
      </w:r>
      <w:r w:rsidRPr="00512AD9">
        <w:rPr>
          <w:b/>
          <w:bCs/>
          <w:lang w:val="ru-RU"/>
        </w:rPr>
        <w:t>=</w:t>
      </w:r>
      <w:r w:rsidRPr="00422665">
        <w:rPr>
          <w:b/>
          <w:bCs/>
          <w:lang w:val="ru-RU"/>
        </w:rPr>
        <w:t>1</w:t>
      </w:r>
      <w:r w:rsidRPr="00512AD9">
        <w:rPr>
          <w:b/>
          <w:bCs/>
          <w:lang w:val="ru-RU"/>
        </w:rPr>
        <w:t xml:space="preserve"> </w:t>
      </w:r>
      <w:r w:rsidRPr="00422665">
        <w:rPr>
          <w:b/>
          <w:bCs/>
          <w:lang w:val="uk-UA"/>
        </w:rPr>
        <w:t>або</w:t>
      </w:r>
      <w:r w:rsidRPr="00512AD9">
        <w:rPr>
          <w:b/>
          <w:bCs/>
          <w:lang w:val="ru-RU"/>
        </w:rPr>
        <w:t xml:space="preserve"> </w:t>
      </w:r>
      <w:r w:rsidRPr="00422665">
        <w:rPr>
          <w:b/>
          <w:bCs/>
          <w:lang w:val="ru-RU"/>
        </w:rPr>
        <w:t>2</w:t>
      </w:r>
      <w:r w:rsidRPr="00512AD9">
        <w:rPr>
          <w:b/>
          <w:bCs/>
          <w:lang w:val="uk-UA"/>
        </w:rPr>
        <w:t>) Коли Ви плануєте повернутись?</w:t>
      </w:r>
      <w:bookmarkEnd w:id="2"/>
    </w:p>
    <w:p w14:paraId="3A3B2E94" w14:textId="77777777" w:rsidR="00C7264A" w:rsidRDefault="00C7264A" w:rsidP="00C7264A">
      <w:pPr>
        <w:rPr>
          <w:lang w:val="uk-UA"/>
        </w:rPr>
      </w:pPr>
      <w:r>
        <w:rPr>
          <w:lang w:val="uk-UA"/>
        </w:rPr>
        <w:t>Лише після о</w:t>
      </w:r>
      <w:r>
        <w:rPr>
          <w:bCs/>
          <w:lang w:val="uk-UA"/>
        </w:rPr>
        <w:t>статочного закінчення війни з підписанням документу, який дозволить відновити цивільні польоти над Україною</w:t>
      </w:r>
    </w:p>
    <w:p w14:paraId="0B76AF26" w14:textId="77777777" w:rsidR="00C7264A" w:rsidRDefault="00C7264A" w:rsidP="00C7264A">
      <w:pPr>
        <w:rPr>
          <w:lang w:val="uk-UA"/>
        </w:rPr>
      </w:pPr>
      <w:r>
        <w:rPr>
          <w:lang w:val="uk-UA"/>
        </w:rPr>
        <w:t>Готовий(-а) повернутись навіть до закінчення війни</w:t>
      </w:r>
    </w:p>
    <w:p w14:paraId="58140550" w14:textId="77777777" w:rsidR="00C7264A" w:rsidRDefault="00C7264A" w:rsidP="00C7264A">
      <w:pPr>
        <w:rPr>
          <w:lang w:val="uk-UA"/>
        </w:rPr>
      </w:pPr>
    </w:p>
    <w:p w14:paraId="6329EDF0" w14:textId="52684BC6" w:rsidR="00C7264A" w:rsidRPr="00512AD9" w:rsidRDefault="00C7264A" w:rsidP="00C7264A">
      <w:pPr>
        <w:pStyle w:val="ListParagraph"/>
        <w:numPr>
          <w:ilvl w:val="0"/>
          <w:numId w:val="12"/>
        </w:numPr>
        <w:spacing w:after="160" w:line="259" w:lineRule="auto"/>
        <w:rPr>
          <w:b/>
          <w:bCs/>
          <w:lang w:val="uk-UA"/>
        </w:rPr>
      </w:pPr>
      <w:r w:rsidRPr="00512AD9">
        <w:rPr>
          <w:b/>
          <w:bCs/>
          <w:lang w:val="uk-UA"/>
        </w:rPr>
        <w:t>(Якщо готовий(-а) повернутись до закінчення війни) Коли саме Ви плануєте повернутись</w:t>
      </w:r>
      <w:r w:rsidR="005404E4">
        <w:rPr>
          <w:b/>
          <w:bCs/>
          <w:lang w:val="uk-UA"/>
        </w:rPr>
        <w:t>,</w:t>
      </w:r>
      <w:r w:rsidRPr="00512AD9">
        <w:rPr>
          <w:b/>
          <w:bCs/>
          <w:lang w:val="uk-UA"/>
        </w:rPr>
        <w:t xml:space="preserve"> якщо війна не закінчиться</w:t>
      </w:r>
      <w:r>
        <w:rPr>
          <w:b/>
          <w:bCs/>
          <w:lang w:val="uk-UA"/>
        </w:rPr>
        <w:t xml:space="preserve"> </w:t>
      </w:r>
      <w:r w:rsidR="002F3016">
        <w:rPr>
          <w:b/>
          <w:bCs/>
          <w:lang w:val="uk-UA"/>
        </w:rPr>
        <w:t>до того часу</w:t>
      </w:r>
      <w:r w:rsidRPr="00512AD9">
        <w:rPr>
          <w:b/>
          <w:bCs/>
          <w:lang w:val="uk-UA"/>
        </w:rPr>
        <w:t>?</w:t>
      </w:r>
    </w:p>
    <w:p w14:paraId="61D8907E" w14:textId="164F0B8D" w:rsidR="00C7264A" w:rsidRDefault="00C7264A" w:rsidP="6FD2E594">
      <w:pPr>
        <w:rPr>
          <w:lang w:val="uk-UA"/>
        </w:rPr>
      </w:pPr>
      <w:r w:rsidRPr="6FD2E594">
        <w:rPr>
          <w:lang w:val="uk-UA"/>
        </w:rPr>
        <w:t>Січень-лютий 202</w:t>
      </w:r>
      <w:r w:rsidR="008E181F" w:rsidRPr="6FD2E594">
        <w:rPr>
          <w:lang w:val="uk-UA"/>
        </w:rPr>
        <w:t>5 чи раніше</w:t>
      </w:r>
    </w:p>
    <w:p w14:paraId="4C2C1906" w14:textId="2E8BD793" w:rsidR="00C7264A" w:rsidRDefault="00C7264A" w:rsidP="00C7264A">
      <w:pPr>
        <w:rPr>
          <w:lang w:val="uk-UA"/>
        </w:rPr>
      </w:pPr>
      <w:r w:rsidRPr="6FD2E594">
        <w:rPr>
          <w:lang w:val="uk-UA"/>
        </w:rPr>
        <w:t>Навесні 202</w:t>
      </w:r>
      <w:r w:rsidR="008E181F" w:rsidRPr="6FD2E594">
        <w:rPr>
          <w:lang w:val="uk-UA"/>
        </w:rPr>
        <w:t>5</w:t>
      </w:r>
    </w:p>
    <w:p w14:paraId="5977D427" w14:textId="574C6E13" w:rsidR="00C7264A" w:rsidRDefault="00C7264A" w:rsidP="00C7264A">
      <w:pPr>
        <w:rPr>
          <w:lang w:val="uk-UA"/>
        </w:rPr>
      </w:pPr>
      <w:r w:rsidRPr="6FD2E594">
        <w:rPr>
          <w:lang w:val="uk-UA"/>
        </w:rPr>
        <w:t>Влітку 202</w:t>
      </w:r>
      <w:r w:rsidR="008E181F" w:rsidRPr="6FD2E594">
        <w:rPr>
          <w:lang w:val="uk-UA"/>
        </w:rPr>
        <w:t>5</w:t>
      </w:r>
    </w:p>
    <w:p w14:paraId="598E0D6F" w14:textId="4ED56D4C" w:rsidR="00C7264A" w:rsidRDefault="00C7264A" w:rsidP="00C7264A">
      <w:pPr>
        <w:rPr>
          <w:lang w:val="uk-UA"/>
        </w:rPr>
      </w:pPr>
      <w:r w:rsidRPr="6FD2E594">
        <w:rPr>
          <w:lang w:val="uk-UA"/>
        </w:rPr>
        <w:t>До кінця 202</w:t>
      </w:r>
      <w:r w:rsidR="008E181F" w:rsidRPr="6FD2E594">
        <w:rPr>
          <w:lang w:val="uk-UA"/>
        </w:rPr>
        <w:t>5</w:t>
      </w:r>
    </w:p>
    <w:p w14:paraId="52C8E08F" w14:textId="13FF2BAD" w:rsidR="00C7264A" w:rsidRDefault="00C7264A" w:rsidP="00C7264A">
      <w:pPr>
        <w:rPr>
          <w:lang w:val="uk-UA"/>
        </w:rPr>
      </w:pPr>
      <w:r w:rsidRPr="6FD2E594">
        <w:rPr>
          <w:lang w:val="uk-UA"/>
        </w:rPr>
        <w:t>В 202</w:t>
      </w:r>
      <w:r w:rsidR="008E181F" w:rsidRPr="6FD2E594">
        <w:rPr>
          <w:lang w:val="uk-UA"/>
        </w:rPr>
        <w:t>6</w:t>
      </w:r>
      <w:r w:rsidRPr="6FD2E594">
        <w:rPr>
          <w:lang w:val="uk-UA"/>
        </w:rPr>
        <w:t xml:space="preserve"> або пізніше</w:t>
      </w:r>
    </w:p>
    <w:p w14:paraId="7C1AA28A" w14:textId="77777777" w:rsidR="00C7264A" w:rsidRDefault="00C7264A" w:rsidP="00C7264A">
      <w:pPr>
        <w:rPr>
          <w:lang w:val="uk-UA"/>
        </w:rPr>
      </w:pPr>
    </w:p>
    <w:p w14:paraId="7F5B9E92" w14:textId="67744A35" w:rsidR="00C7264A" w:rsidRPr="00512AD9" w:rsidRDefault="00C7264A" w:rsidP="00C7264A">
      <w:pPr>
        <w:pStyle w:val="ListParagraph"/>
        <w:numPr>
          <w:ilvl w:val="0"/>
          <w:numId w:val="12"/>
        </w:numPr>
        <w:spacing w:after="160" w:line="259" w:lineRule="auto"/>
        <w:rPr>
          <w:b/>
          <w:bCs/>
          <w:lang w:val="uk-UA"/>
        </w:rPr>
      </w:pPr>
      <w:r w:rsidRPr="00512AD9">
        <w:rPr>
          <w:b/>
          <w:bCs/>
          <w:lang w:val="uk-UA"/>
        </w:rPr>
        <w:t>Скажіть, чи змінилися Ваші наміри щодо повернення до України</w:t>
      </w:r>
      <w:r>
        <w:rPr>
          <w:b/>
          <w:bCs/>
          <w:lang w:val="uk-UA"/>
        </w:rPr>
        <w:t xml:space="preserve"> порівняно із Вашими намірами рік назад</w:t>
      </w:r>
      <w:r w:rsidRPr="00512AD9">
        <w:rPr>
          <w:b/>
          <w:bCs/>
          <w:lang w:val="uk-UA"/>
        </w:rPr>
        <w:t xml:space="preserve">? </w:t>
      </w:r>
      <w:r w:rsidRPr="00512AD9">
        <w:rPr>
          <w:b/>
          <w:bCs/>
          <w:i/>
          <w:iCs/>
          <w:lang w:val="uk-UA"/>
        </w:rPr>
        <w:t>(один варіант відповіді)</w:t>
      </w:r>
    </w:p>
    <w:p w14:paraId="78DF31F5" w14:textId="77777777" w:rsidR="00C7264A" w:rsidRDefault="00C7264A" w:rsidP="00C7264A">
      <w:pPr>
        <w:rPr>
          <w:lang w:val="uk-UA"/>
        </w:rPr>
      </w:pPr>
      <w:r>
        <w:rPr>
          <w:lang w:val="uk-UA"/>
        </w:rPr>
        <w:t>Ні, не змінилися</w:t>
      </w:r>
    </w:p>
    <w:p w14:paraId="258C8C00" w14:textId="77777777" w:rsidR="00C7264A" w:rsidRDefault="00C7264A" w:rsidP="00C7264A">
      <w:pPr>
        <w:rPr>
          <w:lang w:val="uk-UA"/>
        </w:rPr>
      </w:pPr>
      <w:r>
        <w:rPr>
          <w:lang w:val="uk-UA"/>
        </w:rPr>
        <w:t>Більше схиляюся до думки не повертатися до України взагалі, хоча тоді думав/ла про повернення</w:t>
      </w:r>
    </w:p>
    <w:p w14:paraId="1BE3A98E" w14:textId="77777777" w:rsidR="00C7264A" w:rsidRDefault="00C7264A" w:rsidP="00C7264A">
      <w:pPr>
        <w:rPr>
          <w:lang w:val="uk-UA"/>
        </w:rPr>
      </w:pPr>
      <w:r>
        <w:rPr>
          <w:lang w:val="uk-UA"/>
        </w:rPr>
        <w:t>Більше схиляюся до думки повернутися до України пізніше, ніж планував/ла тоді</w:t>
      </w:r>
    </w:p>
    <w:p w14:paraId="07EC5FFE" w14:textId="77777777" w:rsidR="00C7264A" w:rsidRDefault="00C7264A" w:rsidP="00C7264A">
      <w:pPr>
        <w:rPr>
          <w:lang w:val="uk-UA"/>
        </w:rPr>
      </w:pPr>
      <w:r>
        <w:rPr>
          <w:lang w:val="uk-UA"/>
        </w:rPr>
        <w:t>Більше схиляюся до думки повернутися до України раніше, ніж планував/ла тоді</w:t>
      </w:r>
    </w:p>
    <w:p w14:paraId="122B379E" w14:textId="77777777" w:rsidR="00C7264A" w:rsidRPr="005F1933" w:rsidRDefault="00C7264A" w:rsidP="00C7264A">
      <w:pPr>
        <w:rPr>
          <w:lang w:val="uk-UA"/>
        </w:rPr>
      </w:pPr>
      <w:r w:rsidRPr="6FD2E594">
        <w:rPr>
          <w:lang w:val="uk-UA"/>
        </w:rPr>
        <w:t>Більше схиляюся до плану повернутися до України, хоча тоді думав/ла не повертатися</w:t>
      </w:r>
    </w:p>
    <w:p w14:paraId="4B155E87" w14:textId="77777777" w:rsidR="00C7264A" w:rsidRDefault="00C7264A" w:rsidP="00CD770A">
      <w:pPr>
        <w:rPr>
          <w:lang w:val="uk-UA"/>
        </w:rPr>
      </w:pPr>
    </w:p>
    <w:p w14:paraId="7C87E016" w14:textId="77777777" w:rsidR="008A1F68" w:rsidRDefault="008A1F68" w:rsidP="00CD770A">
      <w:pPr>
        <w:rPr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  <w:gridCol w:w="1133"/>
      </w:tblGrid>
      <w:tr w:rsidR="00CD770A" w:rsidRPr="00BE1D4A" w14:paraId="71BCB4E5" w14:textId="77777777" w:rsidTr="6FD2E594">
        <w:tc>
          <w:tcPr>
            <w:tcW w:w="8217" w:type="dxa"/>
          </w:tcPr>
          <w:p w14:paraId="60102D7E" w14:textId="77777777" w:rsidR="00CD770A" w:rsidRPr="00C26BB9" w:rsidRDefault="00CD770A" w:rsidP="005A14D8">
            <w:pPr>
              <w:rPr>
                <w:b/>
                <w:bCs/>
                <w:color w:val="00B0F0"/>
                <w:lang w:val="uk-UA"/>
              </w:rPr>
            </w:pPr>
            <w:r w:rsidRPr="00C26BB9">
              <w:rPr>
                <w:b/>
                <w:bCs/>
                <w:color w:val="00B0F0"/>
                <w:lang w:val="uk-UA"/>
              </w:rPr>
              <w:t>Ротація</w:t>
            </w:r>
          </w:p>
          <w:p w14:paraId="67AE35F4" w14:textId="77777777" w:rsidR="00CD770A" w:rsidRPr="005944B2" w:rsidRDefault="00CD770A" w:rsidP="005A14D8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uk-UA"/>
              </w:rPr>
              <w:t>Ж4</w:t>
            </w:r>
            <w:r w:rsidRPr="00BE1D4A">
              <w:rPr>
                <w:b/>
                <w:bCs/>
                <w:lang w:val="uk-UA"/>
              </w:rPr>
              <w:t>.</w:t>
            </w:r>
            <w:r>
              <w:rPr>
                <w:b/>
                <w:bCs/>
                <w:lang w:val="uk-UA"/>
              </w:rPr>
              <w:t xml:space="preserve"> Які з цих факторів можуть стимулювати Вас повернутись в Україну?</w:t>
            </w:r>
          </w:p>
          <w:p w14:paraId="2158C329" w14:textId="77777777" w:rsidR="00CD770A" w:rsidRPr="005944B2" w:rsidRDefault="00CD770A" w:rsidP="005A14D8">
            <w:pPr>
              <w:rPr>
                <w:b/>
                <w:bCs/>
                <w:lang w:val="ru-RU"/>
              </w:rPr>
            </w:pPr>
            <w:r w:rsidRPr="00BE1D4A">
              <w:rPr>
                <w:i/>
                <w:iCs/>
                <w:lang w:val="uk-UA"/>
              </w:rPr>
              <w:t>Оберіть всі варіанти, які підходять</w:t>
            </w:r>
          </w:p>
        </w:tc>
        <w:tc>
          <w:tcPr>
            <w:tcW w:w="1133" w:type="dxa"/>
          </w:tcPr>
          <w:p w14:paraId="6543B67D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b/>
                <w:bCs/>
                <w:color w:val="00B0F0"/>
                <w:lang w:val="uk-UA"/>
              </w:rPr>
              <w:t>М</w:t>
            </w:r>
            <w:r w:rsidRPr="00BE1D4A">
              <w:rPr>
                <w:b/>
                <w:bCs/>
                <w:color w:val="00B0F0"/>
                <w:lang w:val="uk-UA"/>
              </w:rPr>
              <w:t>В</w:t>
            </w:r>
          </w:p>
        </w:tc>
      </w:tr>
      <w:tr w:rsidR="00CD770A" w:rsidRPr="00BE1D4A" w14:paraId="0135A064" w14:textId="77777777" w:rsidTr="6FD2E594">
        <w:tc>
          <w:tcPr>
            <w:tcW w:w="8217" w:type="dxa"/>
          </w:tcPr>
          <w:p w14:paraId="6F74AD13" w14:textId="77777777" w:rsidR="00CD770A" w:rsidRPr="0072749B" w:rsidRDefault="00CD770A" w:rsidP="005A14D8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Припинення бойових дій в моєму регіоні</w:t>
            </w:r>
          </w:p>
        </w:tc>
        <w:tc>
          <w:tcPr>
            <w:tcW w:w="1133" w:type="dxa"/>
          </w:tcPr>
          <w:p w14:paraId="6A20A3B7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</w:tr>
      <w:tr w:rsidR="00CD770A" w:rsidRPr="00BE1D4A" w14:paraId="50396898" w14:textId="77777777" w:rsidTr="6FD2E594">
        <w:tc>
          <w:tcPr>
            <w:tcW w:w="8217" w:type="dxa"/>
          </w:tcPr>
          <w:p w14:paraId="0156C7F1" w14:textId="77777777" w:rsidR="00CD770A" w:rsidRPr="00BE1D4A" w:rsidRDefault="00CD770A" w:rsidP="005A14D8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Деокупація мого населеного пункту</w:t>
            </w:r>
          </w:p>
        </w:tc>
        <w:tc>
          <w:tcPr>
            <w:tcW w:w="1133" w:type="dxa"/>
          </w:tcPr>
          <w:p w14:paraId="79411116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2</w:t>
            </w:r>
          </w:p>
        </w:tc>
      </w:tr>
      <w:tr w:rsidR="00CD770A" w:rsidRPr="00BE1D4A" w14:paraId="56A2E711" w14:textId="77777777" w:rsidTr="6FD2E594">
        <w:tc>
          <w:tcPr>
            <w:tcW w:w="8217" w:type="dxa"/>
          </w:tcPr>
          <w:p w14:paraId="456E7A97" w14:textId="77777777" w:rsidR="00CD770A" w:rsidRPr="00BE1D4A" w:rsidRDefault="00CD770A" w:rsidP="005A14D8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Відсутність бойових дій та повітряних ударів Росії в тому населеному пункті, куди Ви плануєте повертатися</w:t>
            </w:r>
          </w:p>
        </w:tc>
        <w:tc>
          <w:tcPr>
            <w:tcW w:w="1133" w:type="dxa"/>
          </w:tcPr>
          <w:p w14:paraId="3A61D7DC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3</w:t>
            </w:r>
          </w:p>
        </w:tc>
      </w:tr>
      <w:tr w:rsidR="00CD770A" w:rsidRPr="00BE1D4A" w14:paraId="1E656400" w14:textId="77777777" w:rsidTr="6FD2E594">
        <w:tc>
          <w:tcPr>
            <w:tcW w:w="8217" w:type="dxa"/>
          </w:tcPr>
          <w:p w14:paraId="42875057" w14:textId="5C5B155F" w:rsidR="00CD770A" w:rsidRDefault="00CD770A" w:rsidP="6FD2E594">
            <w:pPr>
              <w:rPr>
                <w:lang w:val="uk-UA"/>
              </w:rPr>
            </w:pPr>
            <w:r w:rsidRPr="6FD2E594">
              <w:rPr>
                <w:lang w:val="uk-UA"/>
              </w:rPr>
              <w:t xml:space="preserve"> Остаточне закінчення війни з підписанням документу, який дозволить відновити </w:t>
            </w:r>
            <w:r w:rsidR="351684FC" w:rsidRPr="6FD2E594">
              <w:rPr>
                <w:lang w:val="uk-UA"/>
              </w:rPr>
              <w:t xml:space="preserve">польоти цивільної авіації </w:t>
            </w:r>
            <w:r w:rsidRPr="6FD2E594">
              <w:rPr>
                <w:lang w:val="uk-UA"/>
              </w:rPr>
              <w:t>над Україною</w:t>
            </w:r>
          </w:p>
        </w:tc>
        <w:tc>
          <w:tcPr>
            <w:tcW w:w="1133" w:type="dxa"/>
          </w:tcPr>
          <w:p w14:paraId="5C21F94A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</w:tr>
      <w:tr w:rsidR="00CD770A" w:rsidRPr="00BE1D4A" w14:paraId="5D408B8C" w14:textId="77777777" w:rsidTr="6FD2E594">
        <w:tc>
          <w:tcPr>
            <w:tcW w:w="8217" w:type="dxa"/>
          </w:tcPr>
          <w:p w14:paraId="32BA1EDB" w14:textId="77777777" w:rsidR="00CD770A" w:rsidRDefault="00CD770A" w:rsidP="005A14D8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Відновлення мого житла</w:t>
            </w:r>
          </w:p>
        </w:tc>
        <w:tc>
          <w:tcPr>
            <w:tcW w:w="1133" w:type="dxa"/>
          </w:tcPr>
          <w:p w14:paraId="293E7CA5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</w:tr>
      <w:tr w:rsidR="00CD770A" w:rsidRPr="00BE1D4A" w14:paraId="3CA003C3" w14:textId="77777777" w:rsidTr="6FD2E594">
        <w:tc>
          <w:tcPr>
            <w:tcW w:w="8217" w:type="dxa"/>
          </w:tcPr>
          <w:p w14:paraId="10367040" w14:textId="77777777" w:rsidR="00CD770A" w:rsidRDefault="00CD770A" w:rsidP="005A14D8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lastRenderedPageBreak/>
              <w:t>Відновлення інфраструктури в моєму регіоні</w:t>
            </w:r>
          </w:p>
        </w:tc>
        <w:tc>
          <w:tcPr>
            <w:tcW w:w="1133" w:type="dxa"/>
          </w:tcPr>
          <w:p w14:paraId="137CFA6E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</w:tr>
      <w:tr w:rsidR="00CD770A" w:rsidRPr="00BE1D4A" w14:paraId="5BFA7912" w14:textId="77777777" w:rsidTr="6FD2E594">
        <w:tc>
          <w:tcPr>
            <w:tcW w:w="8217" w:type="dxa"/>
          </w:tcPr>
          <w:p w14:paraId="61BD1359" w14:textId="77777777" w:rsidR="00CD770A" w:rsidRDefault="00CD770A" w:rsidP="005A14D8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Можливість знайти достойно оплачувану роботу в Україні</w:t>
            </w:r>
          </w:p>
        </w:tc>
        <w:tc>
          <w:tcPr>
            <w:tcW w:w="1133" w:type="dxa"/>
          </w:tcPr>
          <w:p w14:paraId="2D9C306C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</w:tr>
      <w:tr w:rsidR="00CD770A" w:rsidRPr="00BE1D4A" w14:paraId="7F5170F8" w14:textId="77777777" w:rsidTr="6FD2E594">
        <w:tc>
          <w:tcPr>
            <w:tcW w:w="8217" w:type="dxa"/>
          </w:tcPr>
          <w:p w14:paraId="33039F93" w14:textId="52C555F1" w:rsidR="00CD770A" w:rsidRDefault="00131CC4" w:rsidP="005A14D8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 xml:space="preserve">Допомога в поверненні в </w:t>
            </w:r>
            <w:r w:rsidR="002D210C">
              <w:rPr>
                <w:bCs/>
                <w:lang w:val="uk-UA"/>
              </w:rPr>
              <w:t xml:space="preserve">інший регіон України (допомога </w:t>
            </w:r>
            <w:r w:rsidR="009F05C4">
              <w:rPr>
                <w:bCs/>
                <w:lang w:val="uk-UA"/>
              </w:rPr>
              <w:t xml:space="preserve">в пошуку роботи та/або </w:t>
            </w:r>
            <w:r w:rsidR="00973E03">
              <w:rPr>
                <w:bCs/>
                <w:lang w:val="uk-UA"/>
              </w:rPr>
              <w:t xml:space="preserve">надання </w:t>
            </w:r>
            <w:r w:rsidR="00F210E0">
              <w:rPr>
                <w:bCs/>
                <w:lang w:val="uk-UA"/>
              </w:rPr>
              <w:t>житла</w:t>
            </w:r>
            <w:r w:rsidR="00973E03">
              <w:rPr>
                <w:bCs/>
                <w:lang w:val="uk-UA"/>
              </w:rPr>
              <w:t xml:space="preserve"> чи оплата оренди житла)</w:t>
            </w:r>
          </w:p>
        </w:tc>
        <w:tc>
          <w:tcPr>
            <w:tcW w:w="1133" w:type="dxa"/>
          </w:tcPr>
          <w:p w14:paraId="2D0DA3CB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</w:tr>
      <w:tr w:rsidR="00CD770A" w:rsidRPr="00BE1D4A" w14:paraId="348A2B0C" w14:textId="77777777" w:rsidTr="6FD2E594">
        <w:tc>
          <w:tcPr>
            <w:tcW w:w="8217" w:type="dxa"/>
          </w:tcPr>
          <w:p w14:paraId="7267CC35" w14:textId="5C02D9CC" w:rsidR="00CD770A" w:rsidRDefault="00CD770A" w:rsidP="6FD2E594">
            <w:pPr>
              <w:rPr>
                <w:lang w:val="uk-UA"/>
              </w:rPr>
            </w:pPr>
            <w:r w:rsidRPr="6FD2E594">
              <w:rPr>
                <w:lang w:val="uk-UA"/>
              </w:rPr>
              <w:t>Фінансова допомога з боку України (</w:t>
            </w:r>
            <w:r w:rsidR="75BDC992" w:rsidRPr="6FD2E594">
              <w:rPr>
                <w:lang w:val="uk-UA"/>
              </w:rPr>
              <w:t>наприклад, на</w:t>
            </w:r>
            <w:r w:rsidRPr="6FD2E594">
              <w:rPr>
                <w:lang w:val="uk-UA"/>
              </w:rPr>
              <w:t xml:space="preserve"> відновлення житла тощо)</w:t>
            </w:r>
          </w:p>
        </w:tc>
        <w:tc>
          <w:tcPr>
            <w:tcW w:w="1133" w:type="dxa"/>
          </w:tcPr>
          <w:p w14:paraId="1311FFAC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</w:tr>
      <w:tr w:rsidR="00CD770A" w:rsidRPr="00BE1D4A" w14:paraId="164CE287" w14:textId="77777777" w:rsidTr="6FD2E594">
        <w:tc>
          <w:tcPr>
            <w:tcW w:w="8217" w:type="dxa"/>
          </w:tcPr>
          <w:p w14:paraId="33A242BA" w14:textId="77777777" w:rsidR="00CD770A" w:rsidRDefault="00CD770A" w:rsidP="005A14D8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Вищий рівень життя в Україні (наприклад, в освіті, медицині, верховенстві права, боротьбі з корупцією, тощо)</w:t>
            </w:r>
          </w:p>
        </w:tc>
        <w:tc>
          <w:tcPr>
            <w:tcW w:w="1133" w:type="dxa"/>
          </w:tcPr>
          <w:p w14:paraId="72E6AB77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</w:tr>
      <w:tr w:rsidR="00CD770A" w:rsidRPr="00BE1D4A" w14:paraId="7BE2D94E" w14:textId="77777777" w:rsidTr="6FD2E594">
        <w:tc>
          <w:tcPr>
            <w:tcW w:w="8217" w:type="dxa"/>
          </w:tcPr>
          <w:p w14:paraId="1E9B16E8" w14:textId="77777777" w:rsidR="00CD770A" w:rsidRDefault="00CD770A" w:rsidP="005A14D8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Ваш роботодавець заборонить працювати дистанційно</w:t>
            </w:r>
          </w:p>
        </w:tc>
        <w:tc>
          <w:tcPr>
            <w:tcW w:w="1133" w:type="dxa"/>
          </w:tcPr>
          <w:p w14:paraId="3ECA8F28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11</w:t>
            </w:r>
          </w:p>
        </w:tc>
      </w:tr>
      <w:tr w:rsidR="00CD770A" w:rsidRPr="00BE1D4A" w14:paraId="693CB22B" w14:textId="77777777" w:rsidTr="6FD2E594">
        <w:tc>
          <w:tcPr>
            <w:tcW w:w="8217" w:type="dxa"/>
          </w:tcPr>
          <w:p w14:paraId="48B77521" w14:textId="77777777" w:rsidR="00CD770A" w:rsidRDefault="00CD770A" w:rsidP="005A14D8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 xml:space="preserve">Припинення фінансової допомоги українцям у </w:t>
            </w:r>
            <w:r w:rsidRPr="00BE1D4A">
              <w:rPr>
                <w:b/>
                <w:bCs/>
                <w:color w:val="00B0F0"/>
                <w:lang w:val="uk-UA"/>
              </w:rPr>
              <w:t>[_filling_from_S</w:t>
            </w:r>
            <w:r>
              <w:rPr>
                <w:b/>
                <w:bCs/>
                <w:color w:val="00B0F0"/>
                <w:lang w:val="uk-UA"/>
              </w:rPr>
              <w:t>5</w:t>
            </w:r>
            <w:r w:rsidRPr="00BE1D4A">
              <w:rPr>
                <w:b/>
                <w:bCs/>
                <w:color w:val="00B0F0"/>
                <w:lang w:val="uk-UA"/>
              </w:rPr>
              <w:t xml:space="preserve"> ]</w:t>
            </w:r>
          </w:p>
        </w:tc>
        <w:tc>
          <w:tcPr>
            <w:tcW w:w="1133" w:type="dxa"/>
          </w:tcPr>
          <w:p w14:paraId="41154D21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12</w:t>
            </w:r>
          </w:p>
        </w:tc>
      </w:tr>
      <w:tr w:rsidR="00CD770A" w:rsidRPr="00BE1D4A" w14:paraId="53A4B140" w14:textId="77777777" w:rsidTr="6FD2E594">
        <w:tc>
          <w:tcPr>
            <w:tcW w:w="8217" w:type="dxa"/>
          </w:tcPr>
          <w:p w14:paraId="588C0AE3" w14:textId="77777777" w:rsidR="00CD770A" w:rsidRDefault="00CD770A" w:rsidP="005A14D8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 xml:space="preserve">Неможливість отримати безкоштовне житло або орендувати житло зі знижкою у </w:t>
            </w:r>
            <w:r w:rsidRPr="00BE1D4A">
              <w:rPr>
                <w:b/>
                <w:bCs/>
                <w:color w:val="00B0F0"/>
                <w:lang w:val="uk-UA"/>
              </w:rPr>
              <w:t>[_filling_from_S</w:t>
            </w:r>
            <w:r>
              <w:rPr>
                <w:b/>
                <w:bCs/>
                <w:color w:val="00B0F0"/>
                <w:lang w:val="uk-UA"/>
              </w:rPr>
              <w:t>5</w:t>
            </w:r>
            <w:r w:rsidRPr="00BE1D4A">
              <w:rPr>
                <w:b/>
                <w:bCs/>
                <w:color w:val="00B0F0"/>
                <w:lang w:val="uk-UA"/>
              </w:rPr>
              <w:t xml:space="preserve"> ]</w:t>
            </w:r>
          </w:p>
        </w:tc>
        <w:tc>
          <w:tcPr>
            <w:tcW w:w="1133" w:type="dxa"/>
          </w:tcPr>
          <w:p w14:paraId="0F8A9C8E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13</w:t>
            </w:r>
          </w:p>
        </w:tc>
      </w:tr>
      <w:tr w:rsidR="00CD770A" w:rsidRPr="00BE1D4A" w14:paraId="4DA39A90" w14:textId="77777777" w:rsidTr="6FD2E594">
        <w:tc>
          <w:tcPr>
            <w:tcW w:w="8217" w:type="dxa"/>
          </w:tcPr>
          <w:p w14:paraId="7030D0E5" w14:textId="77777777" w:rsidR="00CD770A" w:rsidRDefault="00CD770A" w:rsidP="005A14D8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 xml:space="preserve">Закінчення часу тимчасового прихистку в </w:t>
            </w:r>
            <w:r w:rsidRPr="00BE1D4A">
              <w:rPr>
                <w:b/>
                <w:bCs/>
                <w:color w:val="00B0F0"/>
                <w:lang w:val="uk-UA"/>
              </w:rPr>
              <w:t>[_filling_from_S</w:t>
            </w:r>
            <w:r>
              <w:rPr>
                <w:b/>
                <w:bCs/>
                <w:color w:val="00B0F0"/>
                <w:lang w:val="uk-UA"/>
              </w:rPr>
              <w:t>5</w:t>
            </w:r>
            <w:r w:rsidRPr="00BE1D4A">
              <w:rPr>
                <w:b/>
                <w:bCs/>
                <w:color w:val="00B0F0"/>
                <w:lang w:val="uk-UA"/>
              </w:rPr>
              <w:t xml:space="preserve"> ]</w:t>
            </w:r>
          </w:p>
        </w:tc>
        <w:tc>
          <w:tcPr>
            <w:tcW w:w="1133" w:type="dxa"/>
          </w:tcPr>
          <w:p w14:paraId="1BCAC992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14</w:t>
            </w:r>
          </w:p>
        </w:tc>
      </w:tr>
      <w:tr w:rsidR="00CD770A" w:rsidRPr="00BE1D4A" w14:paraId="1046BE05" w14:textId="77777777" w:rsidTr="6FD2E594">
        <w:tc>
          <w:tcPr>
            <w:tcW w:w="8217" w:type="dxa"/>
          </w:tcPr>
          <w:p w14:paraId="186D6CD1" w14:textId="77777777" w:rsidR="00CD770A" w:rsidRDefault="00CD770A" w:rsidP="005A14D8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 xml:space="preserve">Інше </w:t>
            </w:r>
            <w:r w:rsidRPr="001C379D">
              <w:rPr>
                <w:bCs/>
                <w:color w:val="00B0F0"/>
                <w:lang w:val="uk-UA"/>
              </w:rPr>
              <w:t>ВВ</w:t>
            </w:r>
          </w:p>
        </w:tc>
        <w:tc>
          <w:tcPr>
            <w:tcW w:w="1133" w:type="dxa"/>
          </w:tcPr>
          <w:p w14:paraId="38F453FC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97</w:t>
            </w:r>
          </w:p>
        </w:tc>
      </w:tr>
      <w:tr w:rsidR="00CD770A" w:rsidRPr="00BE1D4A" w14:paraId="5A3EC84C" w14:textId="77777777" w:rsidTr="6FD2E594">
        <w:tc>
          <w:tcPr>
            <w:tcW w:w="8217" w:type="dxa"/>
          </w:tcPr>
          <w:p w14:paraId="04F486A2" w14:textId="77777777" w:rsidR="00CD770A" w:rsidRDefault="00CD770A" w:rsidP="005A14D8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Жоден із вище перелічених</w:t>
            </w:r>
          </w:p>
        </w:tc>
        <w:tc>
          <w:tcPr>
            <w:tcW w:w="1133" w:type="dxa"/>
          </w:tcPr>
          <w:p w14:paraId="33DDACE6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15</w:t>
            </w:r>
          </w:p>
        </w:tc>
      </w:tr>
    </w:tbl>
    <w:p w14:paraId="3596F629" w14:textId="77777777" w:rsidR="00CD770A" w:rsidRDefault="00CD770A" w:rsidP="00CD770A">
      <w:pPr>
        <w:rPr>
          <w:lang w:val="uk-UA"/>
        </w:rPr>
      </w:pPr>
    </w:p>
    <w:p w14:paraId="55FF10A6" w14:textId="2DD6FF3B" w:rsidR="49B0FE6B" w:rsidRDefault="49B0FE6B" w:rsidP="3C54EA84">
      <w:pPr>
        <w:rPr>
          <w:rFonts w:ascii="Aptos" w:eastAsia="Aptos" w:hAnsi="Aptos" w:cs="Aptos"/>
          <w:b/>
          <w:bCs/>
          <w:sz w:val="22"/>
          <w:szCs w:val="22"/>
          <w:lang w:val="uk-UA"/>
        </w:rPr>
      </w:pPr>
      <w:r w:rsidRPr="3C54EA84">
        <w:rPr>
          <w:rFonts w:ascii="Aptos" w:eastAsia="Aptos" w:hAnsi="Aptos" w:cs="Aptos"/>
          <w:b/>
          <w:bCs/>
          <w:sz w:val="22"/>
          <w:szCs w:val="22"/>
          <w:lang w:val="uk-UA"/>
        </w:rPr>
        <w:t>Ж4а</w:t>
      </w:r>
    </w:p>
    <w:p w14:paraId="3B7DEE8D" w14:textId="5D9A4AAA" w:rsidR="49B0FE6B" w:rsidRDefault="49B0FE6B" w:rsidP="3C54EA84">
      <w:pPr>
        <w:rPr>
          <w:lang w:val="uk-UA"/>
        </w:rPr>
      </w:pPr>
      <w:r w:rsidRPr="3C54EA84">
        <w:rPr>
          <w:rFonts w:ascii="Aptos" w:eastAsia="Aptos" w:hAnsi="Aptos" w:cs="Aptos"/>
          <w:b/>
          <w:bCs/>
          <w:sz w:val="22"/>
          <w:szCs w:val="22"/>
          <w:lang w:val="uk-UA"/>
        </w:rPr>
        <w:t>Оцініть, наскільки важливим є кожен з цих факторів</w:t>
      </w:r>
      <w:r w:rsidRPr="3C54EA84">
        <w:rPr>
          <w:rFonts w:ascii="Aptos" w:eastAsia="Aptos" w:hAnsi="Aptos" w:cs="Aptos"/>
          <w:sz w:val="22"/>
          <w:szCs w:val="22"/>
          <w:lang w:val="uk-UA"/>
        </w:rPr>
        <w:t>: 1 – зовсім не важливий…7 – дуже важливий (даємо шкалу для кожного обраного фактору)</w:t>
      </w:r>
    </w:p>
    <w:p w14:paraId="76F0410C" w14:textId="71D615B6" w:rsidR="3C54EA84" w:rsidRDefault="3C54EA84" w:rsidP="3C54EA84">
      <w:pPr>
        <w:rPr>
          <w:lang w:val="uk-UA"/>
        </w:rPr>
      </w:pPr>
    </w:p>
    <w:p w14:paraId="7B6E419B" w14:textId="77777777" w:rsidR="00CD770A" w:rsidRDefault="00CD770A" w:rsidP="00CD770A">
      <w:pPr>
        <w:rPr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  <w:gridCol w:w="1133"/>
      </w:tblGrid>
      <w:tr w:rsidR="00CD770A" w:rsidRPr="00BE1D4A" w14:paraId="0CD281E0" w14:textId="77777777" w:rsidTr="005A14D8">
        <w:tc>
          <w:tcPr>
            <w:tcW w:w="8217" w:type="dxa"/>
          </w:tcPr>
          <w:p w14:paraId="4FD7D8C9" w14:textId="77777777" w:rsidR="00CD770A" w:rsidRPr="00025BFE" w:rsidRDefault="00CD770A" w:rsidP="005A14D8">
            <w:pPr>
              <w:rPr>
                <w:b/>
                <w:bCs/>
                <w:lang w:val="uk-UA"/>
              </w:rPr>
            </w:pPr>
            <w:r w:rsidRPr="00025BFE">
              <w:rPr>
                <w:b/>
                <w:bCs/>
                <w:lang w:val="uk-UA"/>
              </w:rPr>
              <w:t>Ж4.1. Чи є родичі або близькі люди, яких ви б хотіли забрати до себе за кордон, але є ті чи інші перешкоди для цього?</w:t>
            </w:r>
          </w:p>
        </w:tc>
        <w:tc>
          <w:tcPr>
            <w:tcW w:w="1133" w:type="dxa"/>
          </w:tcPr>
          <w:p w14:paraId="26A46C11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b/>
                <w:bCs/>
                <w:color w:val="00B0F0"/>
                <w:lang w:val="uk-UA"/>
              </w:rPr>
              <w:t>О</w:t>
            </w:r>
            <w:r w:rsidRPr="00BE1D4A">
              <w:rPr>
                <w:b/>
                <w:bCs/>
                <w:color w:val="00B0F0"/>
                <w:lang w:val="uk-UA"/>
              </w:rPr>
              <w:t>В</w:t>
            </w:r>
          </w:p>
        </w:tc>
      </w:tr>
      <w:tr w:rsidR="00CD770A" w:rsidRPr="00BE1D4A" w14:paraId="57471EB1" w14:textId="77777777" w:rsidTr="005A14D8">
        <w:tc>
          <w:tcPr>
            <w:tcW w:w="8217" w:type="dxa"/>
          </w:tcPr>
          <w:p w14:paraId="02CD1C9C" w14:textId="77777777" w:rsidR="00CD770A" w:rsidRPr="00BE1D4A" w:rsidRDefault="00CD770A" w:rsidP="005A14D8">
            <w:pPr>
              <w:rPr>
                <w:bCs/>
                <w:lang w:val="uk-UA"/>
              </w:rPr>
            </w:pPr>
            <w:r w:rsidRPr="00B203F0">
              <w:rPr>
                <w:lang w:val="uk-UA"/>
              </w:rPr>
              <w:t xml:space="preserve">Нема </w:t>
            </w:r>
          </w:p>
        </w:tc>
        <w:tc>
          <w:tcPr>
            <w:tcW w:w="1133" w:type="dxa"/>
          </w:tcPr>
          <w:p w14:paraId="11CF42EC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</w:tr>
      <w:tr w:rsidR="00CD770A" w:rsidRPr="00BE1D4A" w14:paraId="68C714CE" w14:textId="77777777" w:rsidTr="005A14D8">
        <w:tc>
          <w:tcPr>
            <w:tcW w:w="8217" w:type="dxa"/>
          </w:tcPr>
          <w:p w14:paraId="5E715DAA" w14:textId="77777777" w:rsidR="00CD770A" w:rsidRPr="00BE1D4A" w:rsidRDefault="00CD770A" w:rsidP="005A14D8">
            <w:pPr>
              <w:rPr>
                <w:bCs/>
                <w:lang w:val="uk-UA"/>
              </w:rPr>
            </w:pPr>
            <w:r w:rsidRPr="00B203F0">
              <w:rPr>
                <w:lang w:val="uk-UA"/>
              </w:rPr>
              <w:t xml:space="preserve">Діти </w:t>
            </w:r>
          </w:p>
        </w:tc>
        <w:tc>
          <w:tcPr>
            <w:tcW w:w="1133" w:type="dxa"/>
          </w:tcPr>
          <w:p w14:paraId="3E233C24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2</w:t>
            </w:r>
          </w:p>
        </w:tc>
      </w:tr>
      <w:tr w:rsidR="00CD770A" w:rsidRPr="00BE1D4A" w14:paraId="06EC1D96" w14:textId="77777777" w:rsidTr="005A14D8">
        <w:tc>
          <w:tcPr>
            <w:tcW w:w="8217" w:type="dxa"/>
          </w:tcPr>
          <w:p w14:paraId="0607D244" w14:textId="62048E93" w:rsidR="00CD770A" w:rsidRDefault="00BE4A0C" w:rsidP="005A14D8">
            <w:pPr>
              <w:rPr>
                <w:bCs/>
                <w:lang w:val="uk-UA"/>
              </w:rPr>
            </w:pPr>
            <w:r>
              <w:rPr>
                <w:lang w:val="uk-UA"/>
              </w:rPr>
              <w:t>Ж</w:t>
            </w:r>
            <w:r w:rsidR="00CD770A" w:rsidRPr="00B203F0">
              <w:rPr>
                <w:lang w:val="uk-UA"/>
              </w:rPr>
              <w:t>інки</w:t>
            </w:r>
          </w:p>
        </w:tc>
        <w:tc>
          <w:tcPr>
            <w:tcW w:w="1133" w:type="dxa"/>
          </w:tcPr>
          <w:p w14:paraId="751A2436" w14:textId="42B2529E" w:rsidR="00CD770A" w:rsidRPr="00BE1D4A" w:rsidRDefault="00346816" w:rsidP="005A14D8">
            <w:pPr>
              <w:rPr>
                <w:lang w:val="uk-UA"/>
              </w:rPr>
            </w:pPr>
            <w:r>
              <w:t>3</w:t>
            </w:r>
          </w:p>
        </w:tc>
      </w:tr>
      <w:tr w:rsidR="00CD770A" w:rsidRPr="00BE1D4A" w14:paraId="6CBF0A10" w14:textId="77777777" w:rsidTr="005A14D8">
        <w:tc>
          <w:tcPr>
            <w:tcW w:w="8217" w:type="dxa"/>
          </w:tcPr>
          <w:p w14:paraId="2B37C19C" w14:textId="3FC47D82" w:rsidR="00CD770A" w:rsidRPr="00B57031" w:rsidRDefault="00CD770A" w:rsidP="005A14D8">
            <w:pPr>
              <w:rPr>
                <w:bCs/>
                <w:lang w:val="ru-RU"/>
              </w:rPr>
            </w:pPr>
            <w:r w:rsidRPr="00B203F0">
              <w:rPr>
                <w:lang w:val="uk-UA"/>
              </w:rPr>
              <w:t>Чоловіки</w:t>
            </w:r>
            <w:r w:rsidR="00BE4A0C">
              <w:rPr>
                <w:lang w:val="uk-UA"/>
              </w:rPr>
              <w:t>, які не мають права виїхати за кордон під час війни</w:t>
            </w:r>
            <w:r w:rsidRPr="00B203F0">
              <w:rPr>
                <w:lang w:val="uk-UA"/>
              </w:rPr>
              <w:t xml:space="preserve"> </w:t>
            </w:r>
          </w:p>
        </w:tc>
        <w:tc>
          <w:tcPr>
            <w:tcW w:w="1133" w:type="dxa"/>
          </w:tcPr>
          <w:p w14:paraId="150B4767" w14:textId="4E185CC7" w:rsidR="00CD770A" w:rsidRPr="00BA64FD" w:rsidRDefault="00346816" w:rsidP="005A14D8">
            <w:r>
              <w:t>4</w:t>
            </w:r>
          </w:p>
        </w:tc>
      </w:tr>
      <w:tr w:rsidR="00CD770A" w:rsidRPr="00BE1D4A" w14:paraId="479D5521" w14:textId="77777777" w:rsidTr="005A14D8">
        <w:tc>
          <w:tcPr>
            <w:tcW w:w="8217" w:type="dxa"/>
          </w:tcPr>
          <w:p w14:paraId="77F20B3C" w14:textId="77777777" w:rsidR="00CD770A" w:rsidRPr="0049247E" w:rsidRDefault="00CD770A" w:rsidP="005A14D8">
            <w:pPr>
              <w:rPr>
                <w:bCs/>
                <w:lang w:val="ru-RU"/>
              </w:rPr>
            </w:pPr>
            <w:r w:rsidRPr="00B203F0">
              <w:rPr>
                <w:lang w:val="uk-UA"/>
              </w:rPr>
              <w:t xml:space="preserve">Інші чоловіки  </w:t>
            </w:r>
          </w:p>
        </w:tc>
        <w:tc>
          <w:tcPr>
            <w:tcW w:w="1133" w:type="dxa"/>
          </w:tcPr>
          <w:p w14:paraId="1BA5EDB7" w14:textId="17AC0EEB" w:rsidR="00CD770A" w:rsidRPr="00BA64FD" w:rsidRDefault="00346816" w:rsidP="005A14D8">
            <w:r>
              <w:t>5</w:t>
            </w:r>
          </w:p>
        </w:tc>
      </w:tr>
    </w:tbl>
    <w:p w14:paraId="79D7B00C" w14:textId="77777777" w:rsidR="00CD770A" w:rsidRDefault="00CD770A" w:rsidP="00CD770A">
      <w:pPr>
        <w:rPr>
          <w:lang w:val="uk-UA"/>
        </w:rPr>
      </w:pPr>
    </w:p>
    <w:p w14:paraId="6289AD20" w14:textId="77777777" w:rsidR="00CD770A" w:rsidRDefault="00CD770A" w:rsidP="00CD770A">
      <w:pPr>
        <w:rPr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  <w:gridCol w:w="1133"/>
      </w:tblGrid>
      <w:tr w:rsidR="00CD770A" w:rsidRPr="00BE1D4A" w14:paraId="05843274" w14:textId="77777777" w:rsidTr="6FD2E594">
        <w:tc>
          <w:tcPr>
            <w:tcW w:w="8217" w:type="dxa"/>
          </w:tcPr>
          <w:p w14:paraId="56C38CB3" w14:textId="7A81F46E" w:rsidR="00CD770A" w:rsidRPr="005944B2" w:rsidRDefault="00CD770A" w:rsidP="005A14D8">
            <w:pPr>
              <w:rPr>
                <w:b/>
                <w:bCs/>
                <w:lang w:val="uk-UA"/>
              </w:rPr>
            </w:pPr>
            <w:r w:rsidRPr="6FD2E594">
              <w:rPr>
                <w:b/>
                <w:bCs/>
                <w:lang w:val="uk-UA"/>
              </w:rPr>
              <w:t xml:space="preserve">Ж5. (якщо Ж4.1. = </w:t>
            </w:r>
            <w:r w:rsidR="7EDC8DE9" w:rsidRPr="6FD2E594">
              <w:rPr>
                <w:b/>
                <w:bCs/>
                <w:lang w:val="ru-RU"/>
              </w:rPr>
              <w:t>4</w:t>
            </w:r>
            <w:r w:rsidRPr="6FD2E594">
              <w:rPr>
                <w:b/>
                <w:bCs/>
                <w:lang w:val="uk-UA"/>
              </w:rPr>
              <w:t xml:space="preserve">) Чи розглядаєте Ви можливість </w:t>
            </w:r>
            <w:r w:rsidR="29A79882" w:rsidRPr="6FD2E594">
              <w:rPr>
                <w:b/>
                <w:bCs/>
                <w:lang w:val="uk-UA"/>
              </w:rPr>
              <w:t>возз’єднання</w:t>
            </w:r>
            <w:r w:rsidRPr="6FD2E594">
              <w:rPr>
                <w:b/>
                <w:bCs/>
                <w:lang w:val="uk-UA"/>
              </w:rPr>
              <w:t xml:space="preserve"> родини за кордоном після закінчення війни?</w:t>
            </w:r>
          </w:p>
          <w:p w14:paraId="26F99455" w14:textId="77777777" w:rsidR="00CD770A" w:rsidRPr="00767509" w:rsidRDefault="00CD770A" w:rsidP="005A14D8">
            <w:pPr>
              <w:rPr>
                <w:b/>
                <w:bCs/>
                <w:lang w:val="uk-UA"/>
              </w:rPr>
            </w:pPr>
          </w:p>
        </w:tc>
        <w:tc>
          <w:tcPr>
            <w:tcW w:w="1133" w:type="dxa"/>
          </w:tcPr>
          <w:p w14:paraId="4FBC4A88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b/>
                <w:bCs/>
                <w:color w:val="00B0F0"/>
                <w:lang w:val="uk-UA"/>
              </w:rPr>
              <w:t>О</w:t>
            </w:r>
            <w:r w:rsidRPr="00BE1D4A">
              <w:rPr>
                <w:b/>
                <w:bCs/>
                <w:color w:val="00B0F0"/>
                <w:lang w:val="uk-UA"/>
              </w:rPr>
              <w:t>В</w:t>
            </w:r>
          </w:p>
        </w:tc>
      </w:tr>
      <w:tr w:rsidR="00CD770A" w:rsidRPr="00BE1D4A" w14:paraId="5CE4AF36" w14:textId="77777777" w:rsidTr="6FD2E594">
        <w:tc>
          <w:tcPr>
            <w:tcW w:w="8217" w:type="dxa"/>
          </w:tcPr>
          <w:p w14:paraId="3B9046F6" w14:textId="77777777" w:rsidR="00CD770A" w:rsidRPr="00BE1D4A" w:rsidRDefault="00CD770A" w:rsidP="005A14D8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Точно так</w:t>
            </w:r>
          </w:p>
        </w:tc>
        <w:tc>
          <w:tcPr>
            <w:tcW w:w="1133" w:type="dxa"/>
          </w:tcPr>
          <w:p w14:paraId="28FF1566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</w:tr>
      <w:tr w:rsidR="00CD770A" w:rsidRPr="00BE1D4A" w14:paraId="03287F1D" w14:textId="77777777" w:rsidTr="6FD2E594">
        <w:tc>
          <w:tcPr>
            <w:tcW w:w="8217" w:type="dxa"/>
          </w:tcPr>
          <w:p w14:paraId="4C229D8F" w14:textId="77777777" w:rsidR="00CD770A" w:rsidRPr="00BE1D4A" w:rsidRDefault="00CD770A" w:rsidP="005A14D8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Скоріше так</w:t>
            </w:r>
          </w:p>
        </w:tc>
        <w:tc>
          <w:tcPr>
            <w:tcW w:w="1133" w:type="dxa"/>
          </w:tcPr>
          <w:p w14:paraId="670342D9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2</w:t>
            </w:r>
          </w:p>
        </w:tc>
      </w:tr>
      <w:tr w:rsidR="00CD770A" w:rsidRPr="00BE1D4A" w14:paraId="2CEE25FC" w14:textId="77777777" w:rsidTr="6FD2E594">
        <w:tc>
          <w:tcPr>
            <w:tcW w:w="8217" w:type="dxa"/>
          </w:tcPr>
          <w:p w14:paraId="43A12DD0" w14:textId="77777777" w:rsidR="00CD770A" w:rsidRPr="00BE1D4A" w:rsidRDefault="00CD770A" w:rsidP="005A14D8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Скоріше ні</w:t>
            </w:r>
          </w:p>
        </w:tc>
        <w:tc>
          <w:tcPr>
            <w:tcW w:w="1133" w:type="dxa"/>
          </w:tcPr>
          <w:p w14:paraId="196759D6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3</w:t>
            </w:r>
          </w:p>
        </w:tc>
      </w:tr>
      <w:tr w:rsidR="00CD770A" w:rsidRPr="00BE1D4A" w14:paraId="7D44AE86" w14:textId="77777777" w:rsidTr="6FD2E594">
        <w:tc>
          <w:tcPr>
            <w:tcW w:w="8217" w:type="dxa"/>
          </w:tcPr>
          <w:p w14:paraId="4733F3B6" w14:textId="77777777" w:rsidR="00CD770A" w:rsidRDefault="00CD770A" w:rsidP="005A14D8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Точно ні</w:t>
            </w:r>
          </w:p>
        </w:tc>
        <w:tc>
          <w:tcPr>
            <w:tcW w:w="1133" w:type="dxa"/>
          </w:tcPr>
          <w:p w14:paraId="2F196BAE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</w:tr>
      <w:tr w:rsidR="00CD770A" w:rsidRPr="00BE1D4A" w14:paraId="3F32EFF7" w14:textId="77777777" w:rsidTr="6FD2E594">
        <w:tc>
          <w:tcPr>
            <w:tcW w:w="8217" w:type="dxa"/>
          </w:tcPr>
          <w:p w14:paraId="4EE85359" w14:textId="77777777" w:rsidR="00CD770A" w:rsidRPr="006A3B12" w:rsidRDefault="00CD770A" w:rsidP="005A14D8">
            <w:pPr>
              <w:rPr>
                <w:bCs/>
              </w:rPr>
            </w:pPr>
            <w:r>
              <w:rPr>
                <w:bCs/>
                <w:lang w:val="uk-UA"/>
              </w:rPr>
              <w:t>Важко сказати</w:t>
            </w:r>
          </w:p>
        </w:tc>
        <w:tc>
          <w:tcPr>
            <w:tcW w:w="1133" w:type="dxa"/>
          </w:tcPr>
          <w:p w14:paraId="41D26329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98</w:t>
            </w:r>
          </w:p>
        </w:tc>
      </w:tr>
    </w:tbl>
    <w:p w14:paraId="425061FF" w14:textId="77777777" w:rsidR="00CD770A" w:rsidRDefault="00CD770A" w:rsidP="00CD770A">
      <w:pPr>
        <w:rPr>
          <w:lang w:val="uk-UA"/>
        </w:rPr>
      </w:pPr>
    </w:p>
    <w:p w14:paraId="1C6BCEDF" w14:textId="77777777" w:rsidR="00CD770A" w:rsidRPr="00BE1D4A" w:rsidRDefault="00CD770A" w:rsidP="00CD770A">
      <w:pPr>
        <w:rPr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  <w:gridCol w:w="1133"/>
      </w:tblGrid>
      <w:tr w:rsidR="00CD770A" w:rsidRPr="00BE1D4A" w14:paraId="19A66470" w14:textId="77777777" w:rsidTr="005A14D8">
        <w:tc>
          <w:tcPr>
            <w:tcW w:w="8217" w:type="dxa"/>
          </w:tcPr>
          <w:p w14:paraId="6EEC1108" w14:textId="77777777" w:rsidR="00CD770A" w:rsidRPr="00767509" w:rsidRDefault="00CD770A" w:rsidP="005A14D8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Ж7</w:t>
            </w:r>
            <w:r w:rsidRPr="00BE1D4A">
              <w:rPr>
                <w:b/>
                <w:bCs/>
                <w:lang w:val="uk-UA"/>
              </w:rPr>
              <w:t>.</w:t>
            </w:r>
            <w:r>
              <w:rPr>
                <w:b/>
                <w:bCs/>
                <w:lang w:val="uk-UA"/>
              </w:rPr>
              <w:t xml:space="preserve"> Чи розглядали б Ви можливість повернення в Україну в безпечніший регіон замість Вашого рідного регіону, якщо у Ваш регіон повертатись буде ще небезпечно, або ж він не буде відбудований?</w:t>
            </w:r>
          </w:p>
        </w:tc>
        <w:tc>
          <w:tcPr>
            <w:tcW w:w="1133" w:type="dxa"/>
          </w:tcPr>
          <w:p w14:paraId="71565FCE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b/>
                <w:bCs/>
                <w:color w:val="00B0F0"/>
                <w:lang w:val="uk-UA"/>
              </w:rPr>
              <w:t>О</w:t>
            </w:r>
            <w:r w:rsidRPr="00BE1D4A">
              <w:rPr>
                <w:b/>
                <w:bCs/>
                <w:color w:val="00B0F0"/>
                <w:lang w:val="uk-UA"/>
              </w:rPr>
              <w:t>В</w:t>
            </w:r>
          </w:p>
        </w:tc>
      </w:tr>
      <w:tr w:rsidR="00CD770A" w:rsidRPr="00BE1D4A" w14:paraId="7113662C" w14:textId="77777777" w:rsidTr="005A14D8">
        <w:tc>
          <w:tcPr>
            <w:tcW w:w="8217" w:type="dxa"/>
          </w:tcPr>
          <w:p w14:paraId="1F67E73E" w14:textId="77777777" w:rsidR="00CD770A" w:rsidRPr="00BE1D4A" w:rsidRDefault="00CD770A" w:rsidP="005A14D8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Точно так</w:t>
            </w:r>
          </w:p>
        </w:tc>
        <w:tc>
          <w:tcPr>
            <w:tcW w:w="1133" w:type="dxa"/>
          </w:tcPr>
          <w:p w14:paraId="701F0518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</w:tr>
      <w:tr w:rsidR="00CD770A" w:rsidRPr="00BE1D4A" w14:paraId="5D344CD5" w14:textId="77777777" w:rsidTr="005A14D8">
        <w:tc>
          <w:tcPr>
            <w:tcW w:w="8217" w:type="dxa"/>
          </w:tcPr>
          <w:p w14:paraId="10439AF3" w14:textId="77777777" w:rsidR="00CD770A" w:rsidRPr="00BE1D4A" w:rsidRDefault="00CD770A" w:rsidP="005A14D8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Скоріше так</w:t>
            </w:r>
          </w:p>
        </w:tc>
        <w:tc>
          <w:tcPr>
            <w:tcW w:w="1133" w:type="dxa"/>
          </w:tcPr>
          <w:p w14:paraId="0C9C2496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2</w:t>
            </w:r>
          </w:p>
        </w:tc>
      </w:tr>
      <w:tr w:rsidR="00CD770A" w:rsidRPr="00BE1D4A" w14:paraId="595DB2D8" w14:textId="77777777" w:rsidTr="005A14D8">
        <w:tc>
          <w:tcPr>
            <w:tcW w:w="8217" w:type="dxa"/>
          </w:tcPr>
          <w:p w14:paraId="3A746604" w14:textId="77777777" w:rsidR="00CD770A" w:rsidRPr="00BE1D4A" w:rsidRDefault="00CD770A" w:rsidP="005A14D8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Скоріше ні</w:t>
            </w:r>
          </w:p>
        </w:tc>
        <w:tc>
          <w:tcPr>
            <w:tcW w:w="1133" w:type="dxa"/>
          </w:tcPr>
          <w:p w14:paraId="1E7A6ABE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3</w:t>
            </w:r>
          </w:p>
        </w:tc>
      </w:tr>
      <w:tr w:rsidR="00CD770A" w:rsidRPr="00BE1D4A" w14:paraId="581FCFEF" w14:textId="77777777" w:rsidTr="005A14D8">
        <w:tc>
          <w:tcPr>
            <w:tcW w:w="8217" w:type="dxa"/>
          </w:tcPr>
          <w:p w14:paraId="7AA2EEAB" w14:textId="77777777" w:rsidR="00CD770A" w:rsidRDefault="00CD770A" w:rsidP="005A14D8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lastRenderedPageBreak/>
              <w:t>Точно ні</w:t>
            </w:r>
          </w:p>
        </w:tc>
        <w:tc>
          <w:tcPr>
            <w:tcW w:w="1133" w:type="dxa"/>
          </w:tcPr>
          <w:p w14:paraId="57AB0D08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</w:tr>
      <w:tr w:rsidR="00CD770A" w:rsidRPr="00BE1D4A" w14:paraId="1240EBE9" w14:textId="77777777" w:rsidTr="005A14D8">
        <w:tc>
          <w:tcPr>
            <w:tcW w:w="8217" w:type="dxa"/>
          </w:tcPr>
          <w:p w14:paraId="5778F078" w14:textId="77777777" w:rsidR="00CD770A" w:rsidRDefault="00CD770A" w:rsidP="005A14D8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Важко сказати</w:t>
            </w:r>
          </w:p>
        </w:tc>
        <w:tc>
          <w:tcPr>
            <w:tcW w:w="1133" w:type="dxa"/>
          </w:tcPr>
          <w:p w14:paraId="55AE13F8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98</w:t>
            </w:r>
          </w:p>
        </w:tc>
      </w:tr>
      <w:tr w:rsidR="00CD770A" w:rsidRPr="00BE1D4A" w14:paraId="6AD99CE7" w14:textId="77777777" w:rsidTr="005A14D8">
        <w:tc>
          <w:tcPr>
            <w:tcW w:w="8217" w:type="dxa"/>
          </w:tcPr>
          <w:p w14:paraId="5FA702D0" w14:textId="77777777" w:rsidR="00CD770A" w:rsidRPr="0049247E" w:rsidRDefault="00CD770A" w:rsidP="005A14D8">
            <w:pPr>
              <w:rPr>
                <w:bCs/>
                <w:lang w:val="ru-RU"/>
              </w:rPr>
            </w:pPr>
            <w:r>
              <w:rPr>
                <w:bCs/>
                <w:lang w:val="uk-UA"/>
              </w:rPr>
              <w:t>Мій регіон і так порівняно безпечніший для життя в Україні</w:t>
            </w:r>
          </w:p>
        </w:tc>
        <w:tc>
          <w:tcPr>
            <w:tcW w:w="1133" w:type="dxa"/>
          </w:tcPr>
          <w:p w14:paraId="2523D61B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</w:tr>
    </w:tbl>
    <w:p w14:paraId="3965349E" w14:textId="77777777" w:rsidR="00CD770A" w:rsidRDefault="00CD770A" w:rsidP="00CD770A">
      <w:pPr>
        <w:rPr>
          <w:lang w:val="uk-UA"/>
        </w:rPr>
      </w:pPr>
    </w:p>
    <w:p w14:paraId="19E70EB2" w14:textId="77777777" w:rsidR="00CD770A" w:rsidRDefault="00CD770A" w:rsidP="00CD770A">
      <w:pPr>
        <w:rPr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  <w:gridCol w:w="1133"/>
      </w:tblGrid>
      <w:tr w:rsidR="00CD770A" w:rsidRPr="00BE1D4A" w14:paraId="050E5769" w14:textId="77777777" w:rsidTr="005A14D8">
        <w:tc>
          <w:tcPr>
            <w:tcW w:w="8217" w:type="dxa"/>
          </w:tcPr>
          <w:p w14:paraId="502B941C" w14:textId="77777777" w:rsidR="00CD770A" w:rsidRPr="00767509" w:rsidRDefault="00CD770A" w:rsidP="005A14D8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Ж9</w:t>
            </w:r>
            <w:r w:rsidRPr="00BE1D4A">
              <w:rPr>
                <w:b/>
                <w:bCs/>
                <w:lang w:val="uk-UA"/>
              </w:rPr>
              <w:t>.</w:t>
            </w:r>
            <w:r>
              <w:rPr>
                <w:b/>
                <w:bCs/>
                <w:lang w:val="uk-UA"/>
              </w:rPr>
              <w:t xml:space="preserve"> Порівнюючи життя в Україні та життя в </w:t>
            </w:r>
            <w:r w:rsidRPr="00BE1D4A">
              <w:rPr>
                <w:b/>
                <w:bCs/>
                <w:color w:val="00B0F0"/>
                <w:lang w:val="uk-UA"/>
              </w:rPr>
              <w:t>[_filling_from_S</w:t>
            </w:r>
            <w:r>
              <w:rPr>
                <w:b/>
                <w:bCs/>
                <w:color w:val="00B0F0"/>
                <w:lang w:val="uk-UA"/>
              </w:rPr>
              <w:t>5</w:t>
            </w:r>
            <w:r w:rsidRPr="00BE1D4A">
              <w:rPr>
                <w:b/>
                <w:bCs/>
                <w:color w:val="00B0F0"/>
                <w:lang w:val="uk-UA"/>
              </w:rPr>
              <w:t xml:space="preserve"> ]</w:t>
            </w:r>
            <w:r>
              <w:rPr>
                <w:b/>
                <w:bCs/>
                <w:color w:val="00B0F0"/>
                <w:lang w:val="uk-UA"/>
              </w:rPr>
              <w:t xml:space="preserve">, </w:t>
            </w:r>
            <w:r w:rsidRPr="00025BFE">
              <w:rPr>
                <w:b/>
                <w:bCs/>
                <w:color w:val="000000" w:themeColor="text1"/>
                <w:lang w:val="uk-UA"/>
              </w:rPr>
              <w:t>загалом де Вам подобається жити більше?</w:t>
            </w:r>
          </w:p>
        </w:tc>
        <w:tc>
          <w:tcPr>
            <w:tcW w:w="1133" w:type="dxa"/>
          </w:tcPr>
          <w:p w14:paraId="32DDE105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b/>
                <w:bCs/>
                <w:color w:val="00B0F0"/>
                <w:lang w:val="uk-UA"/>
              </w:rPr>
              <w:t>О</w:t>
            </w:r>
            <w:r w:rsidRPr="00BE1D4A">
              <w:rPr>
                <w:b/>
                <w:bCs/>
                <w:color w:val="00B0F0"/>
                <w:lang w:val="uk-UA"/>
              </w:rPr>
              <w:t>В</w:t>
            </w:r>
          </w:p>
        </w:tc>
      </w:tr>
      <w:tr w:rsidR="00CD770A" w:rsidRPr="00BE1D4A" w14:paraId="109B4EEA" w14:textId="77777777" w:rsidTr="005A14D8">
        <w:tc>
          <w:tcPr>
            <w:tcW w:w="8217" w:type="dxa"/>
          </w:tcPr>
          <w:p w14:paraId="123BFB6A" w14:textId="77777777" w:rsidR="00CD770A" w:rsidRPr="00BE1D4A" w:rsidRDefault="00CD770A" w:rsidP="005A14D8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1 =  Набагато більше подобається життя в Україні</w:t>
            </w:r>
          </w:p>
        </w:tc>
        <w:tc>
          <w:tcPr>
            <w:tcW w:w="1133" w:type="dxa"/>
          </w:tcPr>
          <w:p w14:paraId="2228C1B0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</w:tr>
      <w:tr w:rsidR="00CD770A" w:rsidRPr="00BE1D4A" w14:paraId="04B98033" w14:textId="77777777" w:rsidTr="005A14D8">
        <w:tc>
          <w:tcPr>
            <w:tcW w:w="8217" w:type="dxa"/>
          </w:tcPr>
          <w:p w14:paraId="312F0F8C" w14:textId="77777777" w:rsidR="00CD770A" w:rsidRPr="00BE1D4A" w:rsidRDefault="00CD770A" w:rsidP="005A14D8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2</w:t>
            </w:r>
          </w:p>
        </w:tc>
        <w:tc>
          <w:tcPr>
            <w:tcW w:w="1133" w:type="dxa"/>
          </w:tcPr>
          <w:p w14:paraId="75742B99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2</w:t>
            </w:r>
          </w:p>
        </w:tc>
      </w:tr>
      <w:tr w:rsidR="00CD770A" w:rsidRPr="00BE1D4A" w14:paraId="1DA6CB5B" w14:textId="77777777" w:rsidTr="005A14D8">
        <w:tc>
          <w:tcPr>
            <w:tcW w:w="8217" w:type="dxa"/>
          </w:tcPr>
          <w:p w14:paraId="5B77E27E" w14:textId="77777777" w:rsidR="00CD770A" w:rsidRPr="00BE1D4A" w:rsidRDefault="00CD770A" w:rsidP="005A14D8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3</w:t>
            </w:r>
          </w:p>
        </w:tc>
        <w:tc>
          <w:tcPr>
            <w:tcW w:w="1133" w:type="dxa"/>
          </w:tcPr>
          <w:p w14:paraId="2138DDEF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3</w:t>
            </w:r>
          </w:p>
        </w:tc>
      </w:tr>
      <w:tr w:rsidR="00CD770A" w:rsidRPr="00BE1D4A" w14:paraId="378A40D5" w14:textId="77777777" w:rsidTr="005A14D8">
        <w:tc>
          <w:tcPr>
            <w:tcW w:w="8217" w:type="dxa"/>
          </w:tcPr>
          <w:p w14:paraId="22D41802" w14:textId="77777777" w:rsidR="00CD770A" w:rsidRDefault="00CD770A" w:rsidP="005A14D8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4</w:t>
            </w:r>
          </w:p>
        </w:tc>
        <w:tc>
          <w:tcPr>
            <w:tcW w:w="1133" w:type="dxa"/>
          </w:tcPr>
          <w:p w14:paraId="3DA9D62D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</w:tr>
      <w:tr w:rsidR="00CD770A" w:rsidRPr="00BE1D4A" w14:paraId="1CD120C0" w14:textId="77777777" w:rsidTr="005A14D8">
        <w:tc>
          <w:tcPr>
            <w:tcW w:w="8217" w:type="dxa"/>
          </w:tcPr>
          <w:p w14:paraId="4DE605F7" w14:textId="77777777" w:rsidR="00CD770A" w:rsidRDefault="00CD770A" w:rsidP="005A14D8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5</w:t>
            </w:r>
          </w:p>
        </w:tc>
        <w:tc>
          <w:tcPr>
            <w:tcW w:w="1133" w:type="dxa"/>
          </w:tcPr>
          <w:p w14:paraId="0C7FC5BA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</w:tr>
      <w:tr w:rsidR="00CD770A" w:rsidRPr="00BE1D4A" w14:paraId="7F3286E9" w14:textId="77777777" w:rsidTr="005A14D8">
        <w:tc>
          <w:tcPr>
            <w:tcW w:w="8217" w:type="dxa"/>
          </w:tcPr>
          <w:p w14:paraId="1DE237B9" w14:textId="77777777" w:rsidR="00CD770A" w:rsidRDefault="00CD770A" w:rsidP="005A14D8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6</w:t>
            </w:r>
          </w:p>
        </w:tc>
        <w:tc>
          <w:tcPr>
            <w:tcW w:w="1133" w:type="dxa"/>
          </w:tcPr>
          <w:p w14:paraId="0A80831C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</w:tr>
      <w:tr w:rsidR="00CD770A" w:rsidRPr="00BE1D4A" w14:paraId="0C37267F" w14:textId="77777777" w:rsidTr="005A14D8">
        <w:tc>
          <w:tcPr>
            <w:tcW w:w="8217" w:type="dxa"/>
          </w:tcPr>
          <w:p w14:paraId="506E8C42" w14:textId="77777777" w:rsidR="00CD770A" w:rsidRDefault="00CD770A" w:rsidP="005A14D8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7</w:t>
            </w:r>
          </w:p>
        </w:tc>
        <w:tc>
          <w:tcPr>
            <w:tcW w:w="1133" w:type="dxa"/>
          </w:tcPr>
          <w:p w14:paraId="3C07A44E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</w:tr>
      <w:tr w:rsidR="00CD770A" w:rsidRPr="00BE1D4A" w14:paraId="0C01C0FD" w14:textId="77777777" w:rsidTr="005A14D8">
        <w:tc>
          <w:tcPr>
            <w:tcW w:w="8217" w:type="dxa"/>
          </w:tcPr>
          <w:p w14:paraId="3ACC87AA" w14:textId="77777777" w:rsidR="00CD770A" w:rsidRDefault="00CD770A" w:rsidP="005A14D8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8</w:t>
            </w:r>
          </w:p>
        </w:tc>
        <w:tc>
          <w:tcPr>
            <w:tcW w:w="1133" w:type="dxa"/>
          </w:tcPr>
          <w:p w14:paraId="537D6112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</w:tr>
      <w:tr w:rsidR="00CD770A" w:rsidRPr="00BE1D4A" w14:paraId="0D19DBCA" w14:textId="77777777" w:rsidTr="005A14D8">
        <w:tc>
          <w:tcPr>
            <w:tcW w:w="8217" w:type="dxa"/>
          </w:tcPr>
          <w:p w14:paraId="3A556E65" w14:textId="77777777" w:rsidR="00CD770A" w:rsidRDefault="00CD770A" w:rsidP="005A14D8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9</w:t>
            </w:r>
          </w:p>
        </w:tc>
        <w:tc>
          <w:tcPr>
            <w:tcW w:w="1133" w:type="dxa"/>
          </w:tcPr>
          <w:p w14:paraId="7A78F347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</w:tr>
      <w:tr w:rsidR="00CD770A" w:rsidRPr="00BE1D4A" w14:paraId="5DEF716B" w14:textId="77777777" w:rsidTr="005A14D8">
        <w:tc>
          <w:tcPr>
            <w:tcW w:w="8217" w:type="dxa"/>
          </w:tcPr>
          <w:p w14:paraId="34118490" w14:textId="77777777" w:rsidR="00CD770A" w:rsidRPr="0049247E" w:rsidRDefault="00CD770A" w:rsidP="005A14D8">
            <w:p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 xml:space="preserve">10 = Набагато більше подобається життя в </w:t>
            </w:r>
            <w:r w:rsidRPr="00BE1D4A">
              <w:rPr>
                <w:b/>
                <w:bCs/>
                <w:color w:val="00B0F0"/>
                <w:lang w:val="uk-UA"/>
              </w:rPr>
              <w:t>[_filling_from_S</w:t>
            </w:r>
            <w:r>
              <w:rPr>
                <w:b/>
                <w:bCs/>
                <w:color w:val="00B0F0"/>
                <w:lang w:val="uk-UA"/>
              </w:rPr>
              <w:t>5</w:t>
            </w:r>
            <w:r w:rsidRPr="00BE1D4A">
              <w:rPr>
                <w:b/>
                <w:bCs/>
                <w:color w:val="00B0F0"/>
                <w:lang w:val="uk-UA"/>
              </w:rPr>
              <w:t xml:space="preserve"> ]</w:t>
            </w:r>
          </w:p>
        </w:tc>
        <w:tc>
          <w:tcPr>
            <w:tcW w:w="1133" w:type="dxa"/>
          </w:tcPr>
          <w:p w14:paraId="1F175A49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</w:tr>
    </w:tbl>
    <w:p w14:paraId="45DEF9FA" w14:textId="77777777" w:rsidR="00CD770A" w:rsidRDefault="00CD770A" w:rsidP="00CD770A">
      <w:pPr>
        <w:rPr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  <w:gridCol w:w="1133"/>
      </w:tblGrid>
      <w:tr w:rsidR="00CD770A" w:rsidRPr="00BE1D4A" w14:paraId="4B9B7DD6" w14:textId="77777777" w:rsidTr="005A14D8">
        <w:tc>
          <w:tcPr>
            <w:tcW w:w="8217" w:type="dxa"/>
          </w:tcPr>
          <w:p w14:paraId="1628B913" w14:textId="77777777" w:rsidR="00CD770A" w:rsidRPr="00025BFE" w:rsidRDefault="00CD770A" w:rsidP="005A14D8">
            <w:pPr>
              <w:rPr>
                <w:b/>
                <w:bCs/>
                <w:color w:val="000000" w:themeColor="text1"/>
                <w:lang w:val="uk-UA"/>
              </w:rPr>
            </w:pPr>
            <w:r>
              <w:rPr>
                <w:b/>
                <w:bCs/>
                <w:lang w:val="uk-UA"/>
              </w:rPr>
              <w:t>Ж10</w:t>
            </w:r>
            <w:r w:rsidRPr="00BE1D4A">
              <w:rPr>
                <w:b/>
                <w:bCs/>
                <w:lang w:val="uk-UA"/>
              </w:rPr>
              <w:t>.</w:t>
            </w:r>
            <w:r>
              <w:rPr>
                <w:b/>
                <w:bCs/>
                <w:lang w:val="uk-UA"/>
              </w:rPr>
              <w:t xml:space="preserve"> Порівнюючи життя в Україні та життя в </w:t>
            </w:r>
            <w:r w:rsidRPr="00BE1D4A">
              <w:rPr>
                <w:b/>
                <w:bCs/>
                <w:color w:val="00B0F0"/>
                <w:lang w:val="uk-UA"/>
              </w:rPr>
              <w:t>[_filling_from_S</w:t>
            </w:r>
            <w:r>
              <w:rPr>
                <w:b/>
                <w:bCs/>
                <w:color w:val="00B0F0"/>
                <w:lang w:val="uk-UA"/>
              </w:rPr>
              <w:t>5</w:t>
            </w:r>
            <w:r w:rsidRPr="00BE1D4A">
              <w:rPr>
                <w:b/>
                <w:bCs/>
                <w:color w:val="00B0F0"/>
                <w:lang w:val="uk-UA"/>
              </w:rPr>
              <w:t xml:space="preserve"> ]</w:t>
            </w:r>
            <w:r>
              <w:rPr>
                <w:b/>
                <w:bCs/>
                <w:color w:val="00B0F0"/>
                <w:lang w:val="uk-UA"/>
              </w:rPr>
              <w:t xml:space="preserve">, </w:t>
            </w:r>
            <w:r w:rsidRPr="00025BFE">
              <w:rPr>
                <w:b/>
                <w:bCs/>
                <w:color w:val="000000" w:themeColor="text1"/>
                <w:lang w:val="uk-UA"/>
              </w:rPr>
              <w:t>загалом де Вашим дітям подобається жити більше?</w:t>
            </w:r>
          </w:p>
          <w:p w14:paraId="3350CBCB" w14:textId="77777777" w:rsidR="00CD770A" w:rsidRPr="00767509" w:rsidRDefault="00CD770A" w:rsidP="005A14D8">
            <w:pPr>
              <w:rPr>
                <w:b/>
                <w:bCs/>
                <w:lang w:val="uk-UA"/>
              </w:rPr>
            </w:pPr>
            <w:r w:rsidRPr="00025BFE">
              <w:rPr>
                <w:b/>
                <w:bCs/>
                <w:color w:val="000000" w:themeColor="text1"/>
                <w:lang w:val="uk-UA"/>
              </w:rPr>
              <w:t>Якщо А2 =2 і/або 3</w:t>
            </w:r>
          </w:p>
        </w:tc>
        <w:tc>
          <w:tcPr>
            <w:tcW w:w="1133" w:type="dxa"/>
          </w:tcPr>
          <w:p w14:paraId="3DA705EF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b/>
                <w:bCs/>
                <w:color w:val="00B0F0"/>
                <w:lang w:val="uk-UA"/>
              </w:rPr>
              <w:t>О</w:t>
            </w:r>
            <w:r w:rsidRPr="00BE1D4A">
              <w:rPr>
                <w:b/>
                <w:bCs/>
                <w:color w:val="00B0F0"/>
                <w:lang w:val="uk-UA"/>
              </w:rPr>
              <w:t>В</w:t>
            </w:r>
          </w:p>
        </w:tc>
      </w:tr>
      <w:tr w:rsidR="00CD770A" w:rsidRPr="00BE1D4A" w14:paraId="0D968BCE" w14:textId="77777777" w:rsidTr="005A14D8">
        <w:tc>
          <w:tcPr>
            <w:tcW w:w="8217" w:type="dxa"/>
          </w:tcPr>
          <w:p w14:paraId="273756AE" w14:textId="77777777" w:rsidR="00CD770A" w:rsidRPr="00BE1D4A" w:rsidRDefault="00CD770A" w:rsidP="005A14D8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1 =  Дітям набагато більше подобається життя в Україні</w:t>
            </w:r>
          </w:p>
        </w:tc>
        <w:tc>
          <w:tcPr>
            <w:tcW w:w="1133" w:type="dxa"/>
          </w:tcPr>
          <w:p w14:paraId="1105262F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</w:tr>
      <w:tr w:rsidR="00CD770A" w:rsidRPr="00BE1D4A" w14:paraId="0B280054" w14:textId="77777777" w:rsidTr="005A14D8">
        <w:tc>
          <w:tcPr>
            <w:tcW w:w="8217" w:type="dxa"/>
          </w:tcPr>
          <w:p w14:paraId="637E1030" w14:textId="77777777" w:rsidR="00CD770A" w:rsidRPr="00BE1D4A" w:rsidRDefault="00CD770A" w:rsidP="005A14D8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2</w:t>
            </w:r>
          </w:p>
        </w:tc>
        <w:tc>
          <w:tcPr>
            <w:tcW w:w="1133" w:type="dxa"/>
          </w:tcPr>
          <w:p w14:paraId="763FDDAC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2</w:t>
            </w:r>
          </w:p>
        </w:tc>
      </w:tr>
      <w:tr w:rsidR="00CD770A" w:rsidRPr="00BE1D4A" w14:paraId="40B7A441" w14:textId="77777777" w:rsidTr="005A14D8">
        <w:tc>
          <w:tcPr>
            <w:tcW w:w="8217" w:type="dxa"/>
          </w:tcPr>
          <w:p w14:paraId="18A15F46" w14:textId="77777777" w:rsidR="00CD770A" w:rsidRPr="00BE1D4A" w:rsidRDefault="00CD770A" w:rsidP="005A14D8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3</w:t>
            </w:r>
          </w:p>
        </w:tc>
        <w:tc>
          <w:tcPr>
            <w:tcW w:w="1133" w:type="dxa"/>
          </w:tcPr>
          <w:p w14:paraId="01D0C239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3</w:t>
            </w:r>
          </w:p>
        </w:tc>
      </w:tr>
      <w:tr w:rsidR="00CD770A" w:rsidRPr="00BE1D4A" w14:paraId="3A8CAEE1" w14:textId="77777777" w:rsidTr="005A14D8">
        <w:tc>
          <w:tcPr>
            <w:tcW w:w="8217" w:type="dxa"/>
          </w:tcPr>
          <w:p w14:paraId="60251726" w14:textId="77777777" w:rsidR="00CD770A" w:rsidRDefault="00CD770A" w:rsidP="005A14D8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4</w:t>
            </w:r>
          </w:p>
        </w:tc>
        <w:tc>
          <w:tcPr>
            <w:tcW w:w="1133" w:type="dxa"/>
          </w:tcPr>
          <w:p w14:paraId="09F5ECDE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</w:tr>
      <w:tr w:rsidR="00CD770A" w:rsidRPr="00BE1D4A" w14:paraId="7727D207" w14:textId="77777777" w:rsidTr="005A14D8">
        <w:tc>
          <w:tcPr>
            <w:tcW w:w="8217" w:type="dxa"/>
          </w:tcPr>
          <w:p w14:paraId="421DCA5A" w14:textId="77777777" w:rsidR="00CD770A" w:rsidRDefault="00CD770A" w:rsidP="005A14D8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5</w:t>
            </w:r>
          </w:p>
        </w:tc>
        <w:tc>
          <w:tcPr>
            <w:tcW w:w="1133" w:type="dxa"/>
          </w:tcPr>
          <w:p w14:paraId="0BE8A5A8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</w:tr>
      <w:tr w:rsidR="00CD770A" w:rsidRPr="00BE1D4A" w14:paraId="22E0F46E" w14:textId="77777777" w:rsidTr="005A14D8">
        <w:tc>
          <w:tcPr>
            <w:tcW w:w="8217" w:type="dxa"/>
          </w:tcPr>
          <w:p w14:paraId="4DB158FE" w14:textId="77777777" w:rsidR="00CD770A" w:rsidRDefault="00CD770A" w:rsidP="005A14D8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6</w:t>
            </w:r>
          </w:p>
        </w:tc>
        <w:tc>
          <w:tcPr>
            <w:tcW w:w="1133" w:type="dxa"/>
          </w:tcPr>
          <w:p w14:paraId="27AFEB41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</w:tr>
      <w:tr w:rsidR="00CD770A" w:rsidRPr="00BE1D4A" w14:paraId="7DAC3663" w14:textId="77777777" w:rsidTr="005A14D8">
        <w:tc>
          <w:tcPr>
            <w:tcW w:w="8217" w:type="dxa"/>
          </w:tcPr>
          <w:p w14:paraId="2B0DF54E" w14:textId="77777777" w:rsidR="00CD770A" w:rsidRDefault="00CD770A" w:rsidP="005A14D8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7</w:t>
            </w:r>
          </w:p>
        </w:tc>
        <w:tc>
          <w:tcPr>
            <w:tcW w:w="1133" w:type="dxa"/>
          </w:tcPr>
          <w:p w14:paraId="518886E7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</w:tr>
      <w:tr w:rsidR="00CD770A" w:rsidRPr="00BE1D4A" w14:paraId="5B1D1567" w14:textId="77777777" w:rsidTr="005A14D8">
        <w:tc>
          <w:tcPr>
            <w:tcW w:w="8217" w:type="dxa"/>
          </w:tcPr>
          <w:p w14:paraId="52AF7870" w14:textId="77777777" w:rsidR="00CD770A" w:rsidRDefault="00CD770A" w:rsidP="005A14D8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8</w:t>
            </w:r>
          </w:p>
        </w:tc>
        <w:tc>
          <w:tcPr>
            <w:tcW w:w="1133" w:type="dxa"/>
          </w:tcPr>
          <w:p w14:paraId="30AC3FEC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</w:tr>
      <w:tr w:rsidR="00CD770A" w:rsidRPr="00BE1D4A" w14:paraId="4218FA7B" w14:textId="77777777" w:rsidTr="005A14D8">
        <w:tc>
          <w:tcPr>
            <w:tcW w:w="8217" w:type="dxa"/>
          </w:tcPr>
          <w:p w14:paraId="05CAF400" w14:textId="77777777" w:rsidR="00CD770A" w:rsidRDefault="00CD770A" w:rsidP="005A14D8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9</w:t>
            </w:r>
          </w:p>
        </w:tc>
        <w:tc>
          <w:tcPr>
            <w:tcW w:w="1133" w:type="dxa"/>
          </w:tcPr>
          <w:p w14:paraId="55FF66D6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</w:tr>
      <w:tr w:rsidR="00CD770A" w:rsidRPr="00BE1D4A" w14:paraId="7D0945F1" w14:textId="77777777" w:rsidTr="005A14D8">
        <w:tc>
          <w:tcPr>
            <w:tcW w:w="8217" w:type="dxa"/>
          </w:tcPr>
          <w:p w14:paraId="534E193F" w14:textId="77777777" w:rsidR="00CD770A" w:rsidRPr="0049247E" w:rsidRDefault="00CD770A" w:rsidP="005A14D8">
            <w:p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 xml:space="preserve">10 = Дітям набагато більше подобається життя в </w:t>
            </w:r>
            <w:r w:rsidRPr="00BE1D4A">
              <w:rPr>
                <w:b/>
                <w:bCs/>
                <w:color w:val="00B0F0"/>
                <w:lang w:val="uk-UA"/>
              </w:rPr>
              <w:t>[_filling_from_S</w:t>
            </w:r>
            <w:r>
              <w:rPr>
                <w:b/>
                <w:bCs/>
                <w:color w:val="00B0F0"/>
                <w:lang w:val="uk-UA"/>
              </w:rPr>
              <w:t>5</w:t>
            </w:r>
            <w:r w:rsidRPr="00BE1D4A">
              <w:rPr>
                <w:b/>
                <w:bCs/>
                <w:color w:val="00B0F0"/>
                <w:lang w:val="uk-UA"/>
              </w:rPr>
              <w:t xml:space="preserve"> ]</w:t>
            </w:r>
          </w:p>
        </w:tc>
        <w:tc>
          <w:tcPr>
            <w:tcW w:w="1133" w:type="dxa"/>
          </w:tcPr>
          <w:p w14:paraId="762B7A8C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</w:tr>
      <w:tr w:rsidR="00CD770A" w:rsidRPr="00BE1D4A" w14:paraId="16715986" w14:textId="77777777" w:rsidTr="005A14D8">
        <w:tc>
          <w:tcPr>
            <w:tcW w:w="8217" w:type="dxa"/>
          </w:tcPr>
          <w:p w14:paraId="67CD1CC5" w14:textId="77777777" w:rsidR="00CD770A" w:rsidRDefault="00CD770A" w:rsidP="005A14D8">
            <w:p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Інше___________</w:t>
            </w:r>
          </w:p>
        </w:tc>
        <w:tc>
          <w:tcPr>
            <w:tcW w:w="1133" w:type="dxa"/>
          </w:tcPr>
          <w:p w14:paraId="42D592E6" w14:textId="77777777" w:rsidR="00CD770A" w:rsidRDefault="00CD770A" w:rsidP="005A14D8">
            <w:pPr>
              <w:rPr>
                <w:lang w:val="uk-UA"/>
              </w:rPr>
            </w:pPr>
          </w:p>
        </w:tc>
      </w:tr>
    </w:tbl>
    <w:p w14:paraId="58530D49" w14:textId="4E795729" w:rsidR="00F67581" w:rsidRPr="00512AD9" w:rsidRDefault="00F67581" w:rsidP="00B57031">
      <w:pPr>
        <w:pStyle w:val="ListParagraph"/>
        <w:spacing w:after="160" w:line="259" w:lineRule="auto"/>
        <w:ind w:left="360"/>
        <w:rPr>
          <w:b/>
          <w:bCs/>
          <w:lang w:val="uk-UA"/>
        </w:rPr>
      </w:pPr>
      <w:r w:rsidRPr="6FD2E594">
        <w:rPr>
          <w:b/>
          <w:bCs/>
          <w:lang w:val="uk-UA"/>
        </w:rPr>
        <w:t xml:space="preserve"> якщо у респондента є діти </w:t>
      </w:r>
      <w:r w:rsidRPr="6FD2E594">
        <w:rPr>
          <w:b/>
          <w:bCs/>
          <w:lang w:val="ru-RU"/>
        </w:rPr>
        <w:t xml:space="preserve">&lt;18 </w:t>
      </w:r>
      <w:r w:rsidRPr="6FD2E594">
        <w:rPr>
          <w:b/>
          <w:bCs/>
          <w:lang w:val="uk-UA"/>
        </w:rPr>
        <w:t xml:space="preserve">років) Чи хоче Ваша дитина повернутись до України чи залишитись за кордоном? </w:t>
      </w:r>
    </w:p>
    <w:p w14:paraId="053183AA" w14:textId="77777777" w:rsidR="00F67581" w:rsidRPr="00512AD9" w:rsidRDefault="00F67581" w:rsidP="00F67581">
      <w:pPr>
        <w:rPr>
          <w:i/>
          <w:iCs/>
          <w:lang w:val="uk-UA"/>
        </w:rPr>
      </w:pPr>
      <w:r>
        <w:rPr>
          <w:i/>
          <w:iCs/>
          <w:lang w:val="uk-UA"/>
        </w:rPr>
        <w:t>Примітка: Повторювати це питання стільки раз, скільки у респондента є дітей</w:t>
      </w:r>
      <w:r w:rsidRPr="00512AD9">
        <w:rPr>
          <w:i/>
          <w:iCs/>
          <w:lang w:val="ru-RU"/>
        </w:rPr>
        <w:t xml:space="preserve"> </w:t>
      </w:r>
      <w:r>
        <w:rPr>
          <w:i/>
          <w:iCs/>
          <w:lang w:val="uk-UA"/>
        </w:rPr>
        <w:t>на основі першої хвилі. Для кожного з питань використати правильну вік і стать дитини (наприклад, перший раз додавати вік і стать тієї дитини, яку респондент(-ка) в минулому опитуванні вказав(-ла) першою, і т.д.)</w:t>
      </w:r>
    </w:p>
    <w:p w14:paraId="5794B193" w14:textId="77777777" w:rsidR="00F67581" w:rsidRDefault="00F67581" w:rsidP="00F67581">
      <w:pPr>
        <w:rPr>
          <w:lang w:val="uk-UA"/>
        </w:rPr>
      </w:pPr>
      <w:r>
        <w:rPr>
          <w:lang w:val="uk-UA"/>
        </w:rPr>
        <w:t xml:space="preserve">Точно до України </w:t>
      </w:r>
    </w:p>
    <w:p w14:paraId="7E6D43AB" w14:textId="77777777" w:rsidR="00F67581" w:rsidRDefault="00F67581" w:rsidP="00F67581">
      <w:pPr>
        <w:rPr>
          <w:lang w:val="uk-UA"/>
        </w:rPr>
      </w:pPr>
      <w:r>
        <w:rPr>
          <w:lang w:val="uk-UA"/>
        </w:rPr>
        <w:t xml:space="preserve">Скоріше до України </w:t>
      </w:r>
    </w:p>
    <w:p w14:paraId="40C9ED35" w14:textId="77777777" w:rsidR="00F67581" w:rsidRDefault="00F67581" w:rsidP="00F67581">
      <w:pPr>
        <w:rPr>
          <w:lang w:val="uk-UA"/>
        </w:rPr>
      </w:pPr>
      <w:r>
        <w:rPr>
          <w:lang w:val="uk-UA"/>
        </w:rPr>
        <w:t>Скоріше за кордоном</w:t>
      </w:r>
    </w:p>
    <w:p w14:paraId="1D9DEE49" w14:textId="77777777" w:rsidR="00F67581" w:rsidRDefault="00F67581" w:rsidP="00F67581">
      <w:pPr>
        <w:rPr>
          <w:lang w:val="uk-UA"/>
        </w:rPr>
      </w:pPr>
      <w:r>
        <w:rPr>
          <w:lang w:val="uk-UA"/>
        </w:rPr>
        <w:t>Точно за кордоном</w:t>
      </w:r>
    </w:p>
    <w:p w14:paraId="4ECB2CCD" w14:textId="77777777" w:rsidR="00F67581" w:rsidRDefault="00F67581" w:rsidP="00F67581">
      <w:pPr>
        <w:rPr>
          <w:lang w:val="uk-UA"/>
        </w:rPr>
      </w:pPr>
      <w:r>
        <w:rPr>
          <w:lang w:val="uk-UA"/>
        </w:rPr>
        <w:t>Важко сказати</w:t>
      </w:r>
    </w:p>
    <w:p w14:paraId="0FED2416" w14:textId="77777777" w:rsidR="00F67581" w:rsidRDefault="00F67581" w:rsidP="00F67581">
      <w:pPr>
        <w:rPr>
          <w:lang w:val="uk-UA"/>
        </w:rPr>
      </w:pPr>
    </w:p>
    <w:p w14:paraId="213C6F9F" w14:textId="77777777" w:rsidR="00F67581" w:rsidRPr="00B659DE" w:rsidRDefault="00F67581" w:rsidP="00F67581">
      <w:pPr>
        <w:rPr>
          <w:lang w:val="ru-RU"/>
        </w:rPr>
      </w:pPr>
    </w:p>
    <w:p w14:paraId="4B47294B" w14:textId="25BFBB53" w:rsidR="00F67581" w:rsidRPr="00B57031" w:rsidRDefault="00F67581" w:rsidP="00F67581">
      <w:pPr>
        <w:pStyle w:val="ListParagraph"/>
        <w:numPr>
          <w:ilvl w:val="0"/>
          <w:numId w:val="12"/>
        </w:numPr>
        <w:spacing w:after="160" w:line="259" w:lineRule="auto"/>
        <w:rPr>
          <w:b/>
          <w:bCs/>
          <w:lang w:val="uk-UA"/>
        </w:rPr>
      </w:pPr>
      <w:r w:rsidRPr="00512AD9">
        <w:rPr>
          <w:b/>
          <w:bCs/>
          <w:lang w:val="uk-UA"/>
        </w:rPr>
        <w:lastRenderedPageBreak/>
        <w:t>Скажіть, чи змінилися наміри</w:t>
      </w:r>
      <w:r w:rsidRPr="00B57031">
        <w:rPr>
          <w:b/>
          <w:bCs/>
          <w:lang w:val="ru-RU"/>
        </w:rPr>
        <w:t xml:space="preserve"> </w:t>
      </w:r>
      <w:r>
        <w:rPr>
          <w:b/>
          <w:bCs/>
          <w:lang w:val="uk-UA"/>
        </w:rPr>
        <w:t>Вашої дитини</w:t>
      </w:r>
      <w:r w:rsidRPr="00512AD9">
        <w:rPr>
          <w:b/>
          <w:bCs/>
          <w:lang w:val="uk-UA"/>
        </w:rPr>
        <w:t xml:space="preserve"> щодо повернення до України</w:t>
      </w:r>
      <w:r>
        <w:rPr>
          <w:b/>
          <w:bCs/>
          <w:lang w:val="uk-UA"/>
        </w:rPr>
        <w:t xml:space="preserve"> порівняно із намірами рік </w:t>
      </w:r>
      <w:r w:rsidR="008E1DDB">
        <w:rPr>
          <w:b/>
          <w:bCs/>
          <w:lang w:val="uk-UA"/>
        </w:rPr>
        <w:t>тому</w:t>
      </w:r>
      <w:r w:rsidRPr="00512AD9">
        <w:rPr>
          <w:b/>
          <w:bCs/>
          <w:lang w:val="uk-UA"/>
        </w:rPr>
        <w:t xml:space="preserve">? </w:t>
      </w:r>
      <w:r w:rsidRPr="00512AD9">
        <w:rPr>
          <w:b/>
          <w:bCs/>
          <w:i/>
          <w:iCs/>
          <w:lang w:val="uk-UA"/>
        </w:rPr>
        <w:t>(один варіант відповіді)</w:t>
      </w:r>
    </w:p>
    <w:p w14:paraId="39CFE9E8" w14:textId="7C1DFADA" w:rsidR="00F67581" w:rsidRPr="00B57031" w:rsidRDefault="00F67581" w:rsidP="6FD2E594">
      <w:pPr>
        <w:rPr>
          <w:i/>
          <w:iCs/>
          <w:lang w:val="uk-UA"/>
        </w:rPr>
      </w:pPr>
      <w:r w:rsidRPr="6FD2E594">
        <w:rPr>
          <w:i/>
          <w:iCs/>
          <w:lang w:val="uk-UA"/>
        </w:rPr>
        <w:t>Примітка: Повторювати це питання стільки раз, скільки у респондента є дітей</w:t>
      </w:r>
      <w:r w:rsidRPr="6FD2E594">
        <w:rPr>
          <w:i/>
          <w:iCs/>
          <w:lang w:val="ru-RU"/>
        </w:rPr>
        <w:t xml:space="preserve"> </w:t>
      </w:r>
      <w:r w:rsidRPr="6FD2E594">
        <w:rPr>
          <w:i/>
          <w:iCs/>
          <w:lang w:val="uk-UA"/>
        </w:rPr>
        <w:t>на основі першої хвилі. Для кожного з питань використати правильну вік і стать дитини (наприклад, перший раз додавати вік і стать тієї дитини, яку респондент(-ка) в минулому опитуванні вказав(-ла) першою, і т.д.)</w:t>
      </w:r>
    </w:p>
    <w:p w14:paraId="04080C46" w14:textId="77777777" w:rsidR="00F67581" w:rsidRDefault="00F67581" w:rsidP="00F67581">
      <w:pPr>
        <w:rPr>
          <w:lang w:val="uk-UA"/>
        </w:rPr>
      </w:pPr>
      <w:r>
        <w:rPr>
          <w:lang w:val="uk-UA"/>
        </w:rPr>
        <w:t>Ні, не змінилися</w:t>
      </w:r>
    </w:p>
    <w:p w14:paraId="43CB8DBB" w14:textId="7B5F6776" w:rsidR="00F67581" w:rsidRDefault="00F67581" w:rsidP="00F67581">
      <w:pPr>
        <w:rPr>
          <w:lang w:val="uk-UA"/>
        </w:rPr>
      </w:pPr>
      <w:r w:rsidRPr="6FD2E594">
        <w:rPr>
          <w:lang w:val="uk-UA"/>
        </w:rPr>
        <w:t xml:space="preserve">Більше </w:t>
      </w:r>
      <w:r w:rsidR="00F566D6" w:rsidRPr="6FD2E594">
        <w:rPr>
          <w:lang w:val="uk-UA"/>
        </w:rPr>
        <w:t>схиляється</w:t>
      </w:r>
      <w:r w:rsidRPr="6FD2E594">
        <w:rPr>
          <w:lang w:val="uk-UA"/>
        </w:rPr>
        <w:t xml:space="preserve"> до думки не повертатися до України взагалі, хоча тоді думав/ла про повернення</w:t>
      </w:r>
    </w:p>
    <w:p w14:paraId="73091087" w14:textId="152F278D" w:rsidR="00F67581" w:rsidRDefault="00F67581" w:rsidP="00F67581">
      <w:pPr>
        <w:rPr>
          <w:lang w:val="uk-UA"/>
        </w:rPr>
      </w:pPr>
      <w:r>
        <w:rPr>
          <w:lang w:val="uk-UA"/>
        </w:rPr>
        <w:t>Більше схиля</w:t>
      </w:r>
      <w:r w:rsidR="00C3251F">
        <w:rPr>
          <w:lang w:val="uk-UA"/>
        </w:rPr>
        <w:t>ється</w:t>
      </w:r>
      <w:r>
        <w:rPr>
          <w:lang w:val="uk-UA"/>
        </w:rPr>
        <w:t xml:space="preserve"> до думки повернутися до України пізніше, ніж планував/ла тоді</w:t>
      </w:r>
    </w:p>
    <w:p w14:paraId="3DCC03D4" w14:textId="5D06FD3A" w:rsidR="00F67581" w:rsidRDefault="00F67581" w:rsidP="00F67581">
      <w:pPr>
        <w:rPr>
          <w:lang w:val="uk-UA"/>
        </w:rPr>
      </w:pPr>
      <w:r>
        <w:rPr>
          <w:lang w:val="uk-UA"/>
        </w:rPr>
        <w:t>Більше схиля</w:t>
      </w:r>
      <w:r w:rsidR="00C3251F">
        <w:rPr>
          <w:lang w:val="uk-UA"/>
        </w:rPr>
        <w:t>ється</w:t>
      </w:r>
      <w:r>
        <w:rPr>
          <w:lang w:val="uk-UA"/>
        </w:rPr>
        <w:t xml:space="preserve"> до думки повернутися до України раніше, ніж планував/ла тоді</w:t>
      </w:r>
    </w:p>
    <w:p w14:paraId="56BBAE5C" w14:textId="5C57CD9B" w:rsidR="00F67581" w:rsidRDefault="00F67581" w:rsidP="00F67581">
      <w:pPr>
        <w:rPr>
          <w:lang w:val="uk-UA"/>
        </w:rPr>
      </w:pPr>
      <w:r>
        <w:rPr>
          <w:lang w:val="uk-UA"/>
        </w:rPr>
        <w:t>Більше схиля</w:t>
      </w:r>
      <w:r w:rsidR="00C3251F">
        <w:rPr>
          <w:lang w:val="uk-UA"/>
        </w:rPr>
        <w:t>ється</w:t>
      </w:r>
      <w:r>
        <w:rPr>
          <w:lang w:val="uk-UA"/>
        </w:rPr>
        <w:t xml:space="preserve"> до плану повернутися до України, хоча тоді думав/ла не повертатися</w:t>
      </w:r>
    </w:p>
    <w:p w14:paraId="2F4A4818" w14:textId="6E6376FA" w:rsidR="00206A31" w:rsidRDefault="00206A31" w:rsidP="6FD2E594">
      <w:pPr>
        <w:rPr>
          <w:lang w:val="uk-UA"/>
        </w:rPr>
      </w:pPr>
    </w:p>
    <w:p w14:paraId="11EF90B2" w14:textId="77777777" w:rsidR="00F67581" w:rsidRDefault="00F67581" w:rsidP="00CD770A">
      <w:pPr>
        <w:rPr>
          <w:lang w:val="uk-UA"/>
        </w:rPr>
      </w:pPr>
    </w:p>
    <w:p w14:paraId="3C5F7317" w14:textId="032AC234" w:rsidR="0060775F" w:rsidRDefault="0060775F" w:rsidP="3C54EA84">
      <w:pPr>
        <w:rPr>
          <w:lang w:val="uk-UA"/>
        </w:rPr>
      </w:pPr>
    </w:p>
    <w:p w14:paraId="452EF13A" w14:textId="095EBB4D" w:rsidR="0060775F" w:rsidRDefault="13D65F0D" w:rsidP="3C54EA84">
      <w:pPr>
        <w:pStyle w:val="ListParagraph"/>
        <w:numPr>
          <w:ilvl w:val="0"/>
          <w:numId w:val="5"/>
        </w:numPr>
        <w:spacing w:line="257" w:lineRule="auto"/>
        <w:ind w:left="360"/>
        <w:rPr>
          <w:rFonts w:ascii="Aptos" w:eastAsia="Aptos" w:hAnsi="Aptos" w:cs="Aptos"/>
          <w:sz w:val="22"/>
          <w:szCs w:val="22"/>
          <w:lang w:val="uk-UA"/>
        </w:rPr>
      </w:pPr>
      <w:r w:rsidRPr="3C54EA84">
        <w:rPr>
          <w:rFonts w:ascii="Aptos" w:eastAsia="Aptos" w:hAnsi="Aptos" w:cs="Aptos"/>
          <w:b/>
          <w:bCs/>
          <w:sz w:val="22"/>
          <w:szCs w:val="22"/>
          <w:lang w:val="uk-UA"/>
        </w:rPr>
        <w:t>Як ви вважаєте, якби ви зараз повернулися в Україну, наскільки імовірно, що могли б трапитися наступні ситуації</w:t>
      </w:r>
      <w:r w:rsidRPr="3C54EA84">
        <w:rPr>
          <w:rFonts w:ascii="Aptos" w:eastAsia="Aptos" w:hAnsi="Aptos" w:cs="Aptos"/>
          <w:sz w:val="22"/>
          <w:szCs w:val="22"/>
          <w:lang w:val="uk-UA"/>
        </w:rPr>
        <w:t>: (шкала: 1 – точно не станеться… 7 – точно станеться) (</w:t>
      </w:r>
      <w:r w:rsidRPr="3C54EA84">
        <w:rPr>
          <w:rFonts w:ascii="Aptos" w:eastAsia="Aptos" w:hAnsi="Aptos" w:cs="Aptos"/>
          <w:sz w:val="22"/>
          <w:szCs w:val="22"/>
          <w:highlight w:val="yellow"/>
          <w:lang w:val="uk-UA"/>
        </w:rPr>
        <w:t>ротація варіантів</w:t>
      </w:r>
      <w:r w:rsidRPr="3C54EA84">
        <w:rPr>
          <w:rFonts w:ascii="Aptos" w:eastAsia="Aptos" w:hAnsi="Aptos" w:cs="Aptos"/>
          <w:sz w:val="22"/>
          <w:szCs w:val="22"/>
          <w:lang w:val="uk-UA"/>
        </w:rPr>
        <w:t>)</w:t>
      </w:r>
    </w:p>
    <w:p w14:paraId="1F9311DD" w14:textId="0814BCA9" w:rsidR="0060775F" w:rsidRDefault="13D65F0D" w:rsidP="3C54EA84">
      <w:pPr>
        <w:pStyle w:val="ListParagraph"/>
        <w:numPr>
          <w:ilvl w:val="1"/>
          <w:numId w:val="5"/>
        </w:numPr>
        <w:spacing w:line="257" w:lineRule="auto"/>
        <w:ind w:left="1080"/>
        <w:rPr>
          <w:rFonts w:ascii="Aptos" w:eastAsia="Aptos" w:hAnsi="Aptos" w:cs="Aptos"/>
          <w:sz w:val="22"/>
          <w:szCs w:val="22"/>
          <w:lang w:val="uk-UA"/>
        </w:rPr>
      </w:pPr>
      <w:r w:rsidRPr="3C54EA84">
        <w:rPr>
          <w:rFonts w:ascii="Aptos" w:eastAsia="Aptos" w:hAnsi="Aptos" w:cs="Aptos"/>
          <w:sz w:val="22"/>
          <w:szCs w:val="22"/>
          <w:lang w:val="uk-UA"/>
        </w:rPr>
        <w:t>Загибель або поранення мене чи членів сім’ї внаслідок бойових дій/обстрілів</w:t>
      </w:r>
    </w:p>
    <w:p w14:paraId="1247C091" w14:textId="5F361D99" w:rsidR="0060775F" w:rsidRDefault="13D65F0D" w:rsidP="3C54EA84">
      <w:pPr>
        <w:pStyle w:val="ListParagraph"/>
        <w:numPr>
          <w:ilvl w:val="1"/>
          <w:numId w:val="5"/>
        </w:numPr>
        <w:spacing w:line="257" w:lineRule="auto"/>
        <w:ind w:left="1080"/>
        <w:rPr>
          <w:rFonts w:ascii="Aptos" w:eastAsia="Aptos" w:hAnsi="Aptos" w:cs="Aptos"/>
          <w:sz w:val="22"/>
          <w:szCs w:val="22"/>
          <w:lang w:val="uk-UA"/>
        </w:rPr>
      </w:pPr>
      <w:r w:rsidRPr="3C54EA84">
        <w:rPr>
          <w:rFonts w:ascii="Aptos" w:eastAsia="Aptos" w:hAnsi="Aptos" w:cs="Aptos"/>
          <w:sz w:val="22"/>
          <w:szCs w:val="22"/>
          <w:lang w:val="uk-UA"/>
        </w:rPr>
        <w:t>Знищення мого житла або авто внаслідок бойових дій/обстрілів</w:t>
      </w:r>
    </w:p>
    <w:p w14:paraId="51C476DC" w14:textId="6B2D147F" w:rsidR="0060775F" w:rsidRDefault="13D65F0D" w:rsidP="3C54EA84">
      <w:pPr>
        <w:pStyle w:val="ListParagraph"/>
        <w:numPr>
          <w:ilvl w:val="1"/>
          <w:numId w:val="5"/>
        </w:numPr>
        <w:spacing w:line="257" w:lineRule="auto"/>
        <w:ind w:left="1080"/>
        <w:rPr>
          <w:rFonts w:ascii="Aptos" w:eastAsia="Aptos" w:hAnsi="Aptos" w:cs="Aptos"/>
          <w:sz w:val="22"/>
          <w:szCs w:val="22"/>
          <w:lang w:val="uk-UA"/>
        </w:rPr>
      </w:pPr>
      <w:r w:rsidRPr="3C54EA84">
        <w:rPr>
          <w:rFonts w:ascii="Aptos" w:eastAsia="Aptos" w:hAnsi="Aptos" w:cs="Aptos"/>
          <w:sz w:val="22"/>
          <w:szCs w:val="22"/>
          <w:lang w:val="uk-UA"/>
        </w:rPr>
        <w:t>Неможливість забезпечити фінансово себе і членів своєї сім’ї, які виїхали за кордон</w:t>
      </w:r>
    </w:p>
    <w:p w14:paraId="7A9AAF4D" w14:textId="60A6A9B8" w:rsidR="0060775F" w:rsidRDefault="13D65F0D" w:rsidP="3C54EA84">
      <w:pPr>
        <w:pStyle w:val="ListParagraph"/>
        <w:numPr>
          <w:ilvl w:val="1"/>
          <w:numId w:val="5"/>
        </w:numPr>
        <w:spacing w:line="257" w:lineRule="auto"/>
        <w:ind w:left="1080"/>
        <w:rPr>
          <w:rFonts w:ascii="Aptos" w:eastAsia="Aptos" w:hAnsi="Aptos" w:cs="Aptos"/>
          <w:sz w:val="22"/>
          <w:szCs w:val="22"/>
          <w:lang w:val="uk-UA"/>
        </w:rPr>
      </w:pPr>
      <w:r w:rsidRPr="3C54EA84">
        <w:rPr>
          <w:rFonts w:ascii="Aptos" w:eastAsia="Aptos" w:hAnsi="Aptos" w:cs="Aptos"/>
          <w:sz w:val="22"/>
          <w:szCs w:val="22"/>
          <w:lang w:val="uk-UA"/>
        </w:rPr>
        <w:t>Засудження інших людей через виїзд за кордон</w:t>
      </w:r>
    </w:p>
    <w:p w14:paraId="39A04EF2" w14:textId="1DE74815" w:rsidR="0060775F" w:rsidRDefault="13D65F0D" w:rsidP="3C54EA84">
      <w:pPr>
        <w:pStyle w:val="ListParagraph"/>
        <w:numPr>
          <w:ilvl w:val="1"/>
          <w:numId w:val="5"/>
        </w:numPr>
        <w:spacing w:line="257" w:lineRule="auto"/>
        <w:ind w:left="1080"/>
        <w:rPr>
          <w:rFonts w:ascii="Aptos" w:eastAsia="Aptos" w:hAnsi="Aptos" w:cs="Aptos"/>
          <w:sz w:val="22"/>
          <w:szCs w:val="22"/>
          <w:lang w:val="uk-UA"/>
        </w:rPr>
      </w:pPr>
      <w:r w:rsidRPr="3C54EA84">
        <w:rPr>
          <w:rFonts w:ascii="Aptos" w:eastAsia="Aptos" w:hAnsi="Aptos" w:cs="Aptos"/>
          <w:sz w:val="22"/>
          <w:szCs w:val="22"/>
          <w:lang w:val="uk-UA"/>
        </w:rPr>
        <w:t>Неможливість забезпечити якісну освіту для моєї дитини (дітей)</w:t>
      </w:r>
    </w:p>
    <w:p w14:paraId="60DBE746" w14:textId="3460800D" w:rsidR="0060775F" w:rsidRDefault="13D65F0D" w:rsidP="3C54EA84">
      <w:pPr>
        <w:pStyle w:val="ListParagraph"/>
        <w:numPr>
          <w:ilvl w:val="1"/>
          <w:numId w:val="5"/>
        </w:numPr>
        <w:spacing w:line="257" w:lineRule="auto"/>
        <w:ind w:left="1080"/>
        <w:rPr>
          <w:rFonts w:ascii="Aptos" w:eastAsia="Aptos" w:hAnsi="Aptos" w:cs="Aptos"/>
          <w:sz w:val="22"/>
          <w:szCs w:val="22"/>
          <w:lang w:val="uk-UA"/>
        </w:rPr>
      </w:pPr>
      <w:r w:rsidRPr="3C54EA84">
        <w:rPr>
          <w:rFonts w:ascii="Aptos" w:eastAsia="Aptos" w:hAnsi="Aptos" w:cs="Aptos"/>
          <w:sz w:val="22"/>
          <w:szCs w:val="22"/>
          <w:lang w:val="uk-UA"/>
        </w:rPr>
        <w:t>Неможливість отримувати необхідну медичну допомогу для мене чи членів сім’ї</w:t>
      </w:r>
    </w:p>
    <w:p w14:paraId="4E30B921" w14:textId="190CA3AE" w:rsidR="0060775F" w:rsidRDefault="13D65F0D" w:rsidP="3C54EA84">
      <w:pPr>
        <w:pStyle w:val="ListParagraph"/>
        <w:numPr>
          <w:ilvl w:val="1"/>
          <w:numId w:val="5"/>
        </w:numPr>
        <w:spacing w:line="257" w:lineRule="auto"/>
        <w:ind w:left="1080"/>
        <w:rPr>
          <w:rFonts w:ascii="Aptos" w:eastAsia="Aptos" w:hAnsi="Aptos" w:cs="Aptos"/>
          <w:sz w:val="22"/>
          <w:szCs w:val="22"/>
          <w:lang w:val="uk-UA"/>
        </w:rPr>
      </w:pPr>
      <w:r w:rsidRPr="3C54EA84">
        <w:rPr>
          <w:rFonts w:ascii="Aptos" w:eastAsia="Aptos" w:hAnsi="Aptos" w:cs="Aptos"/>
          <w:sz w:val="22"/>
          <w:szCs w:val="22"/>
          <w:lang w:val="uk-UA"/>
        </w:rPr>
        <w:t>Складні умови життя через постійні відключення світла чи опалення</w:t>
      </w:r>
    </w:p>
    <w:p w14:paraId="189BD662" w14:textId="23E1660F" w:rsidR="0060775F" w:rsidRDefault="0060775F" w:rsidP="3C54EA84">
      <w:pPr>
        <w:pStyle w:val="ListParagraph"/>
        <w:rPr>
          <w:rFonts w:ascii="Aptos" w:eastAsia="Aptos" w:hAnsi="Aptos" w:cs="Aptos"/>
          <w:b/>
          <w:bCs/>
          <w:sz w:val="22"/>
          <w:szCs w:val="22"/>
          <w:lang w:val="uk-UA"/>
        </w:rPr>
      </w:pPr>
    </w:p>
    <w:p w14:paraId="309000C9" w14:textId="4B2F430C" w:rsidR="0060775F" w:rsidRDefault="0060775F" w:rsidP="3C54EA84">
      <w:pPr>
        <w:pStyle w:val="ListParagraph"/>
        <w:rPr>
          <w:rFonts w:ascii="Aptos" w:eastAsia="Aptos" w:hAnsi="Aptos" w:cs="Aptos"/>
          <w:b/>
          <w:bCs/>
          <w:sz w:val="22"/>
          <w:szCs w:val="22"/>
          <w:lang w:val="uk-UA"/>
        </w:rPr>
      </w:pPr>
    </w:p>
    <w:p w14:paraId="6AAFFF88" w14:textId="5E708485" w:rsidR="0060775F" w:rsidRDefault="15614F80" w:rsidP="3C54EA84">
      <w:pPr>
        <w:pStyle w:val="ListParagraph"/>
        <w:numPr>
          <w:ilvl w:val="0"/>
          <w:numId w:val="4"/>
        </w:numPr>
        <w:spacing w:line="257" w:lineRule="auto"/>
        <w:ind w:left="1440"/>
        <w:rPr>
          <w:rFonts w:ascii="Aptos" w:eastAsia="Aptos" w:hAnsi="Aptos" w:cs="Aptos"/>
          <w:b/>
          <w:bCs/>
          <w:sz w:val="22"/>
          <w:szCs w:val="22"/>
          <w:lang w:val="uk-UA"/>
        </w:rPr>
      </w:pPr>
      <w:r w:rsidRPr="3C54EA84">
        <w:rPr>
          <w:rFonts w:ascii="Aptos" w:eastAsia="Aptos" w:hAnsi="Aptos" w:cs="Aptos"/>
          <w:b/>
          <w:bCs/>
          <w:sz w:val="22"/>
          <w:szCs w:val="22"/>
          <w:lang w:val="uk-UA"/>
        </w:rPr>
        <w:t xml:space="preserve">Коли ви кажете «найближче майбутнє», який максимальний період ви, зазвичай, маєте на увазі? </w:t>
      </w:r>
    </w:p>
    <w:p w14:paraId="2CACF520" w14:textId="397FF8E8" w:rsidR="0060775F" w:rsidRDefault="15614F80" w:rsidP="3C54EA84">
      <w:pPr>
        <w:pStyle w:val="ListParagraph"/>
        <w:numPr>
          <w:ilvl w:val="1"/>
          <w:numId w:val="4"/>
        </w:numPr>
        <w:spacing w:line="257" w:lineRule="auto"/>
        <w:ind w:left="2160"/>
        <w:rPr>
          <w:rFonts w:ascii="Aptos" w:eastAsia="Aptos" w:hAnsi="Aptos" w:cs="Aptos"/>
          <w:sz w:val="22"/>
          <w:szCs w:val="22"/>
          <w:lang w:val="uk-UA"/>
        </w:rPr>
      </w:pPr>
      <w:r w:rsidRPr="3C54EA84">
        <w:rPr>
          <w:rFonts w:ascii="Aptos" w:eastAsia="Aptos" w:hAnsi="Aptos" w:cs="Aptos"/>
          <w:sz w:val="22"/>
          <w:szCs w:val="22"/>
          <w:lang w:val="uk-UA"/>
        </w:rPr>
        <w:t>Наступні кілька років</w:t>
      </w:r>
    </w:p>
    <w:p w14:paraId="0743DAAE" w14:textId="5AA320C6" w:rsidR="0060775F" w:rsidRDefault="15614F80" w:rsidP="3C54EA84">
      <w:pPr>
        <w:pStyle w:val="ListParagraph"/>
        <w:numPr>
          <w:ilvl w:val="1"/>
          <w:numId w:val="4"/>
        </w:numPr>
        <w:spacing w:line="257" w:lineRule="auto"/>
        <w:ind w:left="2160"/>
        <w:rPr>
          <w:rFonts w:ascii="Aptos" w:eastAsia="Aptos" w:hAnsi="Aptos" w:cs="Aptos"/>
          <w:sz w:val="22"/>
          <w:szCs w:val="22"/>
          <w:lang w:val="uk-UA"/>
        </w:rPr>
      </w:pPr>
      <w:r w:rsidRPr="3C54EA84">
        <w:rPr>
          <w:rFonts w:ascii="Aptos" w:eastAsia="Aptos" w:hAnsi="Aptos" w:cs="Aptos"/>
          <w:sz w:val="22"/>
          <w:szCs w:val="22"/>
          <w:lang w:val="uk-UA"/>
        </w:rPr>
        <w:t>Наступний рік</w:t>
      </w:r>
    </w:p>
    <w:p w14:paraId="0C392554" w14:textId="35374551" w:rsidR="0060775F" w:rsidRDefault="15614F80" w:rsidP="3C54EA84">
      <w:pPr>
        <w:pStyle w:val="ListParagraph"/>
        <w:numPr>
          <w:ilvl w:val="1"/>
          <w:numId w:val="4"/>
        </w:numPr>
        <w:spacing w:line="257" w:lineRule="auto"/>
        <w:ind w:left="2160"/>
        <w:rPr>
          <w:rFonts w:ascii="Aptos" w:eastAsia="Aptos" w:hAnsi="Aptos" w:cs="Aptos"/>
          <w:sz w:val="22"/>
          <w:szCs w:val="22"/>
          <w:lang w:val="uk-UA"/>
        </w:rPr>
      </w:pPr>
      <w:r w:rsidRPr="3C54EA84">
        <w:rPr>
          <w:rFonts w:ascii="Aptos" w:eastAsia="Aptos" w:hAnsi="Aptos" w:cs="Aptos"/>
          <w:sz w:val="22"/>
          <w:szCs w:val="22"/>
          <w:lang w:val="uk-UA"/>
        </w:rPr>
        <w:t>Наступні пів року</w:t>
      </w:r>
    </w:p>
    <w:p w14:paraId="6EBDCF2B" w14:textId="26DF79B6" w:rsidR="0060775F" w:rsidRDefault="15614F80" w:rsidP="3C54EA84">
      <w:pPr>
        <w:pStyle w:val="ListParagraph"/>
        <w:numPr>
          <w:ilvl w:val="1"/>
          <w:numId w:val="4"/>
        </w:numPr>
        <w:spacing w:line="257" w:lineRule="auto"/>
        <w:ind w:left="2160"/>
        <w:rPr>
          <w:rFonts w:ascii="Aptos" w:eastAsia="Aptos" w:hAnsi="Aptos" w:cs="Aptos"/>
          <w:sz w:val="22"/>
          <w:szCs w:val="22"/>
          <w:lang w:val="uk-UA"/>
        </w:rPr>
      </w:pPr>
      <w:r w:rsidRPr="3C54EA84">
        <w:rPr>
          <w:rFonts w:ascii="Aptos" w:eastAsia="Aptos" w:hAnsi="Aptos" w:cs="Aptos"/>
          <w:sz w:val="22"/>
          <w:szCs w:val="22"/>
          <w:lang w:val="uk-UA"/>
        </w:rPr>
        <w:t>Наступний місяць</w:t>
      </w:r>
    </w:p>
    <w:p w14:paraId="435C1B45" w14:textId="356716B5" w:rsidR="0060775F" w:rsidRDefault="15614F80" w:rsidP="3C54EA84">
      <w:pPr>
        <w:pStyle w:val="ListParagraph"/>
        <w:numPr>
          <w:ilvl w:val="1"/>
          <w:numId w:val="4"/>
        </w:numPr>
        <w:spacing w:line="257" w:lineRule="auto"/>
        <w:ind w:left="2160"/>
        <w:rPr>
          <w:rFonts w:ascii="Aptos" w:eastAsia="Aptos" w:hAnsi="Aptos" w:cs="Aptos"/>
          <w:sz w:val="22"/>
          <w:szCs w:val="22"/>
          <w:lang w:val="uk-UA"/>
        </w:rPr>
      </w:pPr>
      <w:r w:rsidRPr="3C54EA84">
        <w:rPr>
          <w:rFonts w:ascii="Aptos" w:eastAsia="Aptos" w:hAnsi="Aptos" w:cs="Aptos"/>
          <w:sz w:val="22"/>
          <w:szCs w:val="22"/>
          <w:lang w:val="uk-UA"/>
        </w:rPr>
        <w:t>Наступний тиждень</w:t>
      </w:r>
    </w:p>
    <w:p w14:paraId="6A67F6E0" w14:textId="3BE29899" w:rsidR="0060775F" w:rsidRDefault="15614F80" w:rsidP="3C54EA84">
      <w:pPr>
        <w:pStyle w:val="ListParagraph"/>
        <w:numPr>
          <w:ilvl w:val="1"/>
          <w:numId w:val="4"/>
        </w:numPr>
        <w:spacing w:line="257" w:lineRule="auto"/>
        <w:ind w:left="2160"/>
        <w:rPr>
          <w:rFonts w:ascii="Aptos" w:eastAsia="Aptos" w:hAnsi="Aptos" w:cs="Aptos"/>
          <w:sz w:val="22"/>
          <w:szCs w:val="22"/>
          <w:lang w:val="uk-UA"/>
        </w:rPr>
      </w:pPr>
      <w:r w:rsidRPr="3C54EA84">
        <w:rPr>
          <w:rFonts w:ascii="Aptos" w:eastAsia="Aptos" w:hAnsi="Aptos" w:cs="Aptos"/>
          <w:sz w:val="22"/>
          <w:szCs w:val="22"/>
          <w:lang w:val="uk-UA"/>
        </w:rPr>
        <w:t>Наступний день</w:t>
      </w:r>
    </w:p>
    <w:p w14:paraId="1FE79B9A" w14:textId="412D2D0F" w:rsidR="0060775F" w:rsidRDefault="15614F80" w:rsidP="3C54EA84">
      <w:pPr>
        <w:spacing w:after="240" w:line="257" w:lineRule="auto"/>
        <w:ind w:left="2160"/>
      </w:pPr>
      <w:r w:rsidRPr="3C54EA84">
        <w:rPr>
          <w:rFonts w:ascii="Aptos" w:eastAsia="Aptos" w:hAnsi="Aptos" w:cs="Aptos"/>
          <w:sz w:val="22"/>
          <w:szCs w:val="22"/>
          <w:lang w:val="uk-UA"/>
        </w:rPr>
        <w:t xml:space="preserve"> </w:t>
      </w:r>
    </w:p>
    <w:p w14:paraId="618BFBA0" w14:textId="0FFAD597" w:rsidR="0060775F" w:rsidRDefault="15614F80" w:rsidP="3C54EA84">
      <w:pPr>
        <w:spacing w:line="257" w:lineRule="auto"/>
        <w:rPr>
          <w:rFonts w:ascii="Aptos" w:eastAsia="Aptos" w:hAnsi="Aptos" w:cs="Aptos"/>
          <w:sz w:val="22"/>
          <w:szCs w:val="22"/>
          <w:lang w:val="uk-UA"/>
        </w:rPr>
      </w:pPr>
      <w:r w:rsidRPr="3C54EA84">
        <w:rPr>
          <w:rFonts w:ascii="Aptos" w:eastAsia="Aptos" w:hAnsi="Aptos" w:cs="Aptos"/>
          <w:b/>
          <w:bCs/>
          <w:sz w:val="22"/>
          <w:szCs w:val="22"/>
          <w:lang w:val="uk-UA"/>
        </w:rPr>
        <w:t xml:space="preserve">Хто приймає рішення залишатися за кордоном чи повертатися в Україну? </w:t>
      </w:r>
      <w:r w:rsidRPr="3C54EA84">
        <w:rPr>
          <w:rFonts w:ascii="Aptos" w:eastAsia="Aptos" w:hAnsi="Aptos" w:cs="Aptos"/>
          <w:sz w:val="22"/>
          <w:szCs w:val="22"/>
          <w:lang w:val="uk-UA"/>
        </w:rPr>
        <w:t>(</w:t>
      </w:r>
      <w:r w:rsidRPr="3C54EA84">
        <w:rPr>
          <w:rFonts w:ascii="Aptos" w:eastAsia="Aptos" w:hAnsi="Aptos" w:cs="Aptos"/>
          <w:sz w:val="22"/>
          <w:szCs w:val="22"/>
          <w:highlight w:val="yellow"/>
          <w:lang w:val="uk-UA"/>
        </w:rPr>
        <w:t>ротація варіантів</w:t>
      </w:r>
      <w:r w:rsidRPr="3C54EA84">
        <w:rPr>
          <w:rFonts w:ascii="Aptos" w:eastAsia="Aptos" w:hAnsi="Aptos" w:cs="Aptos"/>
          <w:sz w:val="22"/>
          <w:szCs w:val="22"/>
          <w:lang w:val="uk-UA"/>
        </w:rPr>
        <w:t>)</w:t>
      </w:r>
    </w:p>
    <w:p w14:paraId="49B9A5CD" w14:textId="423809D3" w:rsidR="0060775F" w:rsidRDefault="15614F80" w:rsidP="3C54EA84">
      <w:pPr>
        <w:pStyle w:val="ListParagraph"/>
        <w:spacing w:line="257" w:lineRule="auto"/>
        <w:ind w:left="2160" w:hanging="360"/>
        <w:rPr>
          <w:rFonts w:ascii="Aptos" w:eastAsia="Aptos" w:hAnsi="Aptos" w:cs="Aptos"/>
          <w:sz w:val="22"/>
          <w:szCs w:val="22"/>
          <w:lang w:val="uk-UA"/>
        </w:rPr>
      </w:pPr>
      <w:r w:rsidRPr="3C54EA84">
        <w:rPr>
          <w:rFonts w:ascii="Aptos" w:eastAsia="Aptos" w:hAnsi="Aptos" w:cs="Aptos"/>
          <w:sz w:val="22"/>
          <w:szCs w:val="22"/>
          <w:lang w:val="uk-UA"/>
        </w:rPr>
        <w:t>Я особисто</w:t>
      </w:r>
    </w:p>
    <w:p w14:paraId="0E37DD29" w14:textId="6144D404" w:rsidR="0060775F" w:rsidRDefault="15614F80" w:rsidP="3C54EA84">
      <w:pPr>
        <w:pStyle w:val="ListParagraph"/>
        <w:spacing w:line="257" w:lineRule="auto"/>
        <w:ind w:left="2160" w:hanging="360"/>
        <w:rPr>
          <w:rFonts w:ascii="Aptos" w:eastAsia="Aptos" w:hAnsi="Aptos" w:cs="Aptos"/>
          <w:sz w:val="22"/>
          <w:szCs w:val="22"/>
          <w:lang w:val="uk-UA"/>
        </w:rPr>
      </w:pPr>
      <w:r w:rsidRPr="3C54EA84">
        <w:rPr>
          <w:rFonts w:ascii="Aptos" w:eastAsia="Aptos" w:hAnsi="Aptos" w:cs="Aptos"/>
          <w:sz w:val="22"/>
          <w:szCs w:val="22"/>
          <w:lang w:val="uk-UA"/>
        </w:rPr>
        <w:t>Мій чоловік/дружина</w:t>
      </w:r>
    </w:p>
    <w:p w14:paraId="0B783188" w14:textId="7FE4DF5D" w:rsidR="0060775F" w:rsidRDefault="15614F80" w:rsidP="3C54EA84">
      <w:pPr>
        <w:pStyle w:val="ListParagraph"/>
        <w:spacing w:line="257" w:lineRule="auto"/>
        <w:ind w:left="2160" w:hanging="360"/>
        <w:rPr>
          <w:rFonts w:ascii="Aptos" w:eastAsia="Aptos" w:hAnsi="Aptos" w:cs="Aptos"/>
          <w:sz w:val="22"/>
          <w:szCs w:val="22"/>
          <w:lang w:val="uk-UA"/>
        </w:rPr>
      </w:pPr>
      <w:r w:rsidRPr="3C54EA84">
        <w:rPr>
          <w:rFonts w:ascii="Aptos" w:eastAsia="Aptos" w:hAnsi="Aptos" w:cs="Aptos"/>
          <w:sz w:val="22"/>
          <w:szCs w:val="22"/>
          <w:lang w:val="uk-UA"/>
        </w:rPr>
        <w:t>Мої діти</w:t>
      </w:r>
    </w:p>
    <w:p w14:paraId="2F388FDD" w14:textId="03E54B53" w:rsidR="0060775F" w:rsidRDefault="15614F80" w:rsidP="3C54EA84">
      <w:pPr>
        <w:pStyle w:val="ListParagraph"/>
        <w:spacing w:line="257" w:lineRule="auto"/>
        <w:ind w:left="2160" w:hanging="360"/>
        <w:rPr>
          <w:rFonts w:ascii="Aptos" w:eastAsia="Aptos" w:hAnsi="Aptos" w:cs="Aptos"/>
          <w:sz w:val="22"/>
          <w:szCs w:val="22"/>
          <w:lang w:val="uk-UA"/>
        </w:rPr>
      </w:pPr>
      <w:r w:rsidRPr="3C54EA84">
        <w:rPr>
          <w:rFonts w:ascii="Aptos" w:eastAsia="Aptos" w:hAnsi="Aptos" w:cs="Aptos"/>
          <w:sz w:val="22"/>
          <w:szCs w:val="22"/>
          <w:lang w:val="uk-UA"/>
        </w:rPr>
        <w:t>Батьки мої або чоловіка/дружини</w:t>
      </w:r>
    </w:p>
    <w:p w14:paraId="431D84BF" w14:textId="341091A3" w:rsidR="0060775F" w:rsidRDefault="15614F80" w:rsidP="3C54EA84">
      <w:pPr>
        <w:pStyle w:val="ListParagraph"/>
        <w:spacing w:line="257" w:lineRule="auto"/>
        <w:ind w:left="2160" w:hanging="360"/>
        <w:rPr>
          <w:rFonts w:ascii="Aptos" w:eastAsia="Aptos" w:hAnsi="Aptos" w:cs="Aptos"/>
          <w:sz w:val="22"/>
          <w:szCs w:val="22"/>
          <w:lang w:val="uk-UA"/>
        </w:rPr>
      </w:pPr>
      <w:r w:rsidRPr="3C54EA84">
        <w:rPr>
          <w:rFonts w:ascii="Aptos" w:eastAsia="Aptos" w:hAnsi="Aptos" w:cs="Aptos"/>
          <w:sz w:val="22"/>
          <w:szCs w:val="22"/>
          <w:lang w:val="uk-UA"/>
        </w:rPr>
        <w:t>Я спільно з чоловіком/дружиною</w:t>
      </w:r>
    </w:p>
    <w:p w14:paraId="03AB5312" w14:textId="7AA277F9" w:rsidR="0060775F" w:rsidRDefault="15614F80" w:rsidP="3C54EA84">
      <w:pPr>
        <w:pStyle w:val="ListParagraph"/>
        <w:spacing w:line="257" w:lineRule="auto"/>
        <w:ind w:left="2160" w:hanging="360"/>
        <w:rPr>
          <w:rFonts w:ascii="Aptos" w:eastAsia="Aptos" w:hAnsi="Aptos" w:cs="Aptos"/>
          <w:sz w:val="22"/>
          <w:szCs w:val="22"/>
          <w:lang w:val="uk-UA"/>
        </w:rPr>
      </w:pPr>
      <w:r w:rsidRPr="3C54EA84">
        <w:rPr>
          <w:rFonts w:ascii="Aptos" w:eastAsia="Aptos" w:hAnsi="Aptos" w:cs="Aptos"/>
          <w:sz w:val="22"/>
          <w:szCs w:val="22"/>
          <w:lang w:val="uk-UA"/>
        </w:rPr>
        <w:lastRenderedPageBreak/>
        <w:t>Я спільно з чоловіком/дружиною та дитиною/дітьми</w:t>
      </w:r>
    </w:p>
    <w:p w14:paraId="3C5179E1" w14:textId="07A25737" w:rsidR="0060775F" w:rsidRDefault="15614F80" w:rsidP="7A3A98BD">
      <w:pPr>
        <w:spacing w:after="240" w:line="257" w:lineRule="auto"/>
        <w:ind w:left="2160"/>
      </w:pPr>
      <w:r w:rsidRPr="7A3A98BD">
        <w:rPr>
          <w:rFonts w:ascii="Aptos" w:eastAsia="Aptos" w:hAnsi="Aptos" w:cs="Aptos"/>
          <w:sz w:val="22"/>
          <w:szCs w:val="22"/>
          <w:lang w:val="uk-UA"/>
        </w:rPr>
        <w:t xml:space="preserve"> </w:t>
      </w:r>
      <w:r w:rsidRPr="7A3A98BD">
        <w:rPr>
          <w:rFonts w:ascii="Aptos" w:eastAsia="Aptos" w:hAnsi="Aptos" w:cs="Aptos"/>
          <w:sz w:val="22"/>
          <w:szCs w:val="22"/>
        </w:rPr>
        <w:t xml:space="preserve"> </w:t>
      </w:r>
    </w:p>
    <w:p w14:paraId="54743F6A" w14:textId="6D0D89CE" w:rsidR="0060775F" w:rsidRDefault="15614F80" w:rsidP="3C54EA84">
      <w:pPr>
        <w:spacing w:line="257" w:lineRule="auto"/>
        <w:rPr>
          <w:rFonts w:ascii="Aptos" w:eastAsia="Aptos" w:hAnsi="Aptos" w:cs="Aptos"/>
          <w:b/>
          <w:bCs/>
          <w:sz w:val="22"/>
          <w:szCs w:val="22"/>
          <w:lang w:val="uk-UA"/>
        </w:rPr>
      </w:pPr>
      <w:r w:rsidRPr="3C54EA84">
        <w:rPr>
          <w:rFonts w:ascii="Aptos" w:eastAsia="Aptos" w:hAnsi="Aptos" w:cs="Aptos"/>
          <w:b/>
          <w:bCs/>
          <w:sz w:val="22"/>
          <w:szCs w:val="22"/>
          <w:lang w:val="uk-UA"/>
        </w:rPr>
        <w:t>Чи знаходиться ваш населений пункт зараз на окупованій території:</w:t>
      </w:r>
    </w:p>
    <w:p w14:paraId="52686501" w14:textId="1A6C2242" w:rsidR="0060775F" w:rsidRDefault="15614F80" w:rsidP="3C54EA84">
      <w:pPr>
        <w:spacing w:line="257" w:lineRule="auto"/>
        <w:ind w:left="720"/>
      </w:pPr>
      <w:r w:rsidRPr="3C54EA84">
        <w:rPr>
          <w:rFonts w:ascii="Aptos" w:eastAsia="Aptos" w:hAnsi="Aptos" w:cs="Aptos"/>
          <w:sz w:val="22"/>
          <w:szCs w:val="22"/>
          <w:lang w:val="ru"/>
        </w:rPr>
        <w:t xml:space="preserve"> </w:t>
      </w:r>
    </w:p>
    <w:p w14:paraId="55642763" w14:textId="6E8DAC2D" w:rsidR="0060775F" w:rsidRDefault="15614F80" w:rsidP="3C54EA84">
      <w:pPr>
        <w:pStyle w:val="ListParagraph"/>
        <w:numPr>
          <w:ilvl w:val="1"/>
          <w:numId w:val="4"/>
        </w:numPr>
        <w:spacing w:line="257" w:lineRule="auto"/>
        <w:ind w:left="1800"/>
        <w:rPr>
          <w:rFonts w:ascii="Aptos" w:eastAsia="Aptos" w:hAnsi="Aptos" w:cs="Aptos"/>
          <w:sz w:val="22"/>
          <w:szCs w:val="22"/>
          <w:lang w:val="uk-UA"/>
        </w:rPr>
      </w:pPr>
      <w:r w:rsidRPr="3C54EA84">
        <w:rPr>
          <w:rFonts w:ascii="Aptos" w:eastAsia="Aptos" w:hAnsi="Aptos" w:cs="Aptos"/>
          <w:sz w:val="22"/>
          <w:szCs w:val="22"/>
          <w:lang w:val="uk-UA"/>
        </w:rPr>
        <w:t>Так</w:t>
      </w:r>
    </w:p>
    <w:p w14:paraId="68890C67" w14:textId="229FF81E" w:rsidR="0060775F" w:rsidRDefault="15614F80" w:rsidP="3C54EA84">
      <w:pPr>
        <w:pStyle w:val="ListParagraph"/>
        <w:numPr>
          <w:ilvl w:val="1"/>
          <w:numId w:val="4"/>
        </w:numPr>
        <w:spacing w:line="257" w:lineRule="auto"/>
        <w:ind w:left="1800"/>
        <w:rPr>
          <w:rFonts w:ascii="Aptos" w:eastAsia="Aptos" w:hAnsi="Aptos" w:cs="Aptos"/>
          <w:sz w:val="22"/>
          <w:szCs w:val="22"/>
          <w:lang w:val="uk-UA"/>
        </w:rPr>
      </w:pPr>
      <w:r w:rsidRPr="3C54EA84">
        <w:rPr>
          <w:rFonts w:ascii="Aptos" w:eastAsia="Aptos" w:hAnsi="Aptos" w:cs="Aptos"/>
          <w:sz w:val="22"/>
          <w:szCs w:val="22"/>
          <w:lang w:val="uk-UA"/>
        </w:rPr>
        <w:t>Ні</w:t>
      </w:r>
    </w:p>
    <w:p w14:paraId="37B410CB" w14:textId="1714185B" w:rsidR="0060775F" w:rsidRDefault="15614F80" w:rsidP="3C54EA84">
      <w:pPr>
        <w:spacing w:after="240" w:line="257" w:lineRule="auto"/>
        <w:ind w:left="1800"/>
      </w:pPr>
      <w:r w:rsidRPr="3C54EA84">
        <w:rPr>
          <w:rFonts w:ascii="Aptos" w:eastAsia="Aptos" w:hAnsi="Aptos" w:cs="Aptos"/>
          <w:sz w:val="22"/>
          <w:szCs w:val="22"/>
        </w:rPr>
        <w:t xml:space="preserve"> </w:t>
      </w:r>
    </w:p>
    <w:p w14:paraId="172E97F1" w14:textId="10EAE6BF" w:rsidR="0060775F" w:rsidRDefault="15614F80" w:rsidP="3C54EA84">
      <w:pPr>
        <w:spacing w:after="240" w:line="257" w:lineRule="auto"/>
        <w:ind w:firstLine="360"/>
      </w:pPr>
      <w:r w:rsidRPr="3C54EA84">
        <w:rPr>
          <w:rFonts w:ascii="Aptos" w:eastAsia="Aptos" w:hAnsi="Aptos" w:cs="Aptos"/>
          <w:sz w:val="22"/>
          <w:szCs w:val="22"/>
          <w:lang w:val="uk-UA"/>
        </w:rPr>
        <w:t xml:space="preserve">8А. </w:t>
      </w:r>
      <w:r w:rsidRPr="3C54EA84">
        <w:rPr>
          <w:rFonts w:ascii="Aptos" w:eastAsia="Aptos" w:hAnsi="Aptos" w:cs="Aptos"/>
          <w:i/>
          <w:iCs/>
          <w:sz w:val="22"/>
          <w:szCs w:val="22"/>
          <w:lang w:val="uk-UA"/>
        </w:rPr>
        <w:t>Якщо Так в попередньому питанні</w:t>
      </w:r>
      <w:r w:rsidRPr="3C54EA84">
        <w:rPr>
          <w:rFonts w:ascii="Aptos" w:eastAsia="Aptos" w:hAnsi="Aptos" w:cs="Aptos"/>
          <w:sz w:val="22"/>
          <w:szCs w:val="22"/>
          <w:lang w:val="uk-UA"/>
        </w:rPr>
        <w:t xml:space="preserve">: </w:t>
      </w:r>
      <w:r w:rsidRPr="3C54EA84">
        <w:rPr>
          <w:rFonts w:ascii="Aptos" w:eastAsia="Aptos" w:hAnsi="Aptos" w:cs="Aptos"/>
          <w:b/>
          <w:bCs/>
          <w:sz w:val="22"/>
          <w:szCs w:val="22"/>
          <w:lang w:val="uk-UA"/>
        </w:rPr>
        <w:t>Чи розглядаєте ви можливість повернення у свій населений пункт, поки він знаходиться в окупації</w:t>
      </w:r>
      <w:r w:rsidRPr="3C54EA84">
        <w:rPr>
          <w:rFonts w:ascii="Aptos" w:eastAsia="Aptos" w:hAnsi="Aptos" w:cs="Aptos"/>
          <w:sz w:val="22"/>
          <w:szCs w:val="22"/>
          <w:lang w:val="uk-UA"/>
        </w:rPr>
        <w:t>?</w:t>
      </w:r>
    </w:p>
    <w:p w14:paraId="5C36193A" w14:textId="7C79A017" w:rsidR="0060775F" w:rsidRDefault="15614F80" w:rsidP="3C54EA84">
      <w:pPr>
        <w:pStyle w:val="ListParagraph"/>
        <w:numPr>
          <w:ilvl w:val="0"/>
          <w:numId w:val="3"/>
        </w:numPr>
        <w:spacing w:line="257" w:lineRule="auto"/>
        <w:ind w:left="1800"/>
        <w:rPr>
          <w:rFonts w:ascii="Aptos" w:eastAsia="Aptos" w:hAnsi="Aptos" w:cs="Aptos"/>
          <w:sz w:val="22"/>
          <w:szCs w:val="22"/>
          <w:lang w:val="uk-UA"/>
        </w:rPr>
      </w:pPr>
      <w:r w:rsidRPr="3C54EA84">
        <w:rPr>
          <w:rFonts w:ascii="Aptos" w:eastAsia="Aptos" w:hAnsi="Aptos" w:cs="Aptos"/>
          <w:sz w:val="22"/>
          <w:szCs w:val="22"/>
          <w:lang w:val="uk-UA"/>
        </w:rPr>
        <w:t>Точні ні</w:t>
      </w:r>
    </w:p>
    <w:p w14:paraId="36815E0B" w14:textId="5FB01710" w:rsidR="0060775F" w:rsidRDefault="15614F80" w:rsidP="3C54EA84">
      <w:pPr>
        <w:pStyle w:val="ListParagraph"/>
        <w:numPr>
          <w:ilvl w:val="0"/>
          <w:numId w:val="3"/>
        </w:numPr>
        <w:spacing w:line="257" w:lineRule="auto"/>
        <w:ind w:left="1800"/>
        <w:rPr>
          <w:rFonts w:ascii="Aptos" w:eastAsia="Aptos" w:hAnsi="Aptos" w:cs="Aptos"/>
          <w:sz w:val="22"/>
          <w:szCs w:val="22"/>
          <w:lang w:val="uk-UA"/>
        </w:rPr>
      </w:pPr>
      <w:r w:rsidRPr="3C54EA84">
        <w:rPr>
          <w:rFonts w:ascii="Aptos" w:eastAsia="Aptos" w:hAnsi="Aptos" w:cs="Aptos"/>
          <w:sz w:val="22"/>
          <w:szCs w:val="22"/>
          <w:lang w:val="uk-UA"/>
        </w:rPr>
        <w:t>Скоріше ні</w:t>
      </w:r>
    </w:p>
    <w:p w14:paraId="0C97D62B" w14:textId="03E16499" w:rsidR="0060775F" w:rsidRDefault="15614F80" w:rsidP="3C54EA84">
      <w:pPr>
        <w:pStyle w:val="ListParagraph"/>
        <w:numPr>
          <w:ilvl w:val="0"/>
          <w:numId w:val="3"/>
        </w:numPr>
        <w:spacing w:line="257" w:lineRule="auto"/>
        <w:ind w:left="1800"/>
        <w:rPr>
          <w:rFonts w:ascii="Aptos" w:eastAsia="Aptos" w:hAnsi="Aptos" w:cs="Aptos"/>
          <w:sz w:val="22"/>
          <w:szCs w:val="22"/>
          <w:lang w:val="uk-UA"/>
        </w:rPr>
      </w:pPr>
      <w:r w:rsidRPr="3C54EA84">
        <w:rPr>
          <w:rFonts w:ascii="Aptos" w:eastAsia="Aptos" w:hAnsi="Aptos" w:cs="Aptos"/>
          <w:sz w:val="22"/>
          <w:szCs w:val="22"/>
          <w:lang w:val="uk-UA"/>
        </w:rPr>
        <w:t>Скоріше так</w:t>
      </w:r>
    </w:p>
    <w:p w14:paraId="629D59A9" w14:textId="3D02E330" w:rsidR="0060775F" w:rsidRDefault="15614F80" w:rsidP="3C54EA84">
      <w:pPr>
        <w:pStyle w:val="ListParagraph"/>
        <w:numPr>
          <w:ilvl w:val="0"/>
          <w:numId w:val="3"/>
        </w:numPr>
        <w:spacing w:line="257" w:lineRule="auto"/>
        <w:ind w:left="1800"/>
        <w:rPr>
          <w:rFonts w:ascii="Aptos" w:eastAsia="Aptos" w:hAnsi="Aptos" w:cs="Aptos"/>
          <w:sz w:val="22"/>
          <w:szCs w:val="22"/>
          <w:lang w:val="uk-UA"/>
        </w:rPr>
      </w:pPr>
      <w:r w:rsidRPr="3C54EA84">
        <w:rPr>
          <w:rFonts w:ascii="Aptos" w:eastAsia="Aptos" w:hAnsi="Aptos" w:cs="Aptos"/>
          <w:sz w:val="22"/>
          <w:szCs w:val="22"/>
          <w:lang w:val="uk-UA"/>
        </w:rPr>
        <w:t>Точно так</w:t>
      </w:r>
    </w:p>
    <w:p w14:paraId="38CDA2DF" w14:textId="67D6306F" w:rsidR="0060775F" w:rsidRDefault="15614F80" w:rsidP="3C54EA84">
      <w:pPr>
        <w:pStyle w:val="ListParagraph"/>
        <w:numPr>
          <w:ilvl w:val="0"/>
          <w:numId w:val="3"/>
        </w:numPr>
        <w:spacing w:line="257" w:lineRule="auto"/>
        <w:ind w:left="1800"/>
        <w:rPr>
          <w:rFonts w:ascii="Aptos" w:eastAsia="Aptos" w:hAnsi="Aptos" w:cs="Aptos"/>
          <w:sz w:val="22"/>
          <w:szCs w:val="22"/>
          <w:lang w:val="uk-UA"/>
        </w:rPr>
      </w:pPr>
      <w:r w:rsidRPr="3C54EA84">
        <w:rPr>
          <w:rFonts w:ascii="Aptos" w:eastAsia="Aptos" w:hAnsi="Aptos" w:cs="Aptos"/>
          <w:sz w:val="22"/>
          <w:szCs w:val="22"/>
          <w:lang w:val="uk-UA"/>
        </w:rPr>
        <w:t>Важко сказати</w:t>
      </w:r>
    </w:p>
    <w:p w14:paraId="1E0F1C29" w14:textId="7AEB7B28" w:rsidR="0060775F" w:rsidRDefault="15614F80" w:rsidP="3C54EA84">
      <w:pPr>
        <w:spacing w:after="240" w:line="257" w:lineRule="auto"/>
      </w:pPr>
      <w:r w:rsidRPr="3C54EA84">
        <w:rPr>
          <w:rFonts w:ascii="Aptos" w:eastAsia="Aptos" w:hAnsi="Aptos" w:cs="Aptos"/>
          <w:sz w:val="22"/>
          <w:szCs w:val="22"/>
        </w:rPr>
        <w:t xml:space="preserve"> </w:t>
      </w:r>
    </w:p>
    <w:p w14:paraId="5A629C0D" w14:textId="52A0A3C4" w:rsidR="0060775F" w:rsidRDefault="15614F80" w:rsidP="3C54EA84">
      <w:pPr>
        <w:pStyle w:val="ListParagraph"/>
        <w:numPr>
          <w:ilvl w:val="0"/>
          <w:numId w:val="2"/>
        </w:numPr>
        <w:spacing w:line="257" w:lineRule="auto"/>
        <w:ind w:left="360"/>
        <w:rPr>
          <w:rFonts w:ascii="Aptos" w:eastAsia="Aptos" w:hAnsi="Aptos" w:cs="Aptos"/>
          <w:b/>
          <w:bCs/>
          <w:sz w:val="22"/>
          <w:szCs w:val="22"/>
          <w:lang w:val="uk-UA"/>
        </w:rPr>
      </w:pPr>
      <w:r w:rsidRPr="3C54EA84">
        <w:rPr>
          <w:rFonts w:ascii="Aptos" w:eastAsia="Aptos" w:hAnsi="Aptos" w:cs="Aptos"/>
          <w:b/>
          <w:bCs/>
          <w:sz w:val="22"/>
          <w:szCs w:val="22"/>
          <w:lang w:val="uk-UA"/>
        </w:rPr>
        <w:t xml:space="preserve">Як ви думаєте, що найбільш імовірно станеться з вами через три роки? </w:t>
      </w:r>
    </w:p>
    <w:p w14:paraId="4701CF41" w14:textId="76FE62B3" w:rsidR="0060775F" w:rsidRDefault="15614F80" w:rsidP="3C54EA84">
      <w:pPr>
        <w:spacing w:line="257" w:lineRule="auto"/>
        <w:ind w:left="1440"/>
      </w:pPr>
      <w:r w:rsidRPr="3C54EA84">
        <w:rPr>
          <w:rFonts w:ascii="Aptos" w:eastAsia="Aptos" w:hAnsi="Aptos" w:cs="Aptos"/>
          <w:sz w:val="22"/>
          <w:szCs w:val="22"/>
          <w:lang w:val="ru"/>
        </w:rPr>
        <w:t xml:space="preserve"> </w:t>
      </w:r>
    </w:p>
    <w:p w14:paraId="42CFF5DD" w14:textId="487E1AE3" w:rsidR="0060775F" w:rsidRDefault="15614F80" w:rsidP="3C54EA84">
      <w:pPr>
        <w:pStyle w:val="ListParagraph"/>
        <w:numPr>
          <w:ilvl w:val="1"/>
          <w:numId w:val="2"/>
        </w:numPr>
        <w:spacing w:line="257" w:lineRule="auto"/>
        <w:rPr>
          <w:rFonts w:ascii="Aptos" w:eastAsia="Aptos" w:hAnsi="Aptos" w:cs="Aptos"/>
          <w:sz w:val="22"/>
          <w:szCs w:val="22"/>
          <w:lang w:val="uk-UA"/>
        </w:rPr>
      </w:pPr>
      <w:r w:rsidRPr="3C54EA84">
        <w:rPr>
          <w:rFonts w:ascii="Aptos" w:eastAsia="Aptos" w:hAnsi="Aptos" w:cs="Aptos"/>
          <w:sz w:val="22"/>
          <w:szCs w:val="22"/>
          <w:lang w:val="uk-UA"/>
        </w:rPr>
        <w:t xml:space="preserve">Я повернуся в Україну/Я буду жити в </w:t>
      </w:r>
      <w:r w:rsidRPr="3C54EA84">
        <w:rPr>
          <w:rFonts w:ascii="Aptos" w:eastAsia="Aptos" w:hAnsi="Aptos" w:cs="Aptos"/>
          <w:sz w:val="22"/>
          <w:szCs w:val="22"/>
          <w:lang w:val="ru"/>
        </w:rPr>
        <w:t>[</w:t>
      </w:r>
      <w:r w:rsidRPr="3C54EA84">
        <w:rPr>
          <w:rFonts w:ascii="Aptos" w:eastAsia="Aptos" w:hAnsi="Aptos" w:cs="Aptos"/>
          <w:sz w:val="22"/>
          <w:szCs w:val="22"/>
          <w:lang w:val="uk-UA"/>
        </w:rPr>
        <w:t>країна поточного перебування</w:t>
      </w:r>
      <w:r w:rsidRPr="3C54EA84">
        <w:rPr>
          <w:rFonts w:ascii="Aptos" w:eastAsia="Aptos" w:hAnsi="Aptos" w:cs="Aptos"/>
          <w:sz w:val="22"/>
          <w:szCs w:val="22"/>
          <w:lang w:val="ru"/>
        </w:rPr>
        <w:t>]</w:t>
      </w:r>
      <w:r w:rsidRPr="3C54EA84">
        <w:rPr>
          <w:rFonts w:ascii="Aptos" w:eastAsia="Aptos" w:hAnsi="Aptos" w:cs="Aptos"/>
          <w:sz w:val="22"/>
          <w:szCs w:val="22"/>
          <w:lang w:val="uk-UA"/>
        </w:rPr>
        <w:t xml:space="preserve"> /Я переїду в іншу країну (не Україну)</w:t>
      </w:r>
    </w:p>
    <w:p w14:paraId="4F805495" w14:textId="707BD66E" w:rsidR="0060775F" w:rsidRDefault="15614F80" w:rsidP="3C54EA84">
      <w:pPr>
        <w:pStyle w:val="ListParagraph"/>
        <w:numPr>
          <w:ilvl w:val="1"/>
          <w:numId w:val="2"/>
        </w:numPr>
        <w:spacing w:line="257" w:lineRule="auto"/>
        <w:rPr>
          <w:rFonts w:ascii="Aptos" w:eastAsia="Aptos" w:hAnsi="Aptos" w:cs="Aptos"/>
          <w:sz w:val="22"/>
          <w:szCs w:val="22"/>
          <w:lang w:val="uk-UA"/>
        </w:rPr>
      </w:pPr>
      <w:r w:rsidRPr="3C54EA84">
        <w:rPr>
          <w:rFonts w:ascii="Aptos" w:eastAsia="Aptos" w:hAnsi="Aptos" w:cs="Aptos"/>
          <w:sz w:val="22"/>
          <w:szCs w:val="22"/>
          <w:lang w:val="uk-UA"/>
        </w:rPr>
        <w:t>Я буду працювати за тією ж спеціальністю, що була у мене до війни/Я буду працювати за іншою спеціальністю, яка вимагає кваліфікації/Я буду працювати за іншою спеціальністю, яка не вимагає кваліфікації/Я буду навчатися/Я не буду ні працювати ні навчатися</w:t>
      </w:r>
    </w:p>
    <w:p w14:paraId="463F6DE7" w14:textId="611E5CB4" w:rsidR="0060775F" w:rsidRDefault="15614F80" w:rsidP="3C54EA84">
      <w:pPr>
        <w:pStyle w:val="ListParagraph"/>
        <w:numPr>
          <w:ilvl w:val="1"/>
          <w:numId w:val="2"/>
        </w:numPr>
        <w:spacing w:line="257" w:lineRule="auto"/>
        <w:rPr>
          <w:rFonts w:ascii="Aptos" w:eastAsia="Aptos" w:hAnsi="Aptos" w:cs="Aptos"/>
          <w:sz w:val="22"/>
          <w:szCs w:val="22"/>
          <w:lang w:val="uk-UA"/>
        </w:rPr>
      </w:pPr>
      <w:r w:rsidRPr="3C54EA84">
        <w:rPr>
          <w:rFonts w:ascii="Aptos" w:eastAsia="Aptos" w:hAnsi="Aptos" w:cs="Aptos"/>
          <w:sz w:val="22"/>
          <w:szCs w:val="22"/>
          <w:lang w:val="uk-UA"/>
        </w:rPr>
        <w:t>Мій рівень життя покращиться, порівняно з сьогоднішнім днем/ Мій рівень життя не зміниться, порівняно з сьогоднішнім днем/ Мій рівень життя погіршиться, порівняно з сьогоднішнім днем</w:t>
      </w:r>
    </w:p>
    <w:p w14:paraId="6A35253F" w14:textId="48334BC4" w:rsidR="0060775F" w:rsidRDefault="15614F80" w:rsidP="3C54EA84">
      <w:pPr>
        <w:pStyle w:val="ListParagraph"/>
        <w:numPr>
          <w:ilvl w:val="1"/>
          <w:numId w:val="2"/>
        </w:numPr>
        <w:spacing w:line="257" w:lineRule="auto"/>
        <w:rPr>
          <w:rFonts w:ascii="Aptos" w:eastAsia="Aptos" w:hAnsi="Aptos" w:cs="Aptos"/>
          <w:sz w:val="22"/>
          <w:szCs w:val="22"/>
          <w:lang w:val="uk-UA"/>
        </w:rPr>
      </w:pPr>
      <w:r w:rsidRPr="3C54EA84">
        <w:rPr>
          <w:rFonts w:ascii="Aptos" w:eastAsia="Aptos" w:hAnsi="Aptos" w:cs="Aptos"/>
          <w:sz w:val="22"/>
          <w:szCs w:val="22"/>
          <w:lang w:val="uk-UA"/>
        </w:rPr>
        <w:t>Війна в Україні буде тривати, ситуація на фронті буде приблизно така ж як зараз/Війна в Україні буде тривати, ситуація на фронті погіршиться/Війна в Україні буде тривати, але буде знаходитися в «замороженому стані» (приблизно як у 2015-2022 роках)/Війна в Україні повністю завершиться</w:t>
      </w:r>
    </w:p>
    <w:p w14:paraId="0A3F592E" w14:textId="28EA0374" w:rsidR="0060775F" w:rsidRDefault="0060775F" w:rsidP="3C54EA84">
      <w:pPr>
        <w:spacing w:after="160" w:line="257" w:lineRule="auto"/>
        <w:rPr>
          <w:rFonts w:ascii="Aptos" w:eastAsia="Aptos" w:hAnsi="Aptos" w:cs="Aptos"/>
          <w:sz w:val="22"/>
          <w:szCs w:val="22"/>
          <w:lang w:val="ru"/>
        </w:rPr>
      </w:pPr>
    </w:p>
    <w:p w14:paraId="41F75480" w14:textId="235B7EE5" w:rsidR="0060775F" w:rsidRDefault="0060775F" w:rsidP="3C54EA84">
      <w:pPr>
        <w:pStyle w:val="ListParagraph"/>
        <w:spacing w:line="257" w:lineRule="auto"/>
        <w:ind w:left="-360"/>
        <w:rPr>
          <w:rFonts w:ascii="Aptos" w:eastAsia="Aptos" w:hAnsi="Aptos" w:cs="Aptos"/>
          <w:sz w:val="22"/>
          <w:szCs w:val="22"/>
          <w:lang w:val="uk-UA"/>
        </w:rPr>
      </w:pPr>
    </w:p>
    <w:p w14:paraId="349EEDC6" w14:textId="78D79473" w:rsidR="0060775F" w:rsidRDefault="0060775F" w:rsidP="00CD770A">
      <w:pPr>
        <w:rPr>
          <w:lang w:val="uk-UA"/>
        </w:rPr>
      </w:pPr>
    </w:p>
    <w:p w14:paraId="09C988E9" w14:textId="77777777" w:rsidR="00CD770A" w:rsidRPr="00BE1D4A" w:rsidRDefault="00CD770A" w:rsidP="00CD770A">
      <w:pPr>
        <w:rPr>
          <w:lang w:val="uk-UA"/>
        </w:rPr>
      </w:pPr>
    </w:p>
    <w:p w14:paraId="13961782" w14:textId="77777777" w:rsidR="00CD770A" w:rsidRPr="00BE1D4A" w:rsidRDefault="00CD770A" w:rsidP="00CD770A">
      <w:pPr>
        <w:widowControl w:val="0"/>
        <w:shd w:val="clear" w:color="auto" w:fill="00B0F0"/>
        <w:adjustRightInd w:val="0"/>
        <w:jc w:val="center"/>
        <w:rPr>
          <w:rFonts w:ascii="Arial" w:hAnsi="Arial" w:cs="Arial"/>
          <w:b/>
          <w:bCs/>
          <w:lang w:val="uk-UA"/>
        </w:rPr>
      </w:pPr>
      <w:r>
        <w:rPr>
          <w:rFonts w:ascii="Arial" w:hAnsi="Arial" w:cs="Arial"/>
          <w:b/>
          <w:bCs/>
          <w:color w:val="FFFFFF" w:themeColor="background1"/>
          <w:lang w:val="uk-UA"/>
        </w:rPr>
        <w:t>З</w:t>
      </w:r>
      <w:r w:rsidRPr="00BE1D4A">
        <w:rPr>
          <w:rFonts w:ascii="Arial" w:hAnsi="Arial" w:cs="Arial"/>
          <w:b/>
          <w:bCs/>
          <w:color w:val="FFFFFF" w:themeColor="background1"/>
          <w:lang w:val="uk-UA"/>
        </w:rPr>
        <w:t xml:space="preserve">. ПРОФІЛЬ БІЖЕНЦІВ    </w:t>
      </w:r>
    </w:p>
    <w:p w14:paraId="001086EF" w14:textId="77777777" w:rsidR="00CD770A" w:rsidRPr="00BE1D4A" w:rsidRDefault="00CD770A" w:rsidP="00CD770A">
      <w:pPr>
        <w:rPr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  <w:gridCol w:w="1133"/>
      </w:tblGrid>
      <w:tr w:rsidR="00CD770A" w:rsidRPr="00BE1D4A" w14:paraId="37690245" w14:textId="77777777" w:rsidTr="005A14D8">
        <w:tc>
          <w:tcPr>
            <w:tcW w:w="8217" w:type="dxa"/>
          </w:tcPr>
          <w:p w14:paraId="151534DA" w14:textId="77777777" w:rsidR="00CD770A" w:rsidRPr="00BE1D4A" w:rsidRDefault="00CD770A" w:rsidP="005A14D8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З</w:t>
            </w:r>
            <w:r w:rsidRPr="00BE1D4A">
              <w:rPr>
                <w:b/>
                <w:bCs/>
                <w:lang w:val="uk-UA"/>
              </w:rPr>
              <w:t xml:space="preserve">1. В якій області Ви проживали в Україні?  </w:t>
            </w:r>
          </w:p>
        </w:tc>
        <w:tc>
          <w:tcPr>
            <w:tcW w:w="1133" w:type="dxa"/>
          </w:tcPr>
          <w:p w14:paraId="6999413F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b/>
                <w:bCs/>
                <w:color w:val="00B0F0"/>
                <w:lang w:val="uk-UA"/>
              </w:rPr>
              <w:t>ОВ</w:t>
            </w:r>
          </w:p>
        </w:tc>
      </w:tr>
      <w:tr w:rsidR="00CD770A" w:rsidRPr="00BE1D4A" w14:paraId="2B597398" w14:textId="77777777" w:rsidTr="005A14D8">
        <w:tc>
          <w:tcPr>
            <w:tcW w:w="8217" w:type="dxa"/>
          </w:tcPr>
          <w:p w14:paraId="5288E669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color w:val="00B0F0"/>
                <w:lang w:val="uk-UA"/>
              </w:rPr>
              <w:t xml:space="preserve">Список областей в excel </w:t>
            </w:r>
          </w:p>
        </w:tc>
        <w:tc>
          <w:tcPr>
            <w:tcW w:w="1133" w:type="dxa"/>
          </w:tcPr>
          <w:p w14:paraId="68FC1FB6" w14:textId="77777777" w:rsidR="00CD770A" w:rsidRPr="00BE1D4A" w:rsidRDefault="00CD770A" w:rsidP="005A14D8">
            <w:pPr>
              <w:rPr>
                <w:lang w:val="uk-UA"/>
              </w:rPr>
            </w:pPr>
          </w:p>
        </w:tc>
      </w:tr>
    </w:tbl>
    <w:p w14:paraId="21B445F8" w14:textId="77777777" w:rsidR="00CD770A" w:rsidRPr="00BE1D4A" w:rsidRDefault="00CD770A" w:rsidP="00CD770A">
      <w:pPr>
        <w:rPr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  <w:gridCol w:w="1133"/>
      </w:tblGrid>
      <w:tr w:rsidR="00CD770A" w:rsidRPr="00BE1D4A" w14:paraId="0BB96FA3" w14:textId="77777777" w:rsidTr="005A14D8">
        <w:tc>
          <w:tcPr>
            <w:tcW w:w="8217" w:type="dxa"/>
          </w:tcPr>
          <w:p w14:paraId="1BECF3F8" w14:textId="77777777" w:rsidR="00CD770A" w:rsidRPr="00BE1D4A" w:rsidRDefault="00CD770A" w:rsidP="005A14D8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З</w:t>
            </w:r>
            <w:r w:rsidRPr="00BE1D4A">
              <w:rPr>
                <w:b/>
                <w:bCs/>
                <w:lang w:val="uk-UA"/>
              </w:rPr>
              <w:t>2. У населеному пункті якої категорії Ви проживали</w:t>
            </w:r>
            <w:r>
              <w:rPr>
                <w:b/>
                <w:bCs/>
                <w:lang w:val="uk-UA"/>
              </w:rPr>
              <w:t xml:space="preserve"> до війни</w:t>
            </w:r>
            <w:r w:rsidRPr="00BE1D4A">
              <w:rPr>
                <w:b/>
                <w:bCs/>
                <w:lang w:val="uk-UA"/>
              </w:rPr>
              <w:t>?</w:t>
            </w:r>
          </w:p>
        </w:tc>
        <w:tc>
          <w:tcPr>
            <w:tcW w:w="1133" w:type="dxa"/>
          </w:tcPr>
          <w:p w14:paraId="6C581F66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b/>
                <w:bCs/>
                <w:color w:val="00B0F0"/>
                <w:lang w:val="uk-UA"/>
              </w:rPr>
              <w:t>ОВ</w:t>
            </w:r>
          </w:p>
        </w:tc>
      </w:tr>
      <w:tr w:rsidR="00CD770A" w:rsidRPr="00BE1D4A" w14:paraId="3B2D4553" w14:textId="77777777" w:rsidTr="005A14D8">
        <w:tc>
          <w:tcPr>
            <w:tcW w:w="8217" w:type="dxa"/>
          </w:tcPr>
          <w:p w14:paraId="63FC8320" w14:textId="77777777" w:rsidR="00CD770A" w:rsidRPr="00BE1D4A" w:rsidRDefault="00CD770A" w:rsidP="005A14D8">
            <w:pPr>
              <w:rPr>
                <w:bCs/>
                <w:lang w:val="uk-UA"/>
              </w:rPr>
            </w:pPr>
            <w:r w:rsidRPr="00BE1D4A">
              <w:rPr>
                <w:rFonts w:cs="Tahoma"/>
                <w:bCs/>
                <w:lang w:val="uk-UA"/>
              </w:rPr>
              <w:t>Село</w:t>
            </w:r>
          </w:p>
        </w:tc>
        <w:tc>
          <w:tcPr>
            <w:tcW w:w="1133" w:type="dxa"/>
          </w:tcPr>
          <w:p w14:paraId="693F4454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</w:tr>
      <w:tr w:rsidR="00CD770A" w:rsidRPr="00BE1D4A" w14:paraId="28A0E299" w14:textId="77777777" w:rsidTr="005A14D8">
        <w:tc>
          <w:tcPr>
            <w:tcW w:w="8217" w:type="dxa"/>
          </w:tcPr>
          <w:p w14:paraId="52C94FD4" w14:textId="77777777" w:rsidR="00CD770A" w:rsidRPr="00BE1D4A" w:rsidRDefault="00CD770A" w:rsidP="005A14D8">
            <w:pPr>
              <w:rPr>
                <w:bCs/>
                <w:lang w:val="uk-UA"/>
              </w:rPr>
            </w:pPr>
            <w:r w:rsidRPr="00BE1D4A">
              <w:rPr>
                <w:rFonts w:cs="Tahoma"/>
                <w:bCs/>
                <w:lang w:val="uk-UA"/>
              </w:rPr>
              <w:t>Селище міського типу</w:t>
            </w:r>
          </w:p>
        </w:tc>
        <w:tc>
          <w:tcPr>
            <w:tcW w:w="1133" w:type="dxa"/>
          </w:tcPr>
          <w:p w14:paraId="10084738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2</w:t>
            </w:r>
          </w:p>
        </w:tc>
      </w:tr>
      <w:tr w:rsidR="00CD770A" w:rsidRPr="00BE1D4A" w14:paraId="13B6C919" w14:textId="77777777" w:rsidTr="005A14D8">
        <w:tc>
          <w:tcPr>
            <w:tcW w:w="8217" w:type="dxa"/>
          </w:tcPr>
          <w:p w14:paraId="3F21C459" w14:textId="77777777" w:rsidR="00CD770A" w:rsidRPr="00BE1D4A" w:rsidRDefault="00CD770A" w:rsidP="005A14D8">
            <w:pPr>
              <w:rPr>
                <w:bCs/>
                <w:lang w:val="uk-UA"/>
              </w:rPr>
            </w:pPr>
            <w:r w:rsidRPr="00BE1D4A">
              <w:rPr>
                <w:rFonts w:cs="Tahoma"/>
                <w:bCs/>
                <w:lang w:val="uk-UA"/>
              </w:rPr>
              <w:lastRenderedPageBreak/>
              <w:t>Місто</w:t>
            </w:r>
          </w:p>
        </w:tc>
        <w:tc>
          <w:tcPr>
            <w:tcW w:w="1133" w:type="dxa"/>
          </w:tcPr>
          <w:p w14:paraId="0D767017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3</w:t>
            </w:r>
          </w:p>
        </w:tc>
      </w:tr>
    </w:tbl>
    <w:p w14:paraId="664D7409" w14:textId="77777777" w:rsidR="00CD770A" w:rsidRPr="00BE1D4A" w:rsidRDefault="00CD770A" w:rsidP="00CD770A">
      <w:pPr>
        <w:rPr>
          <w:lang w:val="uk-UA"/>
        </w:rPr>
      </w:pPr>
    </w:p>
    <w:p w14:paraId="46FA6702" w14:textId="5D11F606" w:rsidR="00CD770A" w:rsidRDefault="00CD770A" w:rsidP="6FD2E594">
      <w:pPr>
        <w:rPr>
          <w:lang w:val="uk-UA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8217"/>
        <w:gridCol w:w="1134"/>
      </w:tblGrid>
      <w:tr w:rsidR="00CD770A" w:rsidRPr="00BE1D4A" w14:paraId="7778DB68" w14:textId="77777777" w:rsidTr="005A14D8">
        <w:tc>
          <w:tcPr>
            <w:tcW w:w="8217" w:type="dxa"/>
          </w:tcPr>
          <w:p w14:paraId="0F4E9278" w14:textId="77777777" w:rsidR="00CD770A" w:rsidRPr="00BE1D4A" w:rsidRDefault="00CD770A" w:rsidP="005A14D8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З4</w:t>
            </w:r>
            <w:r w:rsidRPr="00BE1D4A">
              <w:rPr>
                <w:b/>
                <w:bCs/>
                <w:lang w:val="uk-UA"/>
              </w:rPr>
              <w:t xml:space="preserve">. </w:t>
            </w:r>
            <w:r w:rsidRPr="006B1928">
              <w:rPr>
                <w:b/>
                <w:bCs/>
                <w:lang w:val="uk-UA"/>
              </w:rPr>
              <w:t>Який ваш найвищий рівень здобутої освіти?</w:t>
            </w:r>
          </w:p>
        </w:tc>
        <w:tc>
          <w:tcPr>
            <w:tcW w:w="1134" w:type="dxa"/>
          </w:tcPr>
          <w:p w14:paraId="5455B7CB" w14:textId="77777777" w:rsidR="00CD770A" w:rsidRPr="00BE1D4A" w:rsidRDefault="00CD770A" w:rsidP="005A14D8">
            <w:pPr>
              <w:rPr>
                <w:b/>
                <w:bCs/>
                <w:lang w:val="uk-UA"/>
              </w:rPr>
            </w:pPr>
            <w:r w:rsidRPr="00BE1D4A">
              <w:rPr>
                <w:b/>
                <w:bCs/>
                <w:color w:val="00B0F0"/>
                <w:lang w:val="uk-UA"/>
              </w:rPr>
              <w:t>ОВ</w:t>
            </w:r>
          </w:p>
        </w:tc>
      </w:tr>
      <w:tr w:rsidR="00CD770A" w:rsidRPr="00BE1D4A" w14:paraId="62585732" w14:textId="77777777" w:rsidTr="005A14D8">
        <w:tc>
          <w:tcPr>
            <w:tcW w:w="8217" w:type="dxa"/>
          </w:tcPr>
          <w:p w14:paraId="72861DDD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Незакінчена середня </w:t>
            </w:r>
          </w:p>
        </w:tc>
        <w:tc>
          <w:tcPr>
            <w:tcW w:w="1134" w:type="dxa"/>
          </w:tcPr>
          <w:p w14:paraId="1E349582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</w:tr>
      <w:tr w:rsidR="00CD770A" w:rsidRPr="00BE1D4A" w14:paraId="2B56BE78" w14:textId="77777777" w:rsidTr="005A14D8">
        <w:tc>
          <w:tcPr>
            <w:tcW w:w="8217" w:type="dxa"/>
          </w:tcPr>
          <w:p w14:paraId="7215F121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Загальна середня </w:t>
            </w:r>
          </w:p>
        </w:tc>
        <w:tc>
          <w:tcPr>
            <w:tcW w:w="1134" w:type="dxa"/>
          </w:tcPr>
          <w:p w14:paraId="4ED06245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2</w:t>
            </w:r>
          </w:p>
        </w:tc>
      </w:tr>
      <w:tr w:rsidR="00CD770A" w:rsidRPr="00BE1D4A" w14:paraId="77207078" w14:textId="77777777" w:rsidTr="005A14D8">
        <w:tc>
          <w:tcPr>
            <w:tcW w:w="8217" w:type="dxa"/>
          </w:tcPr>
          <w:p w14:paraId="39D5CD6C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Середня спеціальна </w:t>
            </w:r>
          </w:p>
        </w:tc>
        <w:tc>
          <w:tcPr>
            <w:tcW w:w="1134" w:type="dxa"/>
          </w:tcPr>
          <w:p w14:paraId="5A367B2E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3</w:t>
            </w:r>
          </w:p>
        </w:tc>
      </w:tr>
      <w:tr w:rsidR="00CD770A" w:rsidRPr="00BE1D4A" w14:paraId="673F9F21" w14:textId="77777777" w:rsidTr="005A14D8">
        <w:tc>
          <w:tcPr>
            <w:tcW w:w="8217" w:type="dxa"/>
          </w:tcPr>
          <w:p w14:paraId="3287A6DA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Вища або незакінчена вища </w:t>
            </w:r>
          </w:p>
        </w:tc>
        <w:tc>
          <w:tcPr>
            <w:tcW w:w="1134" w:type="dxa"/>
          </w:tcPr>
          <w:p w14:paraId="1918CB65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4</w:t>
            </w:r>
          </w:p>
        </w:tc>
      </w:tr>
    </w:tbl>
    <w:p w14:paraId="0EC8B319" w14:textId="77777777" w:rsidR="00CD770A" w:rsidRPr="00BE1D4A" w:rsidRDefault="00CD770A" w:rsidP="00CD770A">
      <w:pPr>
        <w:rPr>
          <w:lang w:val="uk-UA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8217"/>
        <w:gridCol w:w="1134"/>
      </w:tblGrid>
      <w:tr w:rsidR="00CD770A" w:rsidRPr="00BE1D4A" w14:paraId="101F6460" w14:textId="77777777" w:rsidTr="005A14D8">
        <w:tc>
          <w:tcPr>
            <w:tcW w:w="8217" w:type="dxa"/>
          </w:tcPr>
          <w:p w14:paraId="448B6E18" w14:textId="77777777" w:rsidR="00CD770A" w:rsidRDefault="00CD770A" w:rsidP="005A14D8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З5</w:t>
            </w:r>
            <w:r w:rsidRPr="00BE1D4A">
              <w:rPr>
                <w:b/>
                <w:bCs/>
                <w:lang w:val="uk-UA"/>
              </w:rPr>
              <w:t xml:space="preserve">. </w:t>
            </w:r>
            <w:r>
              <w:rPr>
                <w:b/>
                <w:bCs/>
                <w:lang w:val="uk-UA"/>
              </w:rPr>
              <w:t>Чи залишились у Вас близькі родичі в Україні?</w:t>
            </w:r>
          </w:p>
          <w:p w14:paraId="340B6869" w14:textId="77777777" w:rsidR="00CD770A" w:rsidRPr="00BE1D4A" w:rsidRDefault="00CD770A" w:rsidP="005A14D8">
            <w:pPr>
              <w:rPr>
                <w:b/>
                <w:bCs/>
                <w:lang w:val="uk-UA"/>
              </w:rPr>
            </w:pPr>
            <w:r w:rsidRPr="00BE1D4A">
              <w:rPr>
                <w:i/>
                <w:iCs/>
                <w:lang w:val="uk-UA"/>
              </w:rPr>
              <w:t>Оберіть всі варіанти, які підходять</w:t>
            </w:r>
          </w:p>
        </w:tc>
        <w:tc>
          <w:tcPr>
            <w:tcW w:w="1134" w:type="dxa"/>
          </w:tcPr>
          <w:p w14:paraId="34B147E1" w14:textId="77777777" w:rsidR="00CD770A" w:rsidRPr="00CB6ED8" w:rsidRDefault="00CD770A" w:rsidP="005A14D8">
            <w:pPr>
              <w:rPr>
                <w:b/>
                <w:bCs/>
                <w:color w:val="00B0F0"/>
                <w:lang w:val="uk-UA"/>
              </w:rPr>
            </w:pPr>
            <w:r w:rsidRPr="00CB6ED8">
              <w:rPr>
                <w:b/>
                <w:bCs/>
                <w:color w:val="00B0F0"/>
                <w:lang w:val="uk-UA"/>
              </w:rPr>
              <w:t>МВ</w:t>
            </w:r>
          </w:p>
        </w:tc>
      </w:tr>
      <w:tr w:rsidR="00CD770A" w:rsidRPr="00BE1D4A" w14:paraId="3C1A3F94" w14:textId="77777777" w:rsidTr="005A14D8">
        <w:tc>
          <w:tcPr>
            <w:tcW w:w="8217" w:type="dxa"/>
          </w:tcPr>
          <w:p w14:paraId="1F5A5DFD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Чоловік або дружина</w:t>
            </w:r>
          </w:p>
        </w:tc>
        <w:tc>
          <w:tcPr>
            <w:tcW w:w="1134" w:type="dxa"/>
          </w:tcPr>
          <w:p w14:paraId="68D485B4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</w:tr>
      <w:tr w:rsidR="00CD770A" w:rsidRPr="00BE1D4A" w14:paraId="436D62C3" w14:textId="77777777" w:rsidTr="005A14D8">
        <w:tc>
          <w:tcPr>
            <w:tcW w:w="8217" w:type="dxa"/>
          </w:tcPr>
          <w:p w14:paraId="5605EDE7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Батьки</w:t>
            </w:r>
          </w:p>
        </w:tc>
        <w:tc>
          <w:tcPr>
            <w:tcW w:w="1134" w:type="dxa"/>
          </w:tcPr>
          <w:p w14:paraId="3C84884A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2</w:t>
            </w:r>
          </w:p>
        </w:tc>
      </w:tr>
      <w:tr w:rsidR="00CD770A" w:rsidRPr="00BE1D4A" w14:paraId="1B0D7A63" w14:textId="77777777" w:rsidTr="005A14D8">
        <w:tc>
          <w:tcPr>
            <w:tcW w:w="8217" w:type="dxa"/>
          </w:tcPr>
          <w:p w14:paraId="5672B18C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Діти</w:t>
            </w:r>
          </w:p>
        </w:tc>
        <w:tc>
          <w:tcPr>
            <w:tcW w:w="1134" w:type="dxa"/>
          </w:tcPr>
          <w:p w14:paraId="0912387B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3</w:t>
            </w:r>
          </w:p>
        </w:tc>
      </w:tr>
      <w:tr w:rsidR="00CD770A" w:rsidRPr="00BE1D4A" w14:paraId="0A909703" w14:textId="77777777" w:rsidTr="005A14D8">
        <w:tc>
          <w:tcPr>
            <w:tcW w:w="8217" w:type="dxa"/>
          </w:tcPr>
          <w:p w14:paraId="6F1CE82D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Інші близькі родичі</w:t>
            </w:r>
          </w:p>
        </w:tc>
        <w:tc>
          <w:tcPr>
            <w:tcW w:w="1134" w:type="dxa"/>
          </w:tcPr>
          <w:p w14:paraId="4303F9BD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4</w:t>
            </w:r>
          </w:p>
        </w:tc>
      </w:tr>
      <w:tr w:rsidR="00CD770A" w:rsidRPr="00BE1D4A" w14:paraId="57F086B6" w14:textId="77777777" w:rsidTr="005A14D8">
        <w:tc>
          <w:tcPr>
            <w:tcW w:w="8217" w:type="dxa"/>
          </w:tcPr>
          <w:p w14:paraId="67FE0F46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Близьких родичів не залишилось в Україні</w:t>
            </w:r>
          </w:p>
        </w:tc>
        <w:tc>
          <w:tcPr>
            <w:tcW w:w="1134" w:type="dxa"/>
          </w:tcPr>
          <w:p w14:paraId="189CF1AF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</w:tr>
    </w:tbl>
    <w:p w14:paraId="416CE08A" w14:textId="77777777" w:rsidR="00CD770A" w:rsidRPr="00BE1D4A" w:rsidRDefault="00CD770A" w:rsidP="00CD770A">
      <w:pPr>
        <w:rPr>
          <w:lang w:val="uk-UA"/>
        </w:rPr>
      </w:pPr>
    </w:p>
    <w:p w14:paraId="47E95029" w14:textId="6408B2C1" w:rsidR="6FD2E594" w:rsidRDefault="6FD2E594"/>
    <w:p w14:paraId="1EB5B4ED" w14:textId="771BE76B" w:rsidR="6FD2E594" w:rsidRDefault="6FD2E594"/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05"/>
        <w:gridCol w:w="1125"/>
      </w:tblGrid>
      <w:tr w:rsidR="3C54EA84" w14:paraId="1F3B1326" w14:textId="77777777" w:rsidTr="3C54EA84">
        <w:trPr>
          <w:trHeight w:val="300"/>
        </w:trPr>
        <w:tc>
          <w:tcPr>
            <w:tcW w:w="8205" w:type="dxa"/>
            <w:tcMar>
              <w:left w:w="105" w:type="dxa"/>
              <w:right w:w="105" w:type="dxa"/>
            </w:tcMar>
          </w:tcPr>
          <w:p w14:paraId="00F4D525" w14:textId="14DC3286" w:rsidR="3C54EA84" w:rsidRDefault="3C54EA84" w:rsidP="3C54EA84">
            <w:pPr>
              <w:rPr>
                <w:color w:val="000000" w:themeColor="text1"/>
              </w:rPr>
            </w:pPr>
            <w:r w:rsidRPr="3C54EA84">
              <w:rPr>
                <w:b/>
                <w:bCs/>
                <w:color w:val="000000" w:themeColor="text1"/>
                <w:lang w:val="uk-UA"/>
              </w:rPr>
              <w:t>З6. Чи отримуєте Ви грошову допомогу від родичів, які залишились в Україні?</w:t>
            </w:r>
          </w:p>
          <w:p w14:paraId="5A764050" w14:textId="4E01E012" w:rsidR="3C54EA84" w:rsidRDefault="3C54EA84" w:rsidP="3C54EA84">
            <w:pPr>
              <w:rPr>
                <w:color w:val="00B0F0"/>
              </w:rPr>
            </w:pPr>
            <w:r w:rsidRPr="3C54EA84">
              <w:rPr>
                <w:b/>
                <w:bCs/>
                <w:color w:val="00B0F0"/>
                <w:lang w:val="uk-UA"/>
              </w:rPr>
              <w:t>Якщо З5 = 1,2,3,4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</w:tcPr>
          <w:p w14:paraId="02360B9F" w14:textId="1DDB62C8" w:rsidR="3C54EA84" w:rsidRDefault="3C54EA84" w:rsidP="3C54EA84">
            <w:pPr>
              <w:rPr>
                <w:color w:val="00B0F0"/>
              </w:rPr>
            </w:pPr>
            <w:r w:rsidRPr="3C54EA84">
              <w:rPr>
                <w:b/>
                <w:bCs/>
                <w:color w:val="00B0F0"/>
                <w:lang w:val="uk-UA"/>
              </w:rPr>
              <w:t>ОВ</w:t>
            </w:r>
          </w:p>
        </w:tc>
      </w:tr>
      <w:tr w:rsidR="3C54EA84" w14:paraId="2B972B3C" w14:textId="77777777" w:rsidTr="3C54EA84">
        <w:trPr>
          <w:trHeight w:val="300"/>
        </w:trPr>
        <w:tc>
          <w:tcPr>
            <w:tcW w:w="8205" w:type="dxa"/>
            <w:tcMar>
              <w:left w:w="105" w:type="dxa"/>
              <w:right w:w="105" w:type="dxa"/>
            </w:tcMar>
          </w:tcPr>
          <w:p w14:paraId="34C386D9" w14:textId="53662903" w:rsidR="3C54EA84" w:rsidRDefault="3C54EA84" w:rsidP="3C54EA84">
            <w:pPr>
              <w:rPr>
                <w:color w:val="000000" w:themeColor="text1"/>
              </w:rPr>
            </w:pPr>
            <w:r w:rsidRPr="3C54EA84">
              <w:rPr>
                <w:color w:val="000000" w:themeColor="text1"/>
                <w:lang w:val="uk-UA"/>
              </w:rPr>
              <w:t xml:space="preserve">Так 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</w:tcPr>
          <w:p w14:paraId="23F07EF0" w14:textId="4B46861D" w:rsidR="3C54EA84" w:rsidRDefault="3C54EA84" w:rsidP="3C54EA84">
            <w:pPr>
              <w:rPr>
                <w:color w:val="000000" w:themeColor="text1"/>
              </w:rPr>
            </w:pPr>
            <w:r w:rsidRPr="3C54EA84">
              <w:rPr>
                <w:color w:val="000000" w:themeColor="text1"/>
                <w:lang w:val="uk-UA"/>
              </w:rPr>
              <w:t>1</w:t>
            </w:r>
          </w:p>
        </w:tc>
      </w:tr>
      <w:tr w:rsidR="3C54EA84" w14:paraId="39113D1C" w14:textId="77777777" w:rsidTr="3C54EA84">
        <w:trPr>
          <w:trHeight w:val="300"/>
        </w:trPr>
        <w:tc>
          <w:tcPr>
            <w:tcW w:w="8205" w:type="dxa"/>
            <w:tcMar>
              <w:left w:w="105" w:type="dxa"/>
              <w:right w:w="105" w:type="dxa"/>
            </w:tcMar>
          </w:tcPr>
          <w:p w14:paraId="53153A70" w14:textId="042C147A" w:rsidR="3C54EA84" w:rsidRDefault="3C54EA84" w:rsidP="3C54EA84">
            <w:pPr>
              <w:rPr>
                <w:color w:val="000000" w:themeColor="text1"/>
              </w:rPr>
            </w:pPr>
            <w:r w:rsidRPr="3C54EA84">
              <w:rPr>
                <w:color w:val="000000" w:themeColor="text1"/>
                <w:lang w:val="uk-UA"/>
              </w:rPr>
              <w:t>Ні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</w:tcPr>
          <w:p w14:paraId="0B3BF833" w14:textId="169A59B4" w:rsidR="3C54EA84" w:rsidRDefault="3C54EA84" w:rsidP="3C54EA84">
            <w:pPr>
              <w:rPr>
                <w:color w:val="000000" w:themeColor="text1"/>
              </w:rPr>
            </w:pPr>
            <w:r w:rsidRPr="3C54EA84">
              <w:rPr>
                <w:color w:val="000000" w:themeColor="text1"/>
                <w:lang w:val="uk-UA"/>
              </w:rPr>
              <w:t>2</w:t>
            </w:r>
          </w:p>
        </w:tc>
      </w:tr>
    </w:tbl>
    <w:p w14:paraId="1B0263AA" w14:textId="12A740F4" w:rsidR="00CD770A" w:rsidRPr="007A207C" w:rsidDel="008E181F" w:rsidRDefault="00CD770A" w:rsidP="00CD770A">
      <w:pPr>
        <w:rPr>
          <w:lang w:val="uk-UA"/>
        </w:rPr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05"/>
        <w:gridCol w:w="1125"/>
      </w:tblGrid>
      <w:tr w:rsidR="3C54EA84" w14:paraId="7213AE22" w14:textId="77777777" w:rsidTr="3C54EA84">
        <w:trPr>
          <w:trHeight w:val="300"/>
        </w:trPr>
        <w:tc>
          <w:tcPr>
            <w:tcW w:w="8205" w:type="dxa"/>
            <w:tcMar>
              <w:left w:w="105" w:type="dxa"/>
              <w:right w:w="105" w:type="dxa"/>
            </w:tcMar>
          </w:tcPr>
          <w:p w14:paraId="76363D24" w14:textId="62F6B70D" w:rsidR="3C54EA84" w:rsidRDefault="3C54EA84" w:rsidP="3C54EA84">
            <w:pPr>
              <w:rPr>
                <w:color w:val="000000" w:themeColor="text1"/>
              </w:rPr>
            </w:pPr>
            <w:r w:rsidRPr="3C54EA84">
              <w:rPr>
                <w:b/>
                <w:bCs/>
                <w:color w:val="000000" w:themeColor="text1"/>
                <w:lang w:val="uk-UA"/>
              </w:rPr>
              <w:t>З7. Чи надаєте Ви фінансову допомогу родичам, які залишились в Україні?</w:t>
            </w:r>
          </w:p>
          <w:p w14:paraId="7841D614" w14:textId="16F2291A" w:rsidR="3C54EA84" w:rsidRDefault="3C54EA84" w:rsidP="3C54EA84">
            <w:pPr>
              <w:rPr>
                <w:color w:val="00B0F0"/>
              </w:rPr>
            </w:pPr>
            <w:r w:rsidRPr="3C54EA84">
              <w:rPr>
                <w:b/>
                <w:bCs/>
                <w:color w:val="00B0F0"/>
                <w:lang w:val="uk-UA"/>
              </w:rPr>
              <w:t>Якщо З5 = 1,2,3,4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</w:tcPr>
          <w:p w14:paraId="2A51F45B" w14:textId="486BD965" w:rsidR="3C54EA84" w:rsidRDefault="3C54EA84" w:rsidP="3C54EA84">
            <w:pPr>
              <w:rPr>
                <w:color w:val="00B0F0"/>
              </w:rPr>
            </w:pPr>
            <w:r w:rsidRPr="3C54EA84">
              <w:rPr>
                <w:b/>
                <w:bCs/>
                <w:color w:val="00B0F0"/>
                <w:lang w:val="uk-UA"/>
              </w:rPr>
              <w:t>ОВ</w:t>
            </w:r>
          </w:p>
        </w:tc>
      </w:tr>
      <w:tr w:rsidR="3C54EA84" w14:paraId="4826C46C" w14:textId="77777777" w:rsidTr="3C54EA84">
        <w:trPr>
          <w:trHeight w:val="300"/>
        </w:trPr>
        <w:tc>
          <w:tcPr>
            <w:tcW w:w="8205" w:type="dxa"/>
            <w:tcMar>
              <w:left w:w="105" w:type="dxa"/>
              <w:right w:w="105" w:type="dxa"/>
            </w:tcMar>
          </w:tcPr>
          <w:p w14:paraId="769B7FD1" w14:textId="0BDD61EA" w:rsidR="3C54EA84" w:rsidRDefault="3C54EA84" w:rsidP="3C54EA84">
            <w:pPr>
              <w:rPr>
                <w:color w:val="000000" w:themeColor="text1"/>
              </w:rPr>
            </w:pPr>
            <w:r w:rsidRPr="3C54EA84">
              <w:rPr>
                <w:color w:val="000000" w:themeColor="text1"/>
                <w:lang w:val="uk-UA"/>
              </w:rPr>
              <w:t>Так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</w:tcPr>
          <w:p w14:paraId="46D6DE88" w14:textId="75EF51D2" w:rsidR="3C54EA84" w:rsidRDefault="3C54EA84" w:rsidP="3C54EA84">
            <w:pPr>
              <w:rPr>
                <w:color w:val="000000" w:themeColor="text1"/>
              </w:rPr>
            </w:pPr>
            <w:r w:rsidRPr="3C54EA84">
              <w:rPr>
                <w:color w:val="000000" w:themeColor="text1"/>
                <w:lang w:val="uk-UA"/>
              </w:rPr>
              <w:t>1</w:t>
            </w:r>
          </w:p>
        </w:tc>
      </w:tr>
      <w:tr w:rsidR="3C54EA84" w14:paraId="451656FE" w14:textId="77777777" w:rsidTr="3C54EA84">
        <w:trPr>
          <w:trHeight w:val="300"/>
        </w:trPr>
        <w:tc>
          <w:tcPr>
            <w:tcW w:w="8205" w:type="dxa"/>
            <w:tcMar>
              <w:left w:w="105" w:type="dxa"/>
              <w:right w:w="105" w:type="dxa"/>
            </w:tcMar>
          </w:tcPr>
          <w:p w14:paraId="08128088" w14:textId="5064FF31" w:rsidR="3C54EA84" w:rsidRDefault="3C54EA84" w:rsidP="3C54EA84">
            <w:pPr>
              <w:rPr>
                <w:color w:val="000000" w:themeColor="text1"/>
              </w:rPr>
            </w:pPr>
            <w:r w:rsidRPr="3C54EA84">
              <w:rPr>
                <w:color w:val="000000" w:themeColor="text1"/>
                <w:lang w:val="uk-UA"/>
              </w:rPr>
              <w:t>Ні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</w:tcPr>
          <w:p w14:paraId="09D28E3D" w14:textId="04D959F0" w:rsidR="3C54EA84" w:rsidRDefault="3C54EA84" w:rsidP="3C54EA84">
            <w:pPr>
              <w:rPr>
                <w:color w:val="000000" w:themeColor="text1"/>
              </w:rPr>
            </w:pPr>
            <w:r w:rsidRPr="3C54EA84">
              <w:rPr>
                <w:color w:val="000000" w:themeColor="text1"/>
                <w:lang w:val="uk-UA"/>
              </w:rPr>
              <w:t>2</w:t>
            </w:r>
          </w:p>
        </w:tc>
      </w:tr>
      <w:tr w:rsidR="3C54EA84" w14:paraId="3D953949" w14:textId="77777777" w:rsidTr="3C54EA84">
        <w:trPr>
          <w:trHeight w:val="300"/>
        </w:trPr>
        <w:tc>
          <w:tcPr>
            <w:tcW w:w="8205" w:type="dxa"/>
            <w:tcMar>
              <w:left w:w="105" w:type="dxa"/>
              <w:right w:w="105" w:type="dxa"/>
            </w:tcMar>
          </w:tcPr>
          <w:p w14:paraId="7B4FF9EF" w14:textId="0CC7A717" w:rsidR="3C54EA84" w:rsidRDefault="3C54EA84" w:rsidP="3C54EA84">
            <w:pPr>
              <w:rPr>
                <w:color w:val="000000" w:themeColor="text1"/>
              </w:rPr>
            </w:pPr>
            <w:r w:rsidRPr="3C54EA84">
              <w:rPr>
                <w:b/>
                <w:bCs/>
                <w:color w:val="000000" w:themeColor="text1"/>
                <w:lang w:val="uk-UA"/>
              </w:rPr>
              <w:t>З9. Чи жили/працювали Ви за кордоном до повномасштабного вторгнення росії?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</w:tcPr>
          <w:p w14:paraId="6612E92D" w14:textId="4733E7EE" w:rsidR="3C54EA84" w:rsidRDefault="3C54EA84" w:rsidP="3C54EA84">
            <w:pPr>
              <w:rPr>
                <w:color w:val="00B0F0"/>
              </w:rPr>
            </w:pPr>
            <w:r w:rsidRPr="3C54EA84">
              <w:rPr>
                <w:b/>
                <w:bCs/>
                <w:color w:val="00B0F0"/>
                <w:lang w:val="uk-UA"/>
              </w:rPr>
              <w:t>МВ</w:t>
            </w:r>
          </w:p>
        </w:tc>
      </w:tr>
      <w:tr w:rsidR="3C54EA84" w14:paraId="6171F47A" w14:textId="77777777" w:rsidTr="3C54EA84">
        <w:trPr>
          <w:trHeight w:val="300"/>
        </w:trPr>
        <w:tc>
          <w:tcPr>
            <w:tcW w:w="8205" w:type="dxa"/>
            <w:tcMar>
              <w:left w:w="105" w:type="dxa"/>
              <w:right w:w="105" w:type="dxa"/>
            </w:tcMar>
          </w:tcPr>
          <w:p w14:paraId="21F6CD26" w14:textId="59B216D9" w:rsidR="3C54EA84" w:rsidRDefault="3C54EA84" w:rsidP="3C54EA84">
            <w:pPr>
              <w:rPr>
                <w:color w:val="000000" w:themeColor="text1"/>
              </w:rPr>
            </w:pPr>
            <w:r w:rsidRPr="3C54EA84">
              <w:rPr>
                <w:color w:val="000000" w:themeColor="text1"/>
                <w:lang w:val="uk-UA"/>
              </w:rPr>
              <w:t>Так, в тій же країні, в якій я проживаю зараз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</w:tcPr>
          <w:p w14:paraId="49C0B919" w14:textId="338DA38B" w:rsidR="3C54EA84" w:rsidRDefault="3C54EA84" w:rsidP="3C54EA84">
            <w:pPr>
              <w:rPr>
                <w:color w:val="000000" w:themeColor="text1"/>
              </w:rPr>
            </w:pPr>
            <w:r w:rsidRPr="3C54EA84">
              <w:rPr>
                <w:color w:val="000000" w:themeColor="text1"/>
                <w:lang w:val="uk-UA"/>
              </w:rPr>
              <w:t>1</w:t>
            </w:r>
          </w:p>
        </w:tc>
      </w:tr>
      <w:tr w:rsidR="3C54EA84" w14:paraId="6A406D6D" w14:textId="77777777" w:rsidTr="3C54EA84">
        <w:trPr>
          <w:trHeight w:val="300"/>
        </w:trPr>
        <w:tc>
          <w:tcPr>
            <w:tcW w:w="8205" w:type="dxa"/>
            <w:tcMar>
              <w:left w:w="105" w:type="dxa"/>
              <w:right w:w="105" w:type="dxa"/>
            </w:tcMar>
          </w:tcPr>
          <w:p w14:paraId="5613A008" w14:textId="4CEEA53B" w:rsidR="3C54EA84" w:rsidRDefault="3C54EA84" w:rsidP="3C54EA84">
            <w:pPr>
              <w:rPr>
                <w:color w:val="000000" w:themeColor="text1"/>
              </w:rPr>
            </w:pPr>
            <w:r w:rsidRPr="3C54EA84">
              <w:rPr>
                <w:color w:val="000000" w:themeColor="text1"/>
                <w:lang w:val="uk-UA"/>
              </w:rPr>
              <w:t>Так, в іншій країні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</w:tcPr>
          <w:p w14:paraId="6F662F6A" w14:textId="543C7C7E" w:rsidR="3C54EA84" w:rsidRDefault="3C54EA84" w:rsidP="3C54EA84">
            <w:pPr>
              <w:rPr>
                <w:color w:val="000000" w:themeColor="text1"/>
              </w:rPr>
            </w:pPr>
            <w:r w:rsidRPr="3C54EA84">
              <w:rPr>
                <w:color w:val="000000" w:themeColor="text1"/>
                <w:lang w:val="uk-UA"/>
              </w:rPr>
              <w:t>2</w:t>
            </w:r>
          </w:p>
        </w:tc>
      </w:tr>
      <w:tr w:rsidR="3C54EA84" w14:paraId="44321C9E" w14:textId="77777777" w:rsidTr="3C54EA84">
        <w:trPr>
          <w:trHeight w:val="300"/>
        </w:trPr>
        <w:tc>
          <w:tcPr>
            <w:tcW w:w="8205" w:type="dxa"/>
            <w:tcMar>
              <w:left w:w="105" w:type="dxa"/>
              <w:right w:w="105" w:type="dxa"/>
            </w:tcMar>
          </w:tcPr>
          <w:p w14:paraId="2E6F5DDF" w14:textId="6E049C07" w:rsidR="3C54EA84" w:rsidRDefault="3C54EA84" w:rsidP="3C54EA84">
            <w:pPr>
              <w:rPr>
                <w:color w:val="000000" w:themeColor="text1"/>
              </w:rPr>
            </w:pPr>
            <w:r w:rsidRPr="3C54EA84">
              <w:rPr>
                <w:color w:val="000000" w:themeColor="text1"/>
                <w:lang w:val="uk-UA"/>
              </w:rPr>
              <w:t>Ні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</w:tcPr>
          <w:p w14:paraId="5ABC4560" w14:textId="379D0B2E" w:rsidR="3C54EA84" w:rsidRDefault="3C54EA84" w:rsidP="3C54EA84">
            <w:pPr>
              <w:rPr>
                <w:color w:val="000000" w:themeColor="text1"/>
              </w:rPr>
            </w:pPr>
            <w:r w:rsidRPr="3C54EA84">
              <w:rPr>
                <w:color w:val="000000" w:themeColor="text1"/>
                <w:lang w:val="uk-UA"/>
              </w:rPr>
              <w:t>3</w:t>
            </w:r>
          </w:p>
        </w:tc>
      </w:tr>
    </w:tbl>
    <w:p w14:paraId="56CE5180" w14:textId="77777777" w:rsidR="00CD770A" w:rsidRPr="00BE1D4A" w:rsidRDefault="00CD770A" w:rsidP="00CD770A">
      <w:pPr>
        <w:rPr>
          <w:lang w:val="uk-UA"/>
        </w:rPr>
      </w:pPr>
    </w:p>
    <w:p w14:paraId="5482B2B0" w14:textId="2DF72F6B" w:rsidR="3AA2F5CB" w:rsidRDefault="3AA2F5CB" w:rsidP="2E395030">
      <w:r w:rsidRPr="2E395030">
        <w:t xml:space="preserve">310. </w:t>
      </w:r>
      <w:proofErr w:type="spellStart"/>
      <w:r w:rsidRPr="2E395030">
        <w:t>Якщо</w:t>
      </w:r>
      <w:proofErr w:type="spellEnd"/>
      <w:r w:rsidRPr="2E395030">
        <w:t xml:space="preserve"> 39 = 1 </w:t>
      </w:r>
      <w:proofErr w:type="spellStart"/>
      <w:r w:rsidRPr="2E395030">
        <w:t>або</w:t>
      </w:r>
      <w:proofErr w:type="spellEnd"/>
      <w:r w:rsidRPr="2E395030">
        <w:t xml:space="preserve"> 2 - </w:t>
      </w:r>
      <w:proofErr w:type="spellStart"/>
      <w:r w:rsidRPr="2E395030">
        <w:t>Чи</w:t>
      </w:r>
      <w:proofErr w:type="spellEnd"/>
      <w:r w:rsidRPr="2E395030">
        <w:t xml:space="preserve"> </w:t>
      </w:r>
      <w:proofErr w:type="spellStart"/>
      <w:r w:rsidRPr="2E395030">
        <w:t>працювали</w:t>
      </w:r>
      <w:proofErr w:type="spellEnd"/>
      <w:r w:rsidRPr="2E395030">
        <w:t xml:space="preserve"> </w:t>
      </w:r>
      <w:proofErr w:type="spellStart"/>
      <w:r w:rsidRPr="2E395030">
        <w:t>Ви</w:t>
      </w:r>
      <w:proofErr w:type="spellEnd"/>
      <w:r w:rsidRPr="2E395030">
        <w:t xml:space="preserve"> </w:t>
      </w:r>
      <w:proofErr w:type="spellStart"/>
      <w:r w:rsidRPr="2E395030">
        <w:t>за</w:t>
      </w:r>
      <w:proofErr w:type="spellEnd"/>
      <w:r w:rsidRPr="2E395030">
        <w:t xml:space="preserve"> </w:t>
      </w:r>
      <w:proofErr w:type="spellStart"/>
      <w:r w:rsidRPr="2E395030">
        <w:t>кордоном</w:t>
      </w:r>
      <w:proofErr w:type="spellEnd"/>
      <w:r w:rsidRPr="2E395030">
        <w:t xml:space="preserve"> у 2021 </w:t>
      </w:r>
      <w:proofErr w:type="spellStart"/>
      <w:r w:rsidRPr="2E395030">
        <w:t>року</w:t>
      </w:r>
      <w:proofErr w:type="spellEnd"/>
      <w:r w:rsidRPr="2E395030">
        <w:t>?</w:t>
      </w:r>
    </w:p>
    <w:p w14:paraId="43A96088" w14:textId="7C0C1011" w:rsidR="3AA2F5CB" w:rsidRDefault="3AA2F5CB" w:rsidP="2E395030">
      <w:pPr>
        <w:pStyle w:val="ListParagraph"/>
        <w:numPr>
          <w:ilvl w:val="0"/>
          <w:numId w:val="1"/>
        </w:numPr>
      </w:pPr>
      <w:proofErr w:type="spellStart"/>
      <w:r w:rsidRPr="2E395030">
        <w:t>Так</w:t>
      </w:r>
      <w:proofErr w:type="spellEnd"/>
    </w:p>
    <w:p w14:paraId="0E222617" w14:textId="23D414BA" w:rsidR="3AA2F5CB" w:rsidRDefault="3AA2F5CB" w:rsidP="2E395030">
      <w:pPr>
        <w:pStyle w:val="ListParagraph"/>
        <w:numPr>
          <w:ilvl w:val="0"/>
          <w:numId w:val="1"/>
        </w:numPr>
      </w:pPr>
      <w:proofErr w:type="spellStart"/>
      <w:r w:rsidRPr="2E395030">
        <w:t>Ні</w:t>
      </w:r>
      <w:proofErr w:type="spellEnd"/>
    </w:p>
    <w:p w14:paraId="03DEBE2A" w14:textId="5AB871C5" w:rsidR="2E395030" w:rsidRDefault="2E395030" w:rsidP="2E395030">
      <w:pPr>
        <w:rPr>
          <w:lang w:val="uk-UA"/>
        </w:rPr>
      </w:pPr>
    </w:p>
    <w:p w14:paraId="6B5449F6" w14:textId="3287C969" w:rsidR="3AA2F5CB" w:rsidRDefault="3AA2F5CB" w:rsidP="2E395030">
      <w:r w:rsidRPr="2E395030">
        <w:t xml:space="preserve">311. </w:t>
      </w:r>
      <w:proofErr w:type="spellStart"/>
      <w:r w:rsidRPr="2E395030">
        <w:t>Якщо</w:t>
      </w:r>
      <w:proofErr w:type="spellEnd"/>
      <w:r w:rsidRPr="2E395030">
        <w:t xml:space="preserve"> З10 = 1, </w:t>
      </w:r>
      <w:proofErr w:type="spellStart"/>
      <w:r w:rsidRPr="2E395030">
        <w:t>Скільки</w:t>
      </w:r>
      <w:proofErr w:type="spellEnd"/>
      <w:r w:rsidRPr="2E395030">
        <w:t xml:space="preserve"> </w:t>
      </w:r>
      <w:proofErr w:type="spellStart"/>
      <w:r w:rsidRPr="2E395030">
        <w:t>місяців</w:t>
      </w:r>
      <w:proofErr w:type="spellEnd"/>
      <w:r w:rsidRPr="2E395030">
        <w:t xml:space="preserve"> </w:t>
      </w:r>
      <w:proofErr w:type="spellStart"/>
      <w:r w:rsidRPr="2E395030">
        <w:t>протягом</w:t>
      </w:r>
      <w:proofErr w:type="spellEnd"/>
      <w:r w:rsidRPr="2E395030">
        <w:t xml:space="preserve"> 2021 </w:t>
      </w:r>
      <w:proofErr w:type="spellStart"/>
      <w:r w:rsidRPr="2E395030">
        <w:t>року</w:t>
      </w:r>
      <w:proofErr w:type="spellEnd"/>
      <w:r w:rsidRPr="2E395030">
        <w:t xml:space="preserve"> </w:t>
      </w:r>
      <w:proofErr w:type="spellStart"/>
      <w:r w:rsidR="57D2F628" w:rsidRPr="2E395030">
        <w:t>Ви</w:t>
      </w:r>
      <w:proofErr w:type="spellEnd"/>
      <w:r w:rsidR="57D2F628" w:rsidRPr="2E395030">
        <w:t xml:space="preserve"> </w:t>
      </w:r>
      <w:proofErr w:type="spellStart"/>
      <w:r w:rsidR="57D2F628" w:rsidRPr="2E395030">
        <w:t>працювали</w:t>
      </w:r>
      <w:proofErr w:type="spellEnd"/>
      <w:r w:rsidR="57D2F628" w:rsidRPr="2E395030">
        <w:t xml:space="preserve"> </w:t>
      </w:r>
      <w:proofErr w:type="spellStart"/>
      <w:r w:rsidR="57D2F628" w:rsidRPr="2E395030">
        <w:t>за</w:t>
      </w:r>
      <w:proofErr w:type="spellEnd"/>
      <w:r w:rsidR="57D2F628" w:rsidRPr="2E395030">
        <w:t xml:space="preserve"> </w:t>
      </w:r>
      <w:proofErr w:type="spellStart"/>
      <w:r w:rsidR="57D2F628" w:rsidRPr="2E395030">
        <w:t>кордоном</w:t>
      </w:r>
      <w:proofErr w:type="spellEnd"/>
      <w:r w:rsidR="57D2F628" w:rsidRPr="2E395030">
        <w:t xml:space="preserve">. </w:t>
      </w:r>
      <w:proofErr w:type="spellStart"/>
      <w:r w:rsidR="57D2F628" w:rsidRPr="2E395030">
        <w:t>Введіть</w:t>
      </w:r>
      <w:proofErr w:type="spellEnd"/>
      <w:r w:rsidR="57D2F628" w:rsidRPr="2E395030">
        <w:t xml:space="preserve"> </w:t>
      </w:r>
      <w:proofErr w:type="spellStart"/>
      <w:r w:rsidR="57D2F628" w:rsidRPr="2E395030">
        <w:t>число</w:t>
      </w:r>
      <w:proofErr w:type="spellEnd"/>
      <w:r w:rsidR="57D2F628" w:rsidRPr="2E395030">
        <w:t xml:space="preserve"> </w:t>
      </w:r>
      <w:proofErr w:type="spellStart"/>
      <w:r w:rsidR="57D2F628" w:rsidRPr="2E395030">
        <w:t>від</w:t>
      </w:r>
      <w:proofErr w:type="spellEnd"/>
      <w:r w:rsidR="57D2F628" w:rsidRPr="2E395030">
        <w:t xml:space="preserve"> 1 </w:t>
      </w:r>
      <w:proofErr w:type="spellStart"/>
      <w:r w:rsidR="57D2F628" w:rsidRPr="2E395030">
        <w:t>до</w:t>
      </w:r>
      <w:proofErr w:type="spellEnd"/>
      <w:r w:rsidR="57D2F628" w:rsidRPr="2E395030">
        <w:t xml:space="preserve"> 12. </w:t>
      </w:r>
      <w:proofErr w:type="spellStart"/>
      <w:r w:rsidR="020E7BCD" w:rsidRPr="2E395030">
        <w:t>Якщо</w:t>
      </w:r>
      <w:proofErr w:type="spellEnd"/>
      <w:r w:rsidR="020E7BCD" w:rsidRPr="2E395030">
        <w:t xml:space="preserve"> </w:t>
      </w:r>
      <w:proofErr w:type="spellStart"/>
      <w:r w:rsidR="020E7BCD" w:rsidRPr="2E395030">
        <w:t>Ви</w:t>
      </w:r>
      <w:proofErr w:type="spellEnd"/>
      <w:r w:rsidR="020E7BCD" w:rsidRPr="2E395030">
        <w:t xml:space="preserve"> </w:t>
      </w:r>
      <w:proofErr w:type="spellStart"/>
      <w:r w:rsidR="020E7BCD" w:rsidRPr="2E395030">
        <w:t>працювали</w:t>
      </w:r>
      <w:proofErr w:type="spellEnd"/>
      <w:r w:rsidR="020E7BCD" w:rsidRPr="2E395030">
        <w:t xml:space="preserve"> </w:t>
      </w:r>
      <w:proofErr w:type="spellStart"/>
      <w:r w:rsidR="020E7BCD" w:rsidRPr="2E395030">
        <w:t>не</w:t>
      </w:r>
      <w:proofErr w:type="spellEnd"/>
      <w:r w:rsidR="020E7BCD" w:rsidRPr="2E395030">
        <w:t xml:space="preserve"> </w:t>
      </w:r>
      <w:proofErr w:type="spellStart"/>
      <w:r w:rsidR="020E7BCD" w:rsidRPr="2E395030">
        <w:t>рівну</w:t>
      </w:r>
      <w:proofErr w:type="spellEnd"/>
      <w:r w:rsidR="020E7BCD" w:rsidRPr="2E395030">
        <w:t xml:space="preserve"> </w:t>
      </w:r>
      <w:proofErr w:type="spellStart"/>
      <w:r w:rsidR="020E7BCD" w:rsidRPr="2E395030">
        <w:t>кількість</w:t>
      </w:r>
      <w:proofErr w:type="spellEnd"/>
      <w:r w:rsidR="020E7BCD" w:rsidRPr="2E395030">
        <w:t xml:space="preserve"> </w:t>
      </w:r>
      <w:proofErr w:type="spellStart"/>
      <w:r w:rsidR="020E7BCD" w:rsidRPr="2E395030">
        <w:t>місяців</w:t>
      </w:r>
      <w:proofErr w:type="spellEnd"/>
      <w:r w:rsidR="020E7BCD" w:rsidRPr="2E395030">
        <w:t xml:space="preserve">, </w:t>
      </w:r>
      <w:proofErr w:type="spellStart"/>
      <w:r w:rsidR="020E7BCD" w:rsidRPr="2E395030">
        <w:t>округліть</w:t>
      </w:r>
      <w:proofErr w:type="spellEnd"/>
      <w:r w:rsidR="020E7BCD" w:rsidRPr="2E395030">
        <w:t xml:space="preserve"> </w:t>
      </w:r>
      <w:proofErr w:type="spellStart"/>
      <w:r w:rsidR="020E7BCD" w:rsidRPr="2E395030">
        <w:t>до</w:t>
      </w:r>
      <w:proofErr w:type="spellEnd"/>
      <w:r w:rsidR="020E7BCD" w:rsidRPr="2E395030">
        <w:t xml:space="preserve"> </w:t>
      </w:r>
      <w:proofErr w:type="spellStart"/>
      <w:r w:rsidR="020E7BCD" w:rsidRPr="2E395030">
        <w:t>найближчого</w:t>
      </w:r>
      <w:proofErr w:type="spellEnd"/>
      <w:r w:rsidR="020E7BCD" w:rsidRPr="2E395030">
        <w:t xml:space="preserve"> </w:t>
      </w:r>
      <w:proofErr w:type="spellStart"/>
      <w:r w:rsidR="020E7BCD" w:rsidRPr="2E395030">
        <w:t>цілого</w:t>
      </w:r>
      <w:proofErr w:type="spellEnd"/>
      <w:r w:rsidR="020E7BCD" w:rsidRPr="2E395030">
        <w:t xml:space="preserve"> </w:t>
      </w:r>
      <w:proofErr w:type="spellStart"/>
      <w:r w:rsidR="020E7BCD" w:rsidRPr="2E395030">
        <w:t>значення</w:t>
      </w:r>
      <w:proofErr w:type="spellEnd"/>
      <w:r w:rsidR="020E7BCD" w:rsidRPr="2E395030">
        <w:t>.</w:t>
      </w:r>
    </w:p>
    <w:p w14:paraId="0FE96D68" w14:textId="7688E3C5" w:rsidR="2E395030" w:rsidRDefault="2E395030" w:rsidP="2E395030">
      <w:pPr>
        <w:rPr>
          <w:lang w:val="uk-UA"/>
        </w:rPr>
      </w:pPr>
    </w:p>
    <w:p w14:paraId="4AAC739A" w14:textId="7A8A3B86" w:rsidR="2E395030" w:rsidRDefault="2E395030" w:rsidP="2E395030">
      <w:pPr>
        <w:rPr>
          <w:lang w:val="uk-UA"/>
        </w:rPr>
      </w:pPr>
    </w:p>
    <w:p w14:paraId="2CD26E57" w14:textId="691AF74D" w:rsidR="2E395030" w:rsidRDefault="2E395030" w:rsidP="2E395030">
      <w:pPr>
        <w:rPr>
          <w:lang w:val="uk-UA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8217"/>
        <w:gridCol w:w="1134"/>
      </w:tblGrid>
      <w:tr w:rsidR="00CD770A" w:rsidRPr="00BE1D4A" w14:paraId="22939552" w14:textId="77777777" w:rsidTr="005A14D8">
        <w:tc>
          <w:tcPr>
            <w:tcW w:w="8217" w:type="dxa"/>
          </w:tcPr>
          <w:p w14:paraId="44198DEA" w14:textId="77777777" w:rsidR="00CD770A" w:rsidRPr="00BE1D4A" w:rsidRDefault="00CD770A" w:rsidP="005A14D8">
            <w:pPr>
              <w:rPr>
                <w:b/>
                <w:bCs/>
                <w:lang w:val="uk-UA"/>
              </w:rPr>
            </w:pPr>
            <w:r w:rsidRPr="00BE1D4A">
              <w:rPr>
                <w:b/>
                <w:bCs/>
                <w:lang w:val="uk-UA"/>
              </w:rPr>
              <w:t>E3.</w:t>
            </w:r>
            <w:r w:rsidRPr="005944B2">
              <w:rPr>
                <w:b/>
                <w:bCs/>
                <w:lang w:val="ru-RU"/>
              </w:rPr>
              <w:t xml:space="preserve"> </w:t>
            </w:r>
            <w:r w:rsidRPr="003C40FC">
              <w:rPr>
                <w:b/>
                <w:bCs/>
                <w:lang w:val="uk-UA"/>
              </w:rPr>
              <w:t>Виберіть твердження, яке опису</w:t>
            </w:r>
            <w:r>
              <w:rPr>
                <w:b/>
                <w:bCs/>
                <w:lang w:val="uk-UA"/>
              </w:rPr>
              <w:t>вало</w:t>
            </w:r>
            <w:r w:rsidRPr="003C40FC">
              <w:rPr>
                <w:b/>
                <w:bCs/>
                <w:lang w:val="uk-UA"/>
              </w:rPr>
              <w:t xml:space="preserve"> </w:t>
            </w:r>
            <w:r>
              <w:rPr>
                <w:b/>
                <w:bCs/>
                <w:lang w:val="uk-UA"/>
              </w:rPr>
              <w:t>В</w:t>
            </w:r>
            <w:r w:rsidRPr="003C40FC">
              <w:rPr>
                <w:b/>
                <w:bCs/>
                <w:lang w:val="uk-UA"/>
              </w:rPr>
              <w:t>аше економічне становище</w:t>
            </w:r>
            <w:r>
              <w:rPr>
                <w:b/>
                <w:bCs/>
                <w:lang w:val="uk-UA"/>
              </w:rPr>
              <w:t xml:space="preserve"> до війни</w:t>
            </w:r>
          </w:p>
        </w:tc>
        <w:tc>
          <w:tcPr>
            <w:tcW w:w="1134" w:type="dxa"/>
          </w:tcPr>
          <w:p w14:paraId="236631DC" w14:textId="77777777" w:rsidR="00CD770A" w:rsidRPr="00BE1D4A" w:rsidRDefault="00CD770A" w:rsidP="005A14D8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color w:val="00B0F0"/>
                <w:lang w:val="uk-UA"/>
              </w:rPr>
              <w:t>О</w:t>
            </w:r>
            <w:r w:rsidRPr="00BE1D4A">
              <w:rPr>
                <w:b/>
                <w:bCs/>
                <w:color w:val="00B0F0"/>
                <w:lang w:val="uk-UA"/>
              </w:rPr>
              <w:t>В</w:t>
            </w:r>
          </w:p>
        </w:tc>
      </w:tr>
      <w:tr w:rsidR="00CD770A" w:rsidRPr="00BE1D4A" w14:paraId="364133DC" w14:textId="77777777" w:rsidTr="005A14D8">
        <w:tc>
          <w:tcPr>
            <w:tcW w:w="8217" w:type="dxa"/>
          </w:tcPr>
          <w:p w14:paraId="12D440CF" w14:textId="77777777" w:rsidR="00CD770A" w:rsidRPr="00BE1D4A" w:rsidRDefault="00CD770A" w:rsidP="005A14D8">
            <w:pPr>
              <w:rPr>
                <w:lang w:val="uk-UA"/>
              </w:rPr>
            </w:pPr>
            <w:r w:rsidRPr="0074175D">
              <w:rPr>
                <w:lang w:val="uk-UA"/>
              </w:rPr>
              <w:t xml:space="preserve">Ми </w:t>
            </w:r>
            <w:r>
              <w:rPr>
                <w:lang w:val="uk-UA"/>
              </w:rPr>
              <w:t xml:space="preserve">були </w:t>
            </w:r>
            <w:r w:rsidRPr="0074175D">
              <w:rPr>
                <w:lang w:val="uk-UA"/>
              </w:rPr>
              <w:t>змушені економити на харчуванні</w:t>
            </w:r>
          </w:p>
        </w:tc>
        <w:tc>
          <w:tcPr>
            <w:tcW w:w="1134" w:type="dxa"/>
          </w:tcPr>
          <w:p w14:paraId="73C70CC1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</w:tr>
      <w:tr w:rsidR="00CD770A" w:rsidRPr="00BE1D4A" w14:paraId="24E139C3" w14:textId="77777777" w:rsidTr="005A14D8">
        <w:tc>
          <w:tcPr>
            <w:tcW w:w="8217" w:type="dxa"/>
          </w:tcPr>
          <w:p w14:paraId="7E6F608D" w14:textId="77777777" w:rsidR="00CD770A" w:rsidRDefault="00CD770A" w:rsidP="005A14D8">
            <w:pPr>
              <w:rPr>
                <w:lang w:val="uk-UA"/>
              </w:rPr>
            </w:pPr>
            <w:r w:rsidRPr="00AB70F3">
              <w:rPr>
                <w:lang w:val="uk-UA"/>
              </w:rPr>
              <w:t>Нам вистача</w:t>
            </w:r>
            <w:r>
              <w:rPr>
                <w:lang w:val="uk-UA"/>
              </w:rPr>
              <w:t>ло</w:t>
            </w:r>
            <w:r w:rsidRPr="00AB70F3">
              <w:rPr>
                <w:lang w:val="uk-UA"/>
              </w:rPr>
              <w:t xml:space="preserve"> на їжу, але на одяг та взуття треба</w:t>
            </w:r>
            <w:r>
              <w:rPr>
                <w:lang w:val="uk-UA"/>
              </w:rPr>
              <w:t xml:space="preserve"> було</w:t>
            </w:r>
            <w:r w:rsidRPr="00AB70F3">
              <w:rPr>
                <w:lang w:val="uk-UA"/>
              </w:rPr>
              <w:t xml:space="preserve"> заощаджувати чи позичити</w:t>
            </w:r>
          </w:p>
        </w:tc>
        <w:tc>
          <w:tcPr>
            <w:tcW w:w="1134" w:type="dxa"/>
          </w:tcPr>
          <w:p w14:paraId="11D7F511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  <w:tr w:rsidR="00CD770A" w:rsidRPr="00BE1D4A" w14:paraId="774E2447" w14:textId="77777777" w:rsidTr="005A14D8">
        <w:tc>
          <w:tcPr>
            <w:tcW w:w="8217" w:type="dxa"/>
          </w:tcPr>
          <w:p w14:paraId="6F71A43C" w14:textId="77777777" w:rsidR="00CD770A" w:rsidRPr="00BE1D4A" w:rsidRDefault="00CD770A" w:rsidP="005A14D8">
            <w:pPr>
              <w:rPr>
                <w:lang w:val="uk-UA"/>
              </w:rPr>
            </w:pPr>
            <w:r w:rsidRPr="00980872">
              <w:rPr>
                <w:lang w:val="uk-UA"/>
              </w:rPr>
              <w:t>Нам вистача</w:t>
            </w:r>
            <w:r>
              <w:rPr>
                <w:lang w:val="uk-UA"/>
              </w:rPr>
              <w:t>ло</w:t>
            </w:r>
            <w:r w:rsidRPr="00980872">
              <w:rPr>
                <w:lang w:val="uk-UA"/>
              </w:rPr>
              <w:t xml:space="preserve"> на їжу, одяг та взуття, але щоб купити, наприклад, гарний костюм, мобільний телефон чи пилосос, треба </w:t>
            </w:r>
            <w:r>
              <w:rPr>
                <w:lang w:val="uk-UA"/>
              </w:rPr>
              <w:t xml:space="preserve">було </w:t>
            </w:r>
            <w:r w:rsidRPr="00980872">
              <w:rPr>
                <w:lang w:val="uk-UA"/>
              </w:rPr>
              <w:t>заощаджувати чи позичити</w:t>
            </w:r>
          </w:p>
        </w:tc>
        <w:tc>
          <w:tcPr>
            <w:tcW w:w="1134" w:type="dxa"/>
          </w:tcPr>
          <w:p w14:paraId="75B68D0D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</w:tr>
      <w:tr w:rsidR="00CD770A" w:rsidRPr="00BE1D4A" w14:paraId="2B3D944F" w14:textId="77777777" w:rsidTr="005A14D8">
        <w:tc>
          <w:tcPr>
            <w:tcW w:w="8217" w:type="dxa"/>
          </w:tcPr>
          <w:p w14:paraId="0BD2C20A" w14:textId="77777777" w:rsidR="00CD770A" w:rsidRPr="00BE1D4A" w:rsidRDefault="00CD770A" w:rsidP="005A14D8">
            <w:pPr>
              <w:rPr>
                <w:lang w:val="uk-UA"/>
              </w:rPr>
            </w:pPr>
            <w:r w:rsidRPr="00C35E59">
              <w:rPr>
                <w:lang w:val="uk-UA"/>
              </w:rPr>
              <w:t>Нам вистача</w:t>
            </w:r>
            <w:r>
              <w:rPr>
                <w:lang w:val="uk-UA"/>
              </w:rPr>
              <w:t>ло</w:t>
            </w:r>
            <w:r w:rsidRPr="00C35E59">
              <w:rPr>
                <w:lang w:val="uk-UA"/>
              </w:rPr>
              <w:t xml:space="preserve"> на їжу, одяг, взуття та інші покупки, але щоб купити дорожчі речі (наприклад, побутову техніку), треба</w:t>
            </w:r>
            <w:r>
              <w:rPr>
                <w:lang w:val="uk-UA"/>
              </w:rPr>
              <w:t xml:space="preserve"> було</w:t>
            </w:r>
            <w:r w:rsidRPr="00C35E59">
              <w:rPr>
                <w:lang w:val="uk-UA"/>
              </w:rPr>
              <w:t xml:space="preserve"> заощаджувати  чи позичити</w:t>
            </w:r>
          </w:p>
        </w:tc>
        <w:tc>
          <w:tcPr>
            <w:tcW w:w="1134" w:type="dxa"/>
          </w:tcPr>
          <w:p w14:paraId="2F6AB20E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</w:tr>
      <w:tr w:rsidR="00CD770A" w:rsidRPr="00BE1D4A" w14:paraId="49096D0F" w14:textId="77777777" w:rsidTr="005A14D8">
        <w:tc>
          <w:tcPr>
            <w:tcW w:w="8217" w:type="dxa"/>
          </w:tcPr>
          <w:p w14:paraId="746F70A4" w14:textId="77777777" w:rsidR="00CD770A" w:rsidRPr="00C35E59" w:rsidRDefault="00CD770A" w:rsidP="005A14D8">
            <w:pPr>
              <w:rPr>
                <w:lang w:val="uk-UA"/>
              </w:rPr>
            </w:pPr>
            <w:r w:rsidRPr="00F779F8">
              <w:rPr>
                <w:lang w:val="uk-UA"/>
              </w:rPr>
              <w:t>Нам вистача</w:t>
            </w:r>
            <w:r>
              <w:rPr>
                <w:lang w:val="uk-UA"/>
              </w:rPr>
              <w:t>ло</w:t>
            </w:r>
            <w:r w:rsidRPr="00F779F8">
              <w:rPr>
                <w:lang w:val="uk-UA"/>
              </w:rPr>
              <w:t xml:space="preserve"> на їжу, одяг, взуття та дорогі речі, але щоб купити машину чи квартиру, треба </w:t>
            </w:r>
            <w:r>
              <w:rPr>
                <w:lang w:val="uk-UA"/>
              </w:rPr>
              <w:t xml:space="preserve">було </w:t>
            </w:r>
            <w:r w:rsidRPr="00F779F8">
              <w:rPr>
                <w:lang w:val="uk-UA"/>
              </w:rPr>
              <w:t>заощаджувати чи позичити</w:t>
            </w:r>
          </w:p>
        </w:tc>
        <w:tc>
          <w:tcPr>
            <w:tcW w:w="1134" w:type="dxa"/>
          </w:tcPr>
          <w:p w14:paraId="72412A87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</w:tr>
      <w:tr w:rsidR="00CD770A" w:rsidRPr="00BE1D4A" w14:paraId="0205A3EE" w14:textId="77777777" w:rsidTr="005A14D8">
        <w:tc>
          <w:tcPr>
            <w:tcW w:w="8217" w:type="dxa"/>
          </w:tcPr>
          <w:p w14:paraId="09A9C792" w14:textId="77777777" w:rsidR="00CD770A" w:rsidRPr="00F779F8" w:rsidRDefault="00CD770A" w:rsidP="005A14D8">
            <w:pPr>
              <w:rPr>
                <w:lang w:val="uk-UA"/>
              </w:rPr>
            </w:pPr>
            <w:r w:rsidRPr="00FA5CA5">
              <w:rPr>
                <w:lang w:val="uk-UA"/>
              </w:rPr>
              <w:t>Ми мо</w:t>
            </w:r>
            <w:r>
              <w:rPr>
                <w:lang w:val="uk-UA"/>
              </w:rPr>
              <w:t>гли</w:t>
            </w:r>
            <w:r w:rsidRPr="00FA5CA5">
              <w:rPr>
                <w:lang w:val="uk-UA"/>
              </w:rPr>
              <w:t xml:space="preserve"> купити все, що нам потрібно, у будь-який час</w:t>
            </w:r>
          </w:p>
        </w:tc>
        <w:tc>
          <w:tcPr>
            <w:tcW w:w="1134" w:type="dxa"/>
          </w:tcPr>
          <w:p w14:paraId="5159EDD3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</w:tr>
      <w:tr w:rsidR="00CD770A" w:rsidRPr="00BE1D4A" w14:paraId="3822ABF2" w14:textId="77777777" w:rsidTr="005A14D8">
        <w:tc>
          <w:tcPr>
            <w:tcW w:w="8217" w:type="dxa"/>
          </w:tcPr>
          <w:p w14:paraId="2D6E80A2" w14:textId="77777777" w:rsidR="00CD770A" w:rsidRPr="00FA5CA5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Відмова відповідати</w:t>
            </w:r>
          </w:p>
        </w:tc>
        <w:tc>
          <w:tcPr>
            <w:tcW w:w="1134" w:type="dxa"/>
          </w:tcPr>
          <w:p w14:paraId="03498FEA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99</w:t>
            </w:r>
          </w:p>
        </w:tc>
      </w:tr>
    </w:tbl>
    <w:p w14:paraId="252B35A4" w14:textId="77777777" w:rsidR="00CD770A" w:rsidRDefault="00CD770A" w:rsidP="00CD770A"/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8217"/>
        <w:gridCol w:w="1134"/>
      </w:tblGrid>
      <w:tr w:rsidR="00CD770A" w:rsidRPr="00BE1D4A" w14:paraId="7BAE6C8A" w14:textId="77777777" w:rsidTr="005A14D8">
        <w:tc>
          <w:tcPr>
            <w:tcW w:w="8217" w:type="dxa"/>
          </w:tcPr>
          <w:p w14:paraId="05B58D14" w14:textId="77777777" w:rsidR="00CD770A" w:rsidRPr="00BE1D4A" w:rsidRDefault="00CD770A" w:rsidP="005A14D8">
            <w:pPr>
              <w:rPr>
                <w:b/>
                <w:bCs/>
                <w:lang w:val="uk-UA"/>
              </w:rPr>
            </w:pPr>
            <w:r w:rsidRPr="00BE1D4A">
              <w:rPr>
                <w:b/>
                <w:bCs/>
                <w:lang w:val="uk-UA"/>
              </w:rPr>
              <w:t>E3.</w:t>
            </w:r>
            <w:r w:rsidRPr="005944B2">
              <w:rPr>
                <w:b/>
                <w:bCs/>
                <w:lang w:val="ru-RU"/>
              </w:rPr>
              <w:t xml:space="preserve"> </w:t>
            </w:r>
            <w:r w:rsidRPr="003C40FC">
              <w:rPr>
                <w:b/>
                <w:bCs/>
                <w:lang w:val="uk-UA"/>
              </w:rPr>
              <w:t>Виберіть твердження, яке опису</w:t>
            </w:r>
            <w:r>
              <w:rPr>
                <w:b/>
                <w:bCs/>
                <w:lang w:val="uk-UA"/>
              </w:rPr>
              <w:t>є</w:t>
            </w:r>
            <w:r w:rsidRPr="003C40FC">
              <w:rPr>
                <w:b/>
                <w:bCs/>
                <w:lang w:val="uk-UA"/>
              </w:rPr>
              <w:t xml:space="preserve"> </w:t>
            </w:r>
            <w:r>
              <w:rPr>
                <w:b/>
                <w:bCs/>
                <w:lang w:val="uk-UA"/>
              </w:rPr>
              <w:t>В</w:t>
            </w:r>
            <w:r w:rsidRPr="003C40FC">
              <w:rPr>
                <w:b/>
                <w:bCs/>
                <w:lang w:val="uk-UA"/>
              </w:rPr>
              <w:t>аше економічне становище</w:t>
            </w:r>
            <w:r>
              <w:rPr>
                <w:b/>
                <w:bCs/>
                <w:lang w:val="uk-UA"/>
              </w:rPr>
              <w:t xml:space="preserve"> зараз</w:t>
            </w:r>
          </w:p>
        </w:tc>
        <w:tc>
          <w:tcPr>
            <w:tcW w:w="1134" w:type="dxa"/>
          </w:tcPr>
          <w:p w14:paraId="20F1EA18" w14:textId="77777777" w:rsidR="00CD770A" w:rsidRPr="00BE1D4A" w:rsidRDefault="00CD770A" w:rsidP="005A14D8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color w:val="00B0F0"/>
                <w:lang w:val="uk-UA"/>
              </w:rPr>
              <w:t>М</w:t>
            </w:r>
            <w:r w:rsidRPr="00BE1D4A">
              <w:rPr>
                <w:b/>
                <w:bCs/>
                <w:color w:val="00B0F0"/>
                <w:lang w:val="uk-UA"/>
              </w:rPr>
              <w:t>В</w:t>
            </w:r>
          </w:p>
        </w:tc>
      </w:tr>
      <w:tr w:rsidR="00CD770A" w:rsidRPr="00BE1D4A" w14:paraId="709F94A4" w14:textId="77777777" w:rsidTr="005A14D8">
        <w:tc>
          <w:tcPr>
            <w:tcW w:w="8217" w:type="dxa"/>
          </w:tcPr>
          <w:p w14:paraId="6D86D175" w14:textId="77777777" w:rsidR="00CD770A" w:rsidRPr="00BE1D4A" w:rsidRDefault="00CD770A" w:rsidP="005A14D8">
            <w:pPr>
              <w:rPr>
                <w:lang w:val="uk-UA"/>
              </w:rPr>
            </w:pPr>
            <w:r w:rsidRPr="0074175D">
              <w:rPr>
                <w:lang w:val="uk-UA"/>
              </w:rPr>
              <w:t>Ми змушені економити на харчуванні</w:t>
            </w:r>
          </w:p>
        </w:tc>
        <w:tc>
          <w:tcPr>
            <w:tcW w:w="1134" w:type="dxa"/>
          </w:tcPr>
          <w:p w14:paraId="681E61EC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</w:tr>
      <w:tr w:rsidR="00CD770A" w:rsidRPr="00BE1D4A" w14:paraId="19223100" w14:textId="77777777" w:rsidTr="005A14D8">
        <w:tc>
          <w:tcPr>
            <w:tcW w:w="8217" w:type="dxa"/>
          </w:tcPr>
          <w:p w14:paraId="351645B9" w14:textId="77777777" w:rsidR="00CD770A" w:rsidRDefault="00CD770A" w:rsidP="005A14D8">
            <w:pPr>
              <w:rPr>
                <w:lang w:val="uk-UA"/>
              </w:rPr>
            </w:pPr>
            <w:r w:rsidRPr="00AB70F3">
              <w:rPr>
                <w:lang w:val="uk-UA"/>
              </w:rPr>
              <w:t>Нам вистача</w:t>
            </w:r>
            <w:r>
              <w:rPr>
                <w:lang w:val="uk-UA"/>
              </w:rPr>
              <w:t>є</w:t>
            </w:r>
            <w:r w:rsidRPr="00AB70F3">
              <w:rPr>
                <w:lang w:val="uk-UA"/>
              </w:rPr>
              <w:t xml:space="preserve"> на їжу, але на одяг та взуття треба</w:t>
            </w:r>
            <w:r>
              <w:rPr>
                <w:lang w:val="uk-UA"/>
              </w:rPr>
              <w:t xml:space="preserve"> було</w:t>
            </w:r>
            <w:r w:rsidRPr="00AB70F3">
              <w:rPr>
                <w:lang w:val="uk-UA"/>
              </w:rPr>
              <w:t xml:space="preserve"> заощаджувати чи позичити</w:t>
            </w:r>
          </w:p>
        </w:tc>
        <w:tc>
          <w:tcPr>
            <w:tcW w:w="1134" w:type="dxa"/>
          </w:tcPr>
          <w:p w14:paraId="327DA4A6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  <w:tr w:rsidR="00CD770A" w:rsidRPr="00BE1D4A" w14:paraId="426ECB72" w14:textId="77777777" w:rsidTr="005A14D8">
        <w:tc>
          <w:tcPr>
            <w:tcW w:w="8217" w:type="dxa"/>
          </w:tcPr>
          <w:p w14:paraId="4FBE856C" w14:textId="77777777" w:rsidR="00CD770A" w:rsidRPr="00BE1D4A" w:rsidRDefault="00CD770A" w:rsidP="005A14D8">
            <w:pPr>
              <w:rPr>
                <w:lang w:val="uk-UA"/>
              </w:rPr>
            </w:pPr>
            <w:r w:rsidRPr="00980872">
              <w:rPr>
                <w:lang w:val="uk-UA"/>
              </w:rPr>
              <w:t>Нам вистача</w:t>
            </w:r>
            <w:r>
              <w:rPr>
                <w:lang w:val="uk-UA"/>
              </w:rPr>
              <w:t>є</w:t>
            </w:r>
            <w:r w:rsidRPr="00980872">
              <w:rPr>
                <w:lang w:val="uk-UA"/>
              </w:rPr>
              <w:t xml:space="preserve"> на їжу, одяг та взуття, але щоб купити, наприклад, гарний костюм, мобільний телефон чи пилосос, треба заощаджувати чи позичити</w:t>
            </w:r>
          </w:p>
        </w:tc>
        <w:tc>
          <w:tcPr>
            <w:tcW w:w="1134" w:type="dxa"/>
          </w:tcPr>
          <w:p w14:paraId="5B115175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</w:tr>
      <w:tr w:rsidR="00CD770A" w:rsidRPr="00BE1D4A" w14:paraId="0E5BBDC7" w14:textId="77777777" w:rsidTr="005A14D8">
        <w:tc>
          <w:tcPr>
            <w:tcW w:w="8217" w:type="dxa"/>
          </w:tcPr>
          <w:p w14:paraId="2F7FBB5E" w14:textId="77777777" w:rsidR="00CD770A" w:rsidRPr="00BE1D4A" w:rsidRDefault="00CD770A" w:rsidP="005A14D8">
            <w:pPr>
              <w:rPr>
                <w:lang w:val="uk-UA"/>
              </w:rPr>
            </w:pPr>
            <w:r w:rsidRPr="00C35E59">
              <w:rPr>
                <w:lang w:val="uk-UA"/>
              </w:rPr>
              <w:t>Нам вистача</w:t>
            </w:r>
            <w:r>
              <w:rPr>
                <w:lang w:val="uk-UA"/>
              </w:rPr>
              <w:t>є</w:t>
            </w:r>
            <w:r w:rsidRPr="00C35E59">
              <w:rPr>
                <w:lang w:val="uk-UA"/>
              </w:rPr>
              <w:t xml:space="preserve"> на їжу, одяг, взуття та інші покупки, але щоб купити дорожчі речі (наприклад, побутову техніку), треба</w:t>
            </w:r>
            <w:r>
              <w:rPr>
                <w:lang w:val="uk-UA"/>
              </w:rPr>
              <w:t xml:space="preserve"> </w:t>
            </w:r>
            <w:r w:rsidRPr="00C35E59">
              <w:rPr>
                <w:lang w:val="uk-UA"/>
              </w:rPr>
              <w:t>заощаджувати  чи позичити</w:t>
            </w:r>
          </w:p>
        </w:tc>
        <w:tc>
          <w:tcPr>
            <w:tcW w:w="1134" w:type="dxa"/>
          </w:tcPr>
          <w:p w14:paraId="5243CEA7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</w:tr>
      <w:tr w:rsidR="00CD770A" w:rsidRPr="00BE1D4A" w14:paraId="099DBFF6" w14:textId="77777777" w:rsidTr="005A14D8">
        <w:tc>
          <w:tcPr>
            <w:tcW w:w="8217" w:type="dxa"/>
          </w:tcPr>
          <w:p w14:paraId="708C3E5A" w14:textId="77777777" w:rsidR="00CD770A" w:rsidRPr="00C35E59" w:rsidRDefault="00CD770A" w:rsidP="005A14D8">
            <w:pPr>
              <w:rPr>
                <w:lang w:val="uk-UA"/>
              </w:rPr>
            </w:pPr>
            <w:r w:rsidRPr="00F779F8">
              <w:rPr>
                <w:lang w:val="uk-UA"/>
              </w:rPr>
              <w:t>Нам вистача</w:t>
            </w:r>
            <w:r>
              <w:rPr>
                <w:lang w:val="uk-UA"/>
              </w:rPr>
              <w:t>є</w:t>
            </w:r>
            <w:r w:rsidRPr="00F779F8">
              <w:rPr>
                <w:lang w:val="uk-UA"/>
              </w:rPr>
              <w:t xml:space="preserve"> на їжу, одяг, взуття та дорогі речі, але щоб купити машину чи квартиру, треба заощаджувати чи позичити</w:t>
            </w:r>
          </w:p>
        </w:tc>
        <w:tc>
          <w:tcPr>
            <w:tcW w:w="1134" w:type="dxa"/>
          </w:tcPr>
          <w:p w14:paraId="4F40F256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</w:tr>
      <w:tr w:rsidR="00CD770A" w:rsidRPr="00BE1D4A" w14:paraId="2A10EA55" w14:textId="77777777" w:rsidTr="005A14D8">
        <w:tc>
          <w:tcPr>
            <w:tcW w:w="8217" w:type="dxa"/>
          </w:tcPr>
          <w:p w14:paraId="03D9F75E" w14:textId="77777777" w:rsidR="00CD770A" w:rsidRPr="00F779F8" w:rsidRDefault="00CD770A" w:rsidP="005A14D8">
            <w:pPr>
              <w:rPr>
                <w:lang w:val="uk-UA"/>
              </w:rPr>
            </w:pPr>
            <w:r w:rsidRPr="00FA5CA5">
              <w:rPr>
                <w:lang w:val="uk-UA"/>
              </w:rPr>
              <w:t xml:space="preserve">Ми </w:t>
            </w:r>
            <w:r>
              <w:rPr>
                <w:lang w:val="uk-UA"/>
              </w:rPr>
              <w:t>можемо</w:t>
            </w:r>
            <w:r w:rsidRPr="00FA5CA5">
              <w:rPr>
                <w:lang w:val="uk-UA"/>
              </w:rPr>
              <w:t xml:space="preserve"> купити все, що нам потрібно, у будь-який час</w:t>
            </w:r>
          </w:p>
        </w:tc>
        <w:tc>
          <w:tcPr>
            <w:tcW w:w="1134" w:type="dxa"/>
          </w:tcPr>
          <w:p w14:paraId="5BF39110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</w:tr>
      <w:tr w:rsidR="00CD770A" w:rsidRPr="00BE1D4A" w14:paraId="5CCB9C93" w14:textId="77777777" w:rsidTr="005A14D8">
        <w:tc>
          <w:tcPr>
            <w:tcW w:w="8217" w:type="dxa"/>
          </w:tcPr>
          <w:p w14:paraId="65FA7859" w14:textId="77777777" w:rsidR="00CD770A" w:rsidRPr="00FA5CA5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Відмова відповідати</w:t>
            </w:r>
          </w:p>
        </w:tc>
        <w:tc>
          <w:tcPr>
            <w:tcW w:w="1134" w:type="dxa"/>
          </w:tcPr>
          <w:p w14:paraId="54E7D462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99</w:t>
            </w:r>
          </w:p>
        </w:tc>
      </w:tr>
    </w:tbl>
    <w:p w14:paraId="01F52F7E" w14:textId="3B080513" w:rsidR="00CD770A" w:rsidRDefault="00CD770A" w:rsidP="6FD2E594"/>
    <w:p w14:paraId="362BADB8" w14:textId="77777777" w:rsidR="00CD770A" w:rsidRPr="00B75D19" w:rsidRDefault="00CD770A" w:rsidP="00CD770A">
      <w:pPr>
        <w:rPr>
          <w:lang w:val="ru-RU"/>
        </w:rPr>
      </w:pPr>
    </w:p>
    <w:p w14:paraId="44B4477C" w14:textId="77777777" w:rsidR="00CD770A" w:rsidRPr="00BE1D4A" w:rsidRDefault="00CD770A" w:rsidP="00CD770A">
      <w:pPr>
        <w:jc w:val="center"/>
        <w:rPr>
          <w:lang w:val="uk-UA"/>
        </w:rPr>
      </w:pPr>
      <w:r>
        <w:rPr>
          <w:lang w:val="uk-UA"/>
        </w:rPr>
        <w:t>Дуже вдячні за Вашу участь та приділений час!</w:t>
      </w:r>
    </w:p>
    <w:p w14:paraId="72C3A984" w14:textId="77777777" w:rsidR="00A94E84" w:rsidRPr="00B57031" w:rsidRDefault="00A94E84">
      <w:pPr>
        <w:rPr>
          <w:lang w:val="ru-RU"/>
        </w:rPr>
      </w:pPr>
    </w:p>
    <w:sectPr w:rsidR="00A94E84" w:rsidRPr="00B57031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0C29EC" w14:textId="77777777" w:rsidR="001404C6" w:rsidRDefault="001404C6">
      <w:r>
        <w:separator/>
      </w:r>
    </w:p>
  </w:endnote>
  <w:endnote w:type="continuationSeparator" w:id="0">
    <w:p w14:paraId="0E48DF2D" w14:textId="77777777" w:rsidR="001404C6" w:rsidRDefault="001404C6">
      <w:r>
        <w:continuationSeparator/>
      </w:r>
    </w:p>
  </w:endnote>
  <w:endnote w:type="continuationNotice" w:id="1">
    <w:p w14:paraId="3C7FEA6C" w14:textId="77777777" w:rsidR="001404C6" w:rsidRDefault="001404C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A71FA0A" w14:paraId="01F45E41" w14:textId="77777777" w:rsidTr="6FD2E594">
      <w:trPr>
        <w:trHeight w:val="300"/>
      </w:trPr>
      <w:tc>
        <w:tcPr>
          <w:tcW w:w="3120" w:type="dxa"/>
        </w:tcPr>
        <w:p w14:paraId="67163A87" w14:textId="60AF080C" w:rsidR="1A71FA0A" w:rsidRDefault="1A71FA0A" w:rsidP="6FD2E594">
          <w:pPr>
            <w:pStyle w:val="Header"/>
            <w:ind w:left="-115"/>
          </w:pPr>
        </w:p>
      </w:tc>
      <w:tc>
        <w:tcPr>
          <w:tcW w:w="3120" w:type="dxa"/>
        </w:tcPr>
        <w:p w14:paraId="263CF850" w14:textId="15BD95A6" w:rsidR="1A71FA0A" w:rsidRDefault="1A71FA0A" w:rsidP="6FD2E594">
          <w:pPr>
            <w:pStyle w:val="Header"/>
            <w:jc w:val="center"/>
          </w:pPr>
        </w:p>
      </w:tc>
      <w:tc>
        <w:tcPr>
          <w:tcW w:w="3120" w:type="dxa"/>
        </w:tcPr>
        <w:p w14:paraId="031FA4DD" w14:textId="43068871" w:rsidR="1A71FA0A" w:rsidRDefault="1A71FA0A" w:rsidP="6FD2E594">
          <w:pPr>
            <w:pStyle w:val="Header"/>
            <w:ind w:right="-115"/>
            <w:jc w:val="right"/>
          </w:pPr>
        </w:p>
      </w:tc>
    </w:tr>
  </w:tbl>
  <w:p w14:paraId="523C67CA" w14:textId="74FC8AA6" w:rsidR="1A71FA0A" w:rsidRDefault="1A71FA0A" w:rsidP="6FD2E5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87E79A" w14:textId="77777777" w:rsidR="001404C6" w:rsidRDefault="001404C6">
      <w:r>
        <w:separator/>
      </w:r>
    </w:p>
  </w:footnote>
  <w:footnote w:type="continuationSeparator" w:id="0">
    <w:p w14:paraId="00215A28" w14:textId="77777777" w:rsidR="001404C6" w:rsidRDefault="001404C6">
      <w:r>
        <w:continuationSeparator/>
      </w:r>
    </w:p>
  </w:footnote>
  <w:footnote w:type="continuationNotice" w:id="1">
    <w:p w14:paraId="13F73428" w14:textId="77777777" w:rsidR="001404C6" w:rsidRDefault="001404C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273025" w14:textId="77777777" w:rsidR="00F5245E" w:rsidRDefault="00F5245E" w:rsidP="005A14D8">
    <w:pPr>
      <w:pStyle w:val="Header"/>
      <w:ind w:left="-709"/>
      <w:rPr>
        <w:lang w:val="uk-UA"/>
      </w:rPr>
    </w:pPr>
    <w:r>
      <w:rPr>
        <w:lang w:val="uk-UA"/>
      </w:rPr>
      <w:t xml:space="preserve">Дослідження українських біженців в Європі </w:t>
    </w:r>
  </w:p>
  <w:p w14:paraId="216EDBF4" w14:textId="2132CA1E" w:rsidR="00F5245E" w:rsidRPr="008555AB" w:rsidRDefault="1A71FA0A" w:rsidP="005A14D8">
    <w:pPr>
      <w:pStyle w:val="Header"/>
      <w:ind w:left="-709"/>
      <w:rPr>
        <w:lang w:val="uk-UA"/>
      </w:rPr>
    </w:pPr>
    <w:r w:rsidRPr="1A71FA0A">
      <w:rPr>
        <w:lang w:val="uk-UA"/>
      </w:rPr>
      <w:t xml:space="preserve">Центр економічної стратегії та </w:t>
    </w:r>
    <w:r>
      <w:t>Info</w:t>
    </w:r>
    <w:r w:rsidRPr="1A71FA0A">
      <w:rPr>
        <w:lang w:val="uk-UA"/>
      </w:rPr>
      <w:t xml:space="preserve"> </w:t>
    </w:r>
    <w:r>
      <w:t>Sapiens</w:t>
    </w:r>
    <w:r w:rsidRPr="1A71FA0A">
      <w:rPr>
        <w:lang w:val="uk-UA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9216C1DE"/>
    <w:lvl w:ilvl="0">
      <w:start w:val="1"/>
      <w:numFmt w:val="decimal"/>
      <w:pStyle w:val="Bullet"/>
      <w:lvlText w:val="%1."/>
      <w:lvlJc w:val="left"/>
      <w:pPr>
        <w:tabs>
          <w:tab w:val="num" w:pos="-152"/>
        </w:tabs>
        <w:ind w:left="-152" w:firstLine="0"/>
      </w:pPr>
    </w:lvl>
    <w:lvl w:ilvl="1">
      <w:start w:val="1"/>
      <w:numFmt w:val="decimal"/>
      <w:lvlText w:val="%1.%2"/>
      <w:lvlJc w:val="left"/>
      <w:pPr>
        <w:tabs>
          <w:tab w:val="num" w:pos="-152"/>
        </w:tabs>
        <w:ind w:left="-152" w:firstLine="0"/>
      </w:pPr>
    </w:lvl>
    <w:lvl w:ilvl="2">
      <w:start w:val="1"/>
      <w:numFmt w:val="decimal"/>
      <w:lvlText w:val="%1.%2.%3"/>
      <w:lvlJc w:val="left"/>
      <w:pPr>
        <w:tabs>
          <w:tab w:val="num" w:pos="-152"/>
        </w:tabs>
        <w:ind w:left="-152" w:firstLine="0"/>
      </w:pPr>
    </w:lvl>
    <w:lvl w:ilvl="3">
      <w:start w:val="1"/>
      <w:numFmt w:val="lowerRoman"/>
      <w:suff w:val="space"/>
      <w:lvlText w:val="%4)"/>
      <w:lvlJc w:val="left"/>
      <w:pPr>
        <w:ind w:left="-152" w:firstLine="0"/>
      </w:pPr>
    </w:lvl>
    <w:lvl w:ilvl="4">
      <w:start w:val="1"/>
      <w:numFmt w:val="none"/>
      <w:suff w:val="nothing"/>
      <w:lvlText w:val=""/>
      <w:lvlJc w:val="left"/>
      <w:pPr>
        <w:ind w:left="-152" w:firstLine="0"/>
      </w:pPr>
    </w:lvl>
    <w:lvl w:ilvl="5">
      <w:start w:val="1"/>
      <w:numFmt w:val="upperRoman"/>
      <w:pStyle w:val="Heading6"/>
      <w:suff w:val="space"/>
      <w:lvlText w:val="Додаток %6: "/>
      <w:lvlJc w:val="left"/>
      <w:pPr>
        <w:ind w:left="-152" w:firstLine="0"/>
      </w:pPr>
      <w:rPr>
        <w:rFonts w:ascii="Tahoma" w:hAnsi="Tahoma" w:cs="Times New Roman" w:hint="default"/>
        <w:b/>
        <w:i w:val="0"/>
        <w:caps/>
        <w:sz w:val="44"/>
        <w:szCs w:val="44"/>
      </w:rPr>
    </w:lvl>
    <w:lvl w:ilvl="6">
      <w:start w:val="1"/>
      <w:numFmt w:val="upperRoman"/>
      <w:pStyle w:val="Heading7"/>
      <w:suff w:val="space"/>
      <w:lvlText w:val="%6.%7"/>
      <w:lvlJc w:val="left"/>
      <w:pPr>
        <w:ind w:left="-152" w:firstLine="0"/>
      </w:pPr>
    </w:lvl>
    <w:lvl w:ilvl="7">
      <w:start w:val="1"/>
      <w:numFmt w:val="upperRoman"/>
      <w:pStyle w:val="Heading8"/>
      <w:lvlText w:val="%6.%7.%8"/>
      <w:lvlJc w:val="left"/>
      <w:pPr>
        <w:tabs>
          <w:tab w:val="num" w:pos="1288"/>
        </w:tabs>
        <w:ind w:left="-152" w:firstLine="0"/>
      </w:pPr>
    </w:lvl>
    <w:lvl w:ilvl="8">
      <w:start w:val="1"/>
      <w:numFmt w:val="upperRoman"/>
      <w:pStyle w:val="Heading9"/>
      <w:suff w:val="space"/>
      <w:lvlText w:val="%6.%7.%8.%9"/>
      <w:lvlJc w:val="left"/>
      <w:pPr>
        <w:ind w:left="-152" w:firstLine="0"/>
      </w:pPr>
    </w:lvl>
  </w:abstractNum>
  <w:abstractNum w:abstractNumId="1" w15:restartNumberingAfterBreak="0">
    <w:nsid w:val="064C3438"/>
    <w:multiLevelType w:val="hybridMultilevel"/>
    <w:tmpl w:val="2ADA57EA"/>
    <w:lvl w:ilvl="0" w:tplc="4AF629F8">
      <w:start w:val="1"/>
      <w:numFmt w:val="decimal"/>
      <w:lvlText w:val="%1."/>
      <w:lvlJc w:val="center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2A7BB"/>
    <w:multiLevelType w:val="hybridMultilevel"/>
    <w:tmpl w:val="ADE49906"/>
    <w:lvl w:ilvl="0" w:tplc="076AD306">
      <w:start w:val="1"/>
      <w:numFmt w:val="decimal"/>
      <w:lvlText w:val="%1-"/>
      <w:lvlJc w:val="left"/>
      <w:pPr>
        <w:ind w:left="720" w:hanging="360"/>
      </w:pPr>
    </w:lvl>
    <w:lvl w:ilvl="1" w:tplc="325A107A">
      <w:start w:val="1"/>
      <w:numFmt w:val="lowerLetter"/>
      <w:lvlText w:val="%2."/>
      <w:lvlJc w:val="left"/>
      <w:pPr>
        <w:ind w:left="1440" w:hanging="360"/>
      </w:pPr>
    </w:lvl>
    <w:lvl w:ilvl="2" w:tplc="86062C52">
      <w:start w:val="1"/>
      <w:numFmt w:val="lowerRoman"/>
      <w:lvlText w:val="%3."/>
      <w:lvlJc w:val="right"/>
      <w:pPr>
        <w:ind w:left="2160" w:hanging="180"/>
      </w:pPr>
    </w:lvl>
    <w:lvl w:ilvl="3" w:tplc="C8807F9C">
      <w:start w:val="1"/>
      <w:numFmt w:val="decimal"/>
      <w:lvlText w:val="%4."/>
      <w:lvlJc w:val="left"/>
      <w:pPr>
        <w:ind w:left="2880" w:hanging="360"/>
      </w:pPr>
    </w:lvl>
    <w:lvl w:ilvl="4" w:tplc="1332A2E0">
      <w:start w:val="1"/>
      <w:numFmt w:val="lowerLetter"/>
      <w:lvlText w:val="%5."/>
      <w:lvlJc w:val="left"/>
      <w:pPr>
        <w:ind w:left="3600" w:hanging="360"/>
      </w:pPr>
    </w:lvl>
    <w:lvl w:ilvl="5" w:tplc="D71E15F2">
      <w:start w:val="1"/>
      <w:numFmt w:val="lowerRoman"/>
      <w:lvlText w:val="%6."/>
      <w:lvlJc w:val="right"/>
      <w:pPr>
        <w:ind w:left="4320" w:hanging="180"/>
      </w:pPr>
    </w:lvl>
    <w:lvl w:ilvl="6" w:tplc="231C69A8">
      <w:start w:val="1"/>
      <w:numFmt w:val="decimal"/>
      <w:lvlText w:val="%7."/>
      <w:lvlJc w:val="left"/>
      <w:pPr>
        <w:ind w:left="5040" w:hanging="360"/>
      </w:pPr>
    </w:lvl>
    <w:lvl w:ilvl="7" w:tplc="EC8082B0">
      <w:start w:val="1"/>
      <w:numFmt w:val="lowerLetter"/>
      <w:lvlText w:val="%8."/>
      <w:lvlJc w:val="left"/>
      <w:pPr>
        <w:ind w:left="5760" w:hanging="360"/>
      </w:pPr>
    </w:lvl>
    <w:lvl w:ilvl="8" w:tplc="0CFEB53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6B9369"/>
    <w:multiLevelType w:val="hybridMultilevel"/>
    <w:tmpl w:val="74787DD2"/>
    <w:lvl w:ilvl="0" w:tplc="5D5291FA">
      <w:start w:val="1"/>
      <w:numFmt w:val="decimal"/>
      <w:lvlText w:val="%1."/>
      <w:lvlJc w:val="left"/>
      <w:pPr>
        <w:ind w:left="-360" w:hanging="360"/>
      </w:pPr>
    </w:lvl>
    <w:lvl w:ilvl="1" w:tplc="C04EF308">
      <w:start w:val="1"/>
      <w:numFmt w:val="lowerLetter"/>
      <w:lvlText w:val="%2."/>
      <w:lvlJc w:val="left"/>
      <w:pPr>
        <w:ind w:left="360" w:hanging="360"/>
      </w:pPr>
    </w:lvl>
    <w:lvl w:ilvl="2" w:tplc="0DB099A2">
      <w:start w:val="1"/>
      <w:numFmt w:val="lowerRoman"/>
      <w:lvlText w:val="%3."/>
      <w:lvlJc w:val="right"/>
      <w:pPr>
        <w:ind w:left="1080" w:hanging="180"/>
      </w:pPr>
    </w:lvl>
    <w:lvl w:ilvl="3" w:tplc="4D6CBC0E">
      <w:start w:val="1"/>
      <w:numFmt w:val="decimal"/>
      <w:lvlText w:val="%4."/>
      <w:lvlJc w:val="left"/>
      <w:pPr>
        <w:ind w:left="1800" w:hanging="360"/>
      </w:pPr>
    </w:lvl>
    <w:lvl w:ilvl="4" w:tplc="162E304E">
      <w:start w:val="1"/>
      <w:numFmt w:val="lowerLetter"/>
      <w:lvlText w:val="%5."/>
      <w:lvlJc w:val="left"/>
      <w:pPr>
        <w:ind w:left="2520" w:hanging="360"/>
      </w:pPr>
    </w:lvl>
    <w:lvl w:ilvl="5" w:tplc="98CC641A">
      <w:start w:val="1"/>
      <w:numFmt w:val="lowerRoman"/>
      <w:lvlText w:val="%6."/>
      <w:lvlJc w:val="right"/>
      <w:pPr>
        <w:ind w:left="3240" w:hanging="180"/>
      </w:pPr>
    </w:lvl>
    <w:lvl w:ilvl="6" w:tplc="A06000F6">
      <w:start w:val="1"/>
      <w:numFmt w:val="decimal"/>
      <w:lvlText w:val="%7."/>
      <w:lvlJc w:val="left"/>
      <w:pPr>
        <w:ind w:left="3960" w:hanging="360"/>
      </w:pPr>
    </w:lvl>
    <w:lvl w:ilvl="7" w:tplc="1ECE374E">
      <w:start w:val="1"/>
      <w:numFmt w:val="lowerLetter"/>
      <w:lvlText w:val="%8."/>
      <w:lvlJc w:val="left"/>
      <w:pPr>
        <w:ind w:left="4680" w:hanging="360"/>
      </w:pPr>
    </w:lvl>
    <w:lvl w:ilvl="8" w:tplc="3E50D062">
      <w:start w:val="1"/>
      <w:numFmt w:val="lowerRoman"/>
      <w:lvlText w:val="%9."/>
      <w:lvlJc w:val="right"/>
      <w:pPr>
        <w:ind w:left="5400" w:hanging="180"/>
      </w:pPr>
    </w:lvl>
  </w:abstractNum>
  <w:abstractNum w:abstractNumId="4" w15:restartNumberingAfterBreak="0">
    <w:nsid w:val="30002F46"/>
    <w:multiLevelType w:val="hybridMultilevel"/>
    <w:tmpl w:val="811802DE"/>
    <w:lvl w:ilvl="0" w:tplc="75C47EAA">
      <w:start w:val="1"/>
      <w:numFmt w:val="decimal"/>
      <w:lvlText w:val="%1."/>
      <w:lvlJc w:val="left"/>
      <w:pPr>
        <w:ind w:left="-360" w:hanging="360"/>
      </w:pPr>
    </w:lvl>
    <w:lvl w:ilvl="1" w:tplc="E1CE3C1A">
      <w:start w:val="1"/>
      <w:numFmt w:val="lowerLetter"/>
      <w:lvlText w:val="%2."/>
      <w:lvlJc w:val="left"/>
      <w:pPr>
        <w:ind w:left="360" w:hanging="360"/>
      </w:pPr>
    </w:lvl>
    <w:lvl w:ilvl="2" w:tplc="19346826">
      <w:start w:val="1"/>
      <w:numFmt w:val="lowerRoman"/>
      <w:lvlText w:val="%3."/>
      <w:lvlJc w:val="right"/>
      <w:pPr>
        <w:ind w:left="1080" w:hanging="180"/>
      </w:pPr>
    </w:lvl>
    <w:lvl w:ilvl="3" w:tplc="1696CA4E">
      <w:start w:val="1"/>
      <w:numFmt w:val="decimal"/>
      <w:lvlText w:val="%4."/>
      <w:lvlJc w:val="left"/>
      <w:pPr>
        <w:ind w:left="1800" w:hanging="360"/>
      </w:pPr>
    </w:lvl>
    <w:lvl w:ilvl="4" w:tplc="93D85690">
      <w:start w:val="1"/>
      <w:numFmt w:val="lowerLetter"/>
      <w:lvlText w:val="%5."/>
      <w:lvlJc w:val="left"/>
      <w:pPr>
        <w:ind w:left="2520" w:hanging="360"/>
      </w:pPr>
    </w:lvl>
    <w:lvl w:ilvl="5" w:tplc="42A64ABC">
      <w:start w:val="1"/>
      <w:numFmt w:val="lowerRoman"/>
      <w:lvlText w:val="%6."/>
      <w:lvlJc w:val="right"/>
      <w:pPr>
        <w:ind w:left="3240" w:hanging="180"/>
      </w:pPr>
    </w:lvl>
    <w:lvl w:ilvl="6" w:tplc="8FB249D4">
      <w:start w:val="1"/>
      <w:numFmt w:val="decimal"/>
      <w:lvlText w:val="%7."/>
      <w:lvlJc w:val="left"/>
      <w:pPr>
        <w:ind w:left="3960" w:hanging="360"/>
      </w:pPr>
    </w:lvl>
    <w:lvl w:ilvl="7" w:tplc="C204B292">
      <w:start w:val="1"/>
      <w:numFmt w:val="lowerLetter"/>
      <w:lvlText w:val="%8."/>
      <w:lvlJc w:val="left"/>
      <w:pPr>
        <w:ind w:left="4680" w:hanging="360"/>
      </w:pPr>
    </w:lvl>
    <w:lvl w:ilvl="8" w:tplc="1F7EAA5E">
      <w:start w:val="1"/>
      <w:numFmt w:val="lowerRoman"/>
      <w:lvlText w:val="%9."/>
      <w:lvlJc w:val="right"/>
      <w:pPr>
        <w:ind w:left="5400" w:hanging="180"/>
      </w:pPr>
    </w:lvl>
  </w:abstractNum>
  <w:abstractNum w:abstractNumId="5" w15:restartNumberingAfterBreak="0">
    <w:nsid w:val="3519C246"/>
    <w:multiLevelType w:val="hybridMultilevel"/>
    <w:tmpl w:val="652E2A22"/>
    <w:lvl w:ilvl="0" w:tplc="BAE2E6C8">
      <w:start w:val="5"/>
      <w:numFmt w:val="decimal"/>
      <w:lvlText w:val="%1."/>
      <w:lvlJc w:val="left"/>
      <w:pPr>
        <w:ind w:left="-360" w:hanging="360"/>
      </w:pPr>
    </w:lvl>
    <w:lvl w:ilvl="1" w:tplc="321833F8">
      <w:start w:val="1"/>
      <w:numFmt w:val="lowerLetter"/>
      <w:lvlText w:val="%2."/>
      <w:lvlJc w:val="left"/>
      <w:pPr>
        <w:ind w:left="360" w:hanging="360"/>
      </w:pPr>
    </w:lvl>
    <w:lvl w:ilvl="2" w:tplc="1212A390">
      <w:start w:val="1"/>
      <w:numFmt w:val="lowerRoman"/>
      <w:lvlText w:val="%3."/>
      <w:lvlJc w:val="right"/>
      <w:pPr>
        <w:ind w:left="1080" w:hanging="180"/>
      </w:pPr>
    </w:lvl>
    <w:lvl w:ilvl="3" w:tplc="6AE4473A">
      <w:start w:val="1"/>
      <w:numFmt w:val="decimal"/>
      <w:lvlText w:val="%4."/>
      <w:lvlJc w:val="left"/>
      <w:pPr>
        <w:ind w:left="1800" w:hanging="360"/>
      </w:pPr>
    </w:lvl>
    <w:lvl w:ilvl="4" w:tplc="DDCEC1EC">
      <w:start w:val="1"/>
      <w:numFmt w:val="lowerLetter"/>
      <w:lvlText w:val="%5."/>
      <w:lvlJc w:val="left"/>
      <w:pPr>
        <w:ind w:left="2520" w:hanging="360"/>
      </w:pPr>
    </w:lvl>
    <w:lvl w:ilvl="5" w:tplc="14EE63BA">
      <w:start w:val="1"/>
      <w:numFmt w:val="lowerRoman"/>
      <w:lvlText w:val="%6."/>
      <w:lvlJc w:val="right"/>
      <w:pPr>
        <w:ind w:left="3240" w:hanging="180"/>
      </w:pPr>
    </w:lvl>
    <w:lvl w:ilvl="6" w:tplc="589CE3BA">
      <w:start w:val="1"/>
      <w:numFmt w:val="decimal"/>
      <w:lvlText w:val="%7."/>
      <w:lvlJc w:val="left"/>
      <w:pPr>
        <w:ind w:left="3960" w:hanging="360"/>
      </w:pPr>
    </w:lvl>
    <w:lvl w:ilvl="7" w:tplc="DB7A5986">
      <w:start w:val="1"/>
      <w:numFmt w:val="lowerLetter"/>
      <w:lvlText w:val="%8."/>
      <w:lvlJc w:val="left"/>
      <w:pPr>
        <w:ind w:left="4680" w:hanging="360"/>
      </w:pPr>
    </w:lvl>
    <w:lvl w:ilvl="8" w:tplc="C8EED694">
      <w:start w:val="1"/>
      <w:numFmt w:val="lowerRoman"/>
      <w:lvlText w:val="%9."/>
      <w:lvlJc w:val="right"/>
      <w:pPr>
        <w:ind w:left="5400" w:hanging="180"/>
      </w:pPr>
    </w:lvl>
  </w:abstractNum>
  <w:abstractNum w:abstractNumId="6" w15:restartNumberingAfterBreak="0">
    <w:nsid w:val="4F4C1FE7"/>
    <w:multiLevelType w:val="hybridMultilevel"/>
    <w:tmpl w:val="EBD6FF68"/>
    <w:lvl w:ilvl="0" w:tplc="EEF26AB6">
      <w:start w:val="1"/>
      <w:numFmt w:val="lowerLetter"/>
      <w:lvlText w:val="%1."/>
      <w:lvlJc w:val="left"/>
      <w:pPr>
        <w:ind w:left="720" w:hanging="360"/>
      </w:pPr>
    </w:lvl>
    <w:lvl w:ilvl="1" w:tplc="2B50FF98">
      <w:start w:val="1"/>
      <w:numFmt w:val="lowerLetter"/>
      <w:lvlText w:val="%2."/>
      <w:lvlJc w:val="left"/>
      <w:pPr>
        <w:ind w:left="1440" w:hanging="360"/>
      </w:pPr>
    </w:lvl>
    <w:lvl w:ilvl="2" w:tplc="0B68EACC">
      <w:start w:val="1"/>
      <w:numFmt w:val="lowerRoman"/>
      <w:lvlText w:val="%3."/>
      <w:lvlJc w:val="right"/>
      <w:pPr>
        <w:ind w:left="2160" w:hanging="180"/>
      </w:pPr>
    </w:lvl>
    <w:lvl w:ilvl="3" w:tplc="4AE46B60">
      <w:start w:val="1"/>
      <w:numFmt w:val="decimal"/>
      <w:lvlText w:val="%4."/>
      <w:lvlJc w:val="left"/>
      <w:pPr>
        <w:ind w:left="2880" w:hanging="360"/>
      </w:pPr>
    </w:lvl>
    <w:lvl w:ilvl="4" w:tplc="C1988BC8">
      <w:start w:val="1"/>
      <w:numFmt w:val="lowerLetter"/>
      <w:lvlText w:val="%5."/>
      <w:lvlJc w:val="left"/>
      <w:pPr>
        <w:ind w:left="3600" w:hanging="360"/>
      </w:pPr>
    </w:lvl>
    <w:lvl w:ilvl="5" w:tplc="DE34250A">
      <w:start w:val="1"/>
      <w:numFmt w:val="lowerRoman"/>
      <w:lvlText w:val="%6."/>
      <w:lvlJc w:val="right"/>
      <w:pPr>
        <w:ind w:left="4320" w:hanging="180"/>
      </w:pPr>
    </w:lvl>
    <w:lvl w:ilvl="6" w:tplc="3A540236">
      <w:start w:val="1"/>
      <w:numFmt w:val="decimal"/>
      <w:lvlText w:val="%7."/>
      <w:lvlJc w:val="left"/>
      <w:pPr>
        <w:ind w:left="5040" w:hanging="360"/>
      </w:pPr>
    </w:lvl>
    <w:lvl w:ilvl="7" w:tplc="08F04174">
      <w:start w:val="1"/>
      <w:numFmt w:val="lowerLetter"/>
      <w:lvlText w:val="%8."/>
      <w:lvlJc w:val="left"/>
      <w:pPr>
        <w:ind w:left="5760" w:hanging="360"/>
      </w:pPr>
    </w:lvl>
    <w:lvl w:ilvl="8" w:tplc="8AB4A2B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3637E8"/>
    <w:multiLevelType w:val="hybridMultilevel"/>
    <w:tmpl w:val="1786C944"/>
    <w:lvl w:ilvl="0" w:tplc="C310BA32">
      <w:start w:val="1"/>
      <w:numFmt w:val="decimal"/>
      <w:lvlText w:val="%1."/>
      <w:lvlJc w:val="left"/>
      <w:pPr>
        <w:ind w:left="720" w:hanging="360"/>
      </w:pPr>
    </w:lvl>
    <w:lvl w:ilvl="1" w:tplc="7F3C981A">
      <w:start w:val="1"/>
      <w:numFmt w:val="lowerLetter"/>
      <w:lvlText w:val="%2."/>
      <w:lvlJc w:val="left"/>
      <w:pPr>
        <w:ind w:left="1440" w:hanging="360"/>
      </w:pPr>
    </w:lvl>
    <w:lvl w:ilvl="2" w:tplc="B84846B6">
      <w:start w:val="1"/>
      <w:numFmt w:val="lowerRoman"/>
      <w:lvlText w:val="%3."/>
      <w:lvlJc w:val="right"/>
      <w:pPr>
        <w:ind w:left="2160" w:hanging="180"/>
      </w:pPr>
    </w:lvl>
    <w:lvl w:ilvl="3" w:tplc="386E4230">
      <w:start w:val="1"/>
      <w:numFmt w:val="decimal"/>
      <w:lvlText w:val="%4."/>
      <w:lvlJc w:val="left"/>
      <w:pPr>
        <w:ind w:left="2880" w:hanging="360"/>
      </w:pPr>
    </w:lvl>
    <w:lvl w:ilvl="4" w:tplc="B106B7DE">
      <w:start w:val="1"/>
      <w:numFmt w:val="lowerLetter"/>
      <w:lvlText w:val="%5."/>
      <w:lvlJc w:val="left"/>
      <w:pPr>
        <w:ind w:left="3600" w:hanging="360"/>
      </w:pPr>
    </w:lvl>
    <w:lvl w:ilvl="5" w:tplc="3E2456B0">
      <w:start w:val="1"/>
      <w:numFmt w:val="lowerRoman"/>
      <w:lvlText w:val="%6."/>
      <w:lvlJc w:val="right"/>
      <w:pPr>
        <w:ind w:left="4320" w:hanging="180"/>
      </w:pPr>
    </w:lvl>
    <w:lvl w:ilvl="6" w:tplc="F7703E16">
      <w:start w:val="1"/>
      <w:numFmt w:val="decimal"/>
      <w:lvlText w:val="%7."/>
      <w:lvlJc w:val="left"/>
      <w:pPr>
        <w:ind w:left="5040" w:hanging="360"/>
      </w:pPr>
    </w:lvl>
    <w:lvl w:ilvl="7" w:tplc="56E045A0">
      <w:start w:val="1"/>
      <w:numFmt w:val="lowerLetter"/>
      <w:lvlText w:val="%8."/>
      <w:lvlJc w:val="left"/>
      <w:pPr>
        <w:ind w:left="5760" w:hanging="360"/>
      </w:pPr>
    </w:lvl>
    <w:lvl w:ilvl="8" w:tplc="7974F2E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EA089B"/>
    <w:multiLevelType w:val="hybridMultilevel"/>
    <w:tmpl w:val="CB1C8E62"/>
    <w:lvl w:ilvl="0" w:tplc="34CE469A">
      <w:start w:val="1"/>
      <w:numFmt w:val="decimal"/>
      <w:lvlText w:val="KO%1."/>
      <w:lvlJc w:val="left"/>
      <w:pPr>
        <w:ind w:left="720" w:hanging="360"/>
      </w:pPr>
      <w:rPr>
        <w:rFonts w:ascii="Tahoma" w:hAnsi="Tahoma" w:cs="Tahoma" w:hint="default"/>
        <w:b/>
        <w:i w:val="0"/>
        <w:sz w:val="20"/>
        <w:szCs w:val="20"/>
        <w:lang w:val="ru-RU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67671A"/>
    <w:multiLevelType w:val="hybridMultilevel"/>
    <w:tmpl w:val="4EF8D0E2"/>
    <w:lvl w:ilvl="0" w:tplc="5A68B7A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0037F1A"/>
    <w:multiLevelType w:val="hybridMultilevel"/>
    <w:tmpl w:val="5B3C6140"/>
    <w:lvl w:ilvl="0" w:tplc="985A22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F86BE4"/>
    <w:multiLevelType w:val="hybridMultilevel"/>
    <w:tmpl w:val="6094A3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6956352">
    <w:abstractNumId w:val="2"/>
  </w:num>
  <w:num w:numId="2" w16cid:durableId="240874739">
    <w:abstractNumId w:val="5"/>
  </w:num>
  <w:num w:numId="3" w16cid:durableId="169294599">
    <w:abstractNumId w:val="6"/>
  </w:num>
  <w:num w:numId="4" w16cid:durableId="1274095197">
    <w:abstractNumId w:val="4"/>
  </w:num>
  <w:num w:numId="5" w16cid:durableId="45224876">
    <w:abstractNumId w:val="3"/>
  </w:num>
  <w:num w:numId="6" w16cid:durableId="1819876113">
    <w:abstractNumId w:val="7"/>
  </w:num>
  <w:num w:numId="7" w16cid:durableId="1038774990">
    <w:abstractNumId w:val="10"/>
  </w:num>
  <w:num w:numId="8" w16cid:durableId="1324549576">
    <w:abstractNumId w:val="9"/>
  </w:num>
  <w:num w:numId="9" w16cid:durableId="1970876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2654438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008591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617108741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Тамила">
    <w15:presenceInfo w15:providerId="None" w15:userId="Тамила"/>
  </w15:person>
  <w15:person w15:author="Dariia Mykhailyshyna">
    <w15:presenceInfo w15:providerId="AD" w15:userId="S::dariia.mykhailyshyna@ces.org.ua::7f4894da-2c33-4599-8b07-208bbae50ff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U1MTc0MzCxMDOxtDBR0lEKTi0uzszPAykwrgUAHiyrKSwAAAA="/>
  </w:docVars>
  <w:rsids>
    <w:rsidRoot w:val="00CD770A"/>
    <w:rsid w:val="000118A0"/>
    <w:rsid w:val="00012101"/>
    <w:rsid w:val="0005044C"/>
    <w:rsid w:val="000553B8"/>
    <w:rsid w:val="00055BFD"/>
    <w:rsid w:val="00091BDB"/>
    <w:rsid w:val="000A3406"/>
    <w:rsid w:val="000C2D1A"/>
    <w:rsid w:val="000D6E13"/>
    <w:rsid w:val="000E5AB7"/>
    <w:rsid w:val="000F4E64"/>
    <w:rsid w:val="00105E8E"/>
    <w:rsid w:val="001110F2"/>
    <w:rsid w:val="00131CC4"/>
    <w:rsid w:val="00132D3D"/>
    <w:rsid w:val="00137331"/>
    <w:rsid w:val="00140173"/>
    <w:rsid w:val="001404C6"/>
    <w:rsid w:val="00146A80"/>
    <w:rsid w:val="00150850"/>
    <w:rsid w:val="001509B1"/>
    <w:rsid w:val="001632F6"/>
    <w:rsid w:val="00172074"/>
    <w:rsid w:val="00177BF9"/>
    <w:rsid w:val="001C7106"/>
    <w:rsid w:val="001C7EE4"/>
    <w:rsid w:val="001D1390"/>
    <w:rsid w:val="001D79E3"/>
    <w:rsid w:val="001E24CC"/>
    <w:rsid w:val="001E2B3A"/>
    <w:rsid w:val="001E7EDE"/>
    <w:rsid w:val="001F403D"/>
    <w:rsid w:val="001F4150"/>
    <w:rsid w:val="001F45A2"/>
    <w:rsid w:val="0020304D"/>
    <w:rsid w:val="0020529E"/>
    <w:rsid w:val="00206A31"/>
    <w:rsid w:val="00227D22"/>
    <w:rsid w:val="002458A8"/>
    <w:rsid w:val="00254540"/>
    <w:rsid w:val="00275E54"/>
    <w:rsid w:val="00297C0C"/>
    <w:rsid w:val="002A00A8"/>
    <w:rsid w:val="002A0E7A"/>
    <w:rsid w:val="002A5160"/>
    <w:rsid w:val="002B69C3"/>
    <w:rsid w:val="002C7B9D"/>
    <w:rsid w:val="002D005D"/>
    <w:rsid w:val="002D210C"/>
    <w:rsid w:val="002F2A33"/>
    <w:rsid w:val="002F3016"/>
    <w:rsid w:val="00303FDA"/>
    <w:rsid w:val="00306B59"/>
    <w:rsid w:val="003234DA"/>
    <w:rsid w:val="003439D8"/>
    <w:rsid w:val="00346816"/>
    <w:rsid w:val="00372686"/>
    <w:rsid w:val="00384DDD"/>
    <w:rsid w:val="00385C6D"/>
    <w:rsid w:val="003949CF"/>
    <w:rsid w:val="003A0B13"/>
    <w:rsid w:val="003B11E5"/>
    <w:rsid w:val="003C315B"/>
    <w:rsid w:val="003C53F3"/>
    <w:rsid w:val="003C722B"/>
    <w:rsid w:val="003E478C"/>
    <w:rsid w:val="003E7028"/>
    <w:rsid w:val="004503B5"/>
    <w:rsid w:val="00462A5C"/>
    <w:rsid w:val="00467BD7"/>
    <w:rsid w:val="00486E41"/>
    <w:rsid w:val="004E0CA0"/>
    <w:rsid w:val="004E18A6"/>
    <w:rsid w:val="004F7A6C"/>
    <w:rsid w:val="00515864"/>
    <w:rsid w:val="00526753"/>
    <w:rsid w:val="005404E4"/>
    <w:rsid w:val="0054540E"/>
    <w:rsid w:val="00563CBE"/>
    <w:rsid w:val="005733D6"/>
    <w:rsid w:val="005740AA"/>
    <w:rsid w:val="00587DB6"/>
    <w:rsid w:val="005A14D8"/>
    <w:rsid w:val="005C14E8"/>
    <w:rsid w:val="005D72E0"/>
    <w:rsid w:val="005E5ECE"/>
    <w:rsid w:val="005F1933"/>
    <w:rsid w:val="0060775F"/>
    <w:rsid w:val="0061152E"/>
    <w:rsid w:val="006133C3"/>
    <w:rsid w:val="00652EFD"/>
    <w:rsid w:val="00665CD8"/>
    <w:rsid w:val="006A76B7"/>
    <w:rsid w:val="006B0827"/>
    <w:rsid w:val="006C4601"/>
    <w:rsid w:val="006C5556"/>
    <w:rsid w:val="007030AA"/>
    <w:rsid w:val="00707757"/>
    <w:rsid w:val="00711D6C"/>
    <w:rsid w:val="00734A82"/>
    <w:rsid w:val="00736191"/>
    <w:rsid w:val="00745DED"/>
    <w:rsid w:val="00765F60"/>
    <w:rsid w:val="007761C9"/>
    <w:rsid w:val="00777B1E"/>
    <w:rsid w:val="0078363D"/>
    <w:rsid w:val="0078521F"/>
    <w:rsid w:val="007A0CCC"/>
    <w:rsid w:val="007A138C"/>
    <w:rsid w:val="007A207C"/>
    <w:rsid w:val="007A626C"/>
    <w:rsid w:val="007F0317"/>
    <w:rsid w:val="007F30B0"/>
    <w:rsid w:val="007F452A"/>
    <w:rsid w:val="00801F10"/>
    <w:rsid w:val="00807160"/>
    <w:rsid w:val="00807AC7"/>
    <w:rsid w:val="00811D3B"/>
    <w:rsid w:val="00821D8E"/>
    <w:rsid w:val="00847646"/>
    <w:rsid w:val="00852E4B"/>
    <w:rsid w:val="008555AB"/>
    <w:rsid w:val="0085589D"/>
    <w:rsid w:val="00855F45"/>
    <w:rsid w:val="00874216"/>
    <w:rsid w:val="00891373"/>
    <w:rsid w:val="00894C89"/>
    <w:rsid w:val="008A02FC"/>
    <w:rsid w:val="008A1F68"/>
    <w:rsid w:val="008A3C42"/>
    <w:rsid w:val="008E181F"/>
    <w:rsid w:val="008E1DDB"/>
    <w:rsid w:val="009016E5"/>
    <w:rsid w:val="00926368"/>
    <w:rsid w:val="00947AC4"/>
    <w:rsid w:val="009660F8"/>
    <w:rsid w:val="00966545"/>
    <w:rsid w:val="00973E03"/>
    <w:rsid w:val="0097582C"/>
    <w:rsid w:val="00976B8F"/>
    <w:rsid w:val="00977838"/>
    <w:rsid w:val="0099119A"/>
    <w:rsid w:val="009B25AE"/>
    <w:rsid w:val="009C10F5"/>
    <w:rsid w:val="009C31B3"/>
    <w:rsid w:val="009E11D9"/>
    <w:rsid w:val="009F05C4"/>
    <w:rsid w:val="009F48BF"/>
    <w:rsid w:val="00A319F7"/>
    <w:rsid w:val="00A3351D"/>
    <w:rsid w:val="00A62059"/>
    <w:rsid w:val="00A849AC"/>
    <w:rsid w:val="00A94E84"/>
    <w:rsid w:val="00AA479D"/>
    <w:rsid w:val="00AA5262"/>
    <w:rsid w:val="00AB6E8F"/>
    <w:rsid w:val="00AC611A"/>
    <w:rsid w:val="00AC6A8A"/>
    <w:rsid w:val="00B00798"/>
    <w:rsid w:val="00B00E3E"/>
    <w:rsid w:val="00B02085"/>
    <w:rsid w:val="00B0556D"/>
    <w:rsid w:val="00B10EED"/>
    <w:rsid w:val="00B1136C"/>
    <w:rsid w:val="00B133FF"/>
    <w:rsid w:val="00B20A20"/>
    <w:rsid w:val="00B338F0"/>
    <w:rsid w:val="00B370D5"/>
    <w:rsid w:val="00B41943"/>
    <w:rsid w:val="00B43350"/>
    <w:rsid w:val="00B57031"/>
    <w:rsid w:val="00B67476"/>
    <w:rsid w:val="00B87A76"/>
    <w:rsid w:val="00B96DB1"/>
    <w:rsid w:val="00BA3D26"/>
    <w:rsid w:val="00BA6B68"/>
    <w:rsid w:val="00BE31A8"/>
    <w:rsid w:val="00BE4A0C"/>
    <w:rsid w:val="00BE6015"/>
    <w:rsid w:val="00BE700F"/>
    <w:rsid w:val="00BF55EB"/>
    <w:rsid w:val="00C0342B"/>
    <w:rsid w:val="00C108E3"/>
    <w:rsid w:val="00C1769F"/>
    <w:rsid w:val="00C3251F"/>
    <w:rsid w:val="00C32B45"/>
    <w:rsid w:val="00C43833"/>
    <w:rsid w:val="00C43FAE"/>
    <w:rsid w:val="00C51CAB"/>
    <w:rsid w:val="00C57415"/>
    <w:rsid w:val="00C7264A"/>
    <w:rsid w:val="00C74CB8"/>
    <w:rsid w:val="00C86696"/>
    <w:rsid w:val="00CA5ADD"/>
    <w:rsid w:val="00CB3408"/>
    <w:rsid w:val="00CD5E3F"/>
    <w:rsid w:val="00CD770A"/>
    <w:rsid w:val="00CE034C"/>
    <w:rsid w:val="00CE7B93"/>
    <w:rsid w:val="00CF2142"/>
    <w:rsid w:val="00CF4251"/>
    <w:rsid w:val="00D126DB"/>
    <w:rsid w:val="00D27686"/>
    <w:rsid w:val="00D4634C"/>
    <w:rsid w:val="00D80AA1"/>
    <w:rsid w:val="00D82FC5"/>
    <w:rsid w:val="00D86083"/>
    <w:rsid w:val="00D86C7D"/>
    <w:rsid w:val="00D92C12"/>
    <w:rsid w:val="00DA40CA"/>
    <w:rsid w:val="00DB413B"/>
    <w:rsid w:val="00DC0558"/>
    <w:rsid w:val="00DC5672"/>
    <w:rsid w:val="00DC5857"/>
    <w:rsid w:val="00DE11EC"/>
    <w:rsid w:val="00DE6E6B"/>
    <w:rsid w:val="00DE708F"/>
    <w:rsid w:val="00E14BE2"/>
    <w:rsid w:val="00E16798"/>
    <w:rsid w:val="00E30EF0"/>
    <w:rsid w:val="00E4248A"/>
    <w:rsid w:val="00E439CA"/>
    <w:rsid w:val="00E65178"/>
    <w:rsid w:val="00E664E0"/>
    <w:rsid w:val="00E7534A"/>
    <w:rsid w:val="00E77DD5"/>
    <w:rsid w:val="00EB763F"/>
    <w:rsid w:val="00F06D64"/>
    <w:rsid w:val="00F210E0"/>
    <w:rsid w:val="00F26BE3"/>
    <w:rsid w:val="00F35F3F"/>
    <w:rsid w:val="00F5245E"/>
    <w:rsid w:val="00F566D6"/>
    <w:rsid w:val="00F67581"/>
    <w:rsid w:val="00F707E6"/>
    <w:rsid w:val="00F711B1"/>
    <w:rsid w:val="00F72117"/>
    <w:rsid w:val="00F759D5"/>
    <w:rsid w:val="00F868BF"/>
    <w:rsid w:val="00F86E44"/>
    <w:rsid w:val="00F95FA3"/>
    <w:rsid w:val="00FB2381"/>
    <w:rsid w:val="00FC36BA"/>
    <w:rsid w:val="00FC400A"/>
    <w:rsid w:val="00FD07DF"/>
    <w:rsid w:val="00FE5896"/>
    <w:rsid w:val="020E7BCD"/>
    <w:rsid w:val="022E5FE7"/>
    <w:rsid w:val="0404A468"/>
    <w:rsid w:val="0538B24C"/>
    <w:rsid w:val="07409DF7"/>
    <w:rsid w:val="08F4C40B"/>
    <w:rsid w:val="08F6B8DB"/>
    <w:rsid w:val="099D40FE"/>
    <w:rsid w:val="0A056491"/>
    <w:rsid w:val="0A6491E5"/>
    <w:rsid w:val="0BA9584D"/>
    <w:rsid w:val="0C2FEF35"/>
    <w:rsid w:val="0DAFFD73"/>
    <w:rsid w:val="0EE060D1"/>
    <w:rsid w:val="11AD5ACE"/>
    <w:rsid w:val="12EAC7CC"/>
    <w:rsid w:val="13D65F0D"/>
    <w:rsid w:val="15614F80"/>
    <w:rsid w:val="15A61893"/>
    <w:rsid w:val="17B812A9"/>
    <w:rsid w:val="18369EC0"/>
    <w:rsid w:val="19E7CA90"/>
    <w:rsid w:val="1A71FA0A"/>
    <w:rsid w:val="1ABE7F57"/>
    <w:rsid w:val="1AD00963"/>
    <w:rsid w:val="1BE1314A"/>
    <w:rsid w:val="1BEF0C9E"/>
    <w:rsid w:val="1D314E3C"/>
    <w:rsid w:val="1F3629FE"/>
    <w:rsid w:val="1FD3804B"/>
    <w:rsid w:val="21EBC7D8"/>
    <w:rsid w:val="22EE8F9C"/>
    <w:rsid w:val="23807856"/>
    <w:rsid w:val="23E27C3F"/>
    <w:rsid w:val="245CEA02"/>
    <w:rsid w:val="26B31467"/>
    <w:rsid w:val="296A0B1D"/>
    <w:rsid w:val="29A79882"/>
    <w:rsid w:val="2A23956B"/>
    <w:rsid w:val="2A8A4898"/>
    <w:rsid w:val="2BE6D73C"/>
    <w:rsid w:val="2C039D21"/>
    <w:rsid w:val="2C79D0CE"/>
    <w:rsid w:val="2D638324"/>
    <w:rsid w:val="2E1DD1CD"/>
    <w:rsid w:val="2E395030"/>
    <w:rsid w:val="2F4FCA77"/>
    <w:rsid w:val="301D9DCB"/>
    <w:rsid w:val="34584F4C"/>
    <w:rsid w:val="34AAAE1A"/>
    <w:rsid w:val="351684FC"/>
    <w:rsid w:val="3522861F"/>
    <w:rsid w:val="379A43D4"/>
    <w:rsid w:val="39CFBFB7"/>
    <w:rsid w:val="3A94D2D7"/>
    <w:rsid w:val="3AA2F5CB"/>
    <w:rsid w:val="3C54EA84"/>
    <w:rsid w:val="3DA442F8"/>
    <w:rsid w:val="3EBBA51D"/>
    <w:rsid w:val="3F09ADE9"/>
    <w:rsid w:val="3F8DDA02"/>
    <w:rsid w:val="40F445EE"/>
    <w:rsid w:val="4101F38D"/>
    <w:rsid w:val="41760B3D"/>
    <w:rsid w:val="41F905C7"/>
    <w:rsid w:val="4270C70A"/>
    <w:rsid w:val="446C8001"/>
    <w:rsid w:val="44F96D16"/>
    <w:rsid w:val="4677D7B4"/>
    <w:rsid w:val="46E9C2AC"/>
    <w:rsid w:val="481ABD79"/>
    <w:rsid w:val="4823E1AA"/>
    <w:rsid w:val="49B0FE6B"/>
    <w:rsid w:val="4BA81431"/>
    <w:rsid w:val="4BAAFC0A"/>
    <w:rsid w:val="4D29FCEE"/>
    <w:rsid w:val="4D2D9D15"/>
    <w:rsid w:val="4E4A12C4"/>
    <w:rsid w:val="50414F31"/>
    <w:rsid w:val="5335112E"/>
    <w:rsid w:val="536DF0C8"/>
    <w:rsid w:val="53CADA9F"/>
    <w:rsid w:val="54B9AC0A"/>
    <w:rsid w:val="55045BB1"/>
    <w:rsid w:val="558E5003"/>
    <w:rsid w:val="570D1AB3"/>
    <w:rsid w:val="57D2F628"/>
    <w:rsid w:val="57FC727D"/>
    <w:rsid w:val="58AA7A04"/>
    <w:rsid w:val="5C27C8B7"/>
    <w:rsid w:val="5C4688F3"/>
    <w:rsid w:val="5C5BAF36"/>
    <w:rsid w:val="5D883BEA"/>
    <w:rsid w:val="602B2904"/>
    <w:rsid w:val="616D0D22"/>
    <w:rsid w:val="62B32D28"/>
    <w:rsid w:val="6512C7A7"/>
    <w:rsid w:val="6825F567"/>
    <w:rsid w:val="688A647A"/>
    <w:rsid w:val="69140015"/>
    <w:rsid w:val="699467DD"/>
    <w:rsid w:val="69F3FA69"/>
    <w:rsid w:val="6D83A22C"/>
    <w:rsid w:val="6E385227"/>
    <w:rsid w:val="6E5647FA"/>
    <w:rsid w:val="6EB9D905"/>
    <w:rsid w:val="6EE5511A"/>
    <w:rsid w:val="6FD2E594"/>
    <w:rsid w:val="70655A1F"/>
    <w:rsid w:val="74B74B1D"/>
    <w:rsid w:val="75BDC992"/>
    <w:rsid w:val="75C07FFA"/>
    <w:rsid w:val="76F06E1B"/>
    <w:rsid w:val="7796367D"/>
    <w:rsid w:val="78F2354C"/>
    <w:rsid w:val="792A4866"/>
    <w:rsid w:val="79306C76"/>
    <w:rsid w:val="796DCA2B"/>
    <w:rsid w:val="79AE39B7"/>
    <w:rsid w:val="7A106504"/>
    <w:rsid w:val="7A3A98BD"/>
    <w:rsid w:val="7B1D6AE8"/>
    <w:rsid w:val="7BFB3F93"/>
    <w:rsid w:val="7CC79632"/>
    <w:rsid w:val="7DCBCF25"/>
    <w:rsid w:val="7EDC8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3A750"/>
  <w15:chartTrackingRefBased/>
  <w15:docId w15:val="{80BC8255-2AE4-41EB-8E65-77CBBE45E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7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770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70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70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70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Heading1"/>
    <w:next w:val="Normal"/>
    <w:link w:val="Heading6Char"/>
    <w:semiHidden/>
    <w:unhideWhenUsed/>
    <w:qFormat/>
    <w:rsid w:val="00CD770A"/>
    <w:pPr>
      <w:keepLines w:val="0"/>
      <w:pageBreakBefore/>
      <w:numPr>
        <w:ilvl w:val="5"/>
        <w:numId w:val="9"/>
      </w:numPr>
      <w:pBdr>
        <w:left w:val="single" w:sz="24" w:space="6" w:color="auto"/>
      </w:pBdr>
      <w:spacing w:before="0" w:after="120"/>
      <w:outlineLvl w:val="5"/>
    </w:pPr>
    <w:rPr>
      <w:rFonts w:ascii="Tahoma" w:eastAsia="Times New Roman" w:hAnsi="Tahoma" w:cs="Times New Roman"/>
      <w:b/>
      <w:color w:val="auto"/>
      <w:kern w:val="28"/>
      <w:sz w:val="44"/>
      <w:szCs w:val="20"/>
      <w:lang w:val="x-none"/>
    </w:rPr>
  </w:style>
  <w:style w:type="paragraph" w:styleId="Heading7">
    <w:name w:val="heading 7"/>
    <w:basedOn w:val="Heading2"/>
    <w:next w:val="Normal"/>
    <w:link w:val="Heading7Char"/>
    <w:semiHidden/>
    <w:unhideWhenUsed/>
    <w:qFormat/>
    <w:rsid w:val="00CD770A"/>
    <w:pPr>
      <w:keepLines w:val="0"/>
      <w:numPr>
        <w:ilvl w:val="6"/>
        <w:numId w:val="9"/>
      </w:numPr>
      <w:spacing w:before="240" w:after="60"/>
      <w:outlineLvl w:val="6"/>
    </w:pPr>
    <w:rPr>
      <w:rFonts w:ascii="Tahoma" w:eastAsia="Times New Roman" w:hAnsi="Tahoma" w:cs="Times New Roman"/>
      <w:color w:val="auto"/>
      <w:kern w:val="28"/>
      <w:sz w:val="36"/>
      <w:szCs w:val="20"/>
      <w:lang w:val="x-none"/>
    </w:rPr>
  </w:style>
  <w:style w:type="paragraph" w:styleId="Heading8">
    <w:name w:val="heading 8"/>
    <w:basedOn w:val="Heading3"/>
    <w:next w:val="Normal"/>
    <w:link w:val="Heading8Char"/>
    <w:semiHidden/>
    <w:unhideWhenUsed/>
    <w:qFormat/>
    <w:rsid w:val="00CD770A"/>
    <w:pPr>
      <w:keepLines w:val="0"/>
      <w:numPr>
        <w:ilvl w:val="7"/>
        <w:numId w:val="9"/>
      </w:numPr>
      <w:spacing w:before="240" w:after="60"/>
      <w:outlineLvl w:val="7"/>
    </w:pPr>
    <w:rPr>
      <w:rFonts w:ascii="Tahoma" w:eastAsia="Times New Roman" w:hAnsi="Tahoma" w:cs="Times New Roman"/>
      <w:color w:val="auto"/>
      <w:kern w:val="28"/>
      <w:sz w:val="28"/>
      <w:szCs w:val="20"/>
      <w:lang w:val="x-none"/>
    </w:rPr>
  </w:style>
  <w:style w:type="paragraph" w:styleId="Heading9">
    <w:name w:val="heading 9"/>
    <w:basedOn w:val="Heading5"/>
    <w:next w:val="Normal"/>
    <w:link w:val="Heading9Char"/>
    <w:semiHidden/>
    <w:unhideWhenUsed/>
    <w:qFormat/>
    <w:rsid w:val="00CD770A"/>
    <w:pPr>
      <w:keepLines w:val="0"/>
      <w:numPr>
        <w:ilvl w:val="8"/>
        <w:numId w:val="9"/>
      </w:numPr>
      <w:spacing w:before="240" w:after="60"/>
      <w:outlineLvl w:val="8"/>
    </w:pPr>
    <w:rPr>
      <w:rFonts w:ascii="Tahoma" w:eastAsia="Times New Roman" w:hAnsi="Tahoma" w:cs="Times New Roman"/>
      <w:i/>
      <w:color w:val="auto"/>
      <w:kern w:val="28"/>
      <w:szCs w:val="20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7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77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7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70A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CD770A"/>
    <w:rPr>
      <w:rFonts w:ascii="Tahoma" w:eastAsia="Times New Roman" w:hAnsi="Tahoma" w:cs="Times New Roman"/>
      <w:b/>
      <w:kern w:val="28"/>
      <w:sz w:val="44"/>
      <w:szCs w:val="20"/>
      <w:lang w:val="x-none"/>
    </w:rPr>
  </w:style>
  <w:style w:type="character" w:customStyle="1" w:styleId="Heading7Char">
    <w:name w:val="Heading 7 Char"/>
    <w:basedOn w:val="DefaultParagraphFont"/>
    <w:link w:val="Heading7"/>
    <w:semiHidden/>
    <w:rsid w:val="00CD770A"/>
    <w:rPr>
      <w:rFonts w:ascii="Tahoma" w:eastAsia="Times New Roman" w:hAnsi="Tahoma" w:cs="Times New Roman"/>
      <w:kern w:val="28"/>
      <w:sz w:val="36"/>
      <w:szCs w:val="20"/>
      <w:lang w:val="x-none"/>
    </w:rPr>
  </w:style>
  <w:style w:type="character" w:customStyle="1" w:styleId="Heading8Char">
    <w:name w:val="Heading 8 Char"/>
    <w:basedOn w:val="DefaultParagraphFont"/>
    <w:link w:val="Heading8"/>
    <w:semiHidden/>
    <w:rsid w:val="00CD770A"/>
    <w:rPr>
      <w:rFonts w:ascii="Tahoma" w:eastAsia="Times New Roman" w:hAnsi="Tahoma" w:cs="Times New Roman"/>
      <w:kern w:val="28"/>
      <w:sz w:val="28"/>
      <w:szCs w:val="20"/>
      <w:lang w:val="x-none"/>
    </w:rPr>
  </w:style>
  <w:style w:type="character" w:customStyle="1" w:styleId="Heading9Char">
    <w:name w:val="Heading 9 Char"/>
    <w:basedOn w:val="DefaultParagraphFont"/>
    <w:link w:val="Heading9"/>
    <w:semiHidden/>
    <w:rsid w:val="00CD770A"/>
    <w:rPr>
      <w:rFonts w:ascii="Tahoma" w:eastAsia="Times New Roman" w:hAnsi="Tahoma" w:cs="Times New Roman"/>
      <w:i/>
      <w:kern w:val="28"/>
      <w:sz w:val="24"/>
      <w:szCs w:val="20"/>
      <w:lang w:val="x-none"/>
    </w:rPr>
  </w:style>
  <w:style w:type="table" w:styleId="TableGrid">
    <w:name w:val="Table Grid"/>
    <w:basedOn w:val="TableNormal"/>
    <w:uiPriority w:val="39"/>
    <w:rsid w:val="00CD770A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D770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70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70A"/>
    <w:rPr>
      <w:rFonts w:ascii="Times New Roman" w:eastAsia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D77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770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D77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770A"/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7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770A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CD770A"/>
  </w:style>
  <w:style w:type="paragraph" w:styleId="ListParagraph">
    <w:name w:val="List Paragraph"/>
    <w:basedOn w:val="Normal"/>
    <w:uiPriority w:val="34"/>
    <w:qFormat/>
    <w:rsid w:val="00CD770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unhideWhenUsed/>
    <w:rsid w:val="00CD77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770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770A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77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770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D77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llet">
    <w:name w:val="Bullet"/>
    <w:basedOn w:val="Normal"/>
    <w:rsid w:val="00CD770A"/>
    <w:pPr>
      <w:widowControl w:val="0"/>
      <w:numPr>
        <w:numId w:val="9"/>
      </w:numPr>
    </w:pPr>
    <w:rPr>
      <w:szCs w:val="20"/>
    </w:rPr>
  </w:style>
  <w:style w:type="character" w:customStyle="1" w:styleId="cf01">
    <w:name w:val="cf01"/>
    <w:basedOn w:val="DefaultParagraphFont"/>
    <w:rsid w:val="00707757"/>
    <w:rPr>
      <w:rFonts w:ascii="Segoe UI" w:hAnsi="Segoe UI" w:cs="Segoe UI" w:hint="default"/>
      <w:sz w:val="18"/>
      <w:szCs w:val="18"/>
    </w:rPr>
  </w:style>
  <w:style w:type="paragraph" w:customStyle="1" w:styleId="pf0">
    <w:name w:val="pf0"/>
    <w:basedOn w:val="Normal"/>
    <w:rsid w:val="005D72E0"/>
    <w:pPr>
      <w:spacing w:before="100" w:beforeAutospacing="1" w:after="100" w:afterAutospacing="1"/>
    </w:pPr>
  </w:style>
  <w:style w:type="character" w:styleId="Mention">
    <w:name w:val="Mention"/>
    <w:basedOn w:val="DefaultParagraphFont"/>
    <w:uiPriority w:val="99"/>
    <w:unhideWhenUsed/>
    <w:rsid w:val="00665CD8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3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microsoft.com/office/2019/05/relationships/documenttasks" Target="documenttasks/documenttasks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1/relationships/people" Target="people.xml"/></Relationships>
</file>

<file path=word/documenttasks/documenttasks1.xml><?xml version="1.0" encoding="utf-8"?>
<t:Tasks xmlns:t="http://schemas.microsoft.com/office/tasks/2019/documenttasks" xmlns:oel="http://schemas.microsoft.com/office/2019/extlst">
  <t:Task id="{C5DA8F04-0BCA-8F43-ACBD-7F0B62015AC6}">
    <t:Anchor>
      <t:Comment id="554793057"/>
    </t:Anchor>
    <t:History>
      <t:Event id="{3CD882D4-3500-D840-ACEB-97D6F4DFFA63}" time="2024-10-11T05:38:01.482Z">
        <t:Attribution userId="S::maria.tomilina@ces.org.ua::b5beacee-a9f8-4359-a622-30df17e1b1e5" userProvider="AD" userName="Maria Tomilina"/>
        <t:Anchor>
          <t:Comment id="554793057"/>
        </t:Anchor>
        <t:Create/>
      </t:Event>
      <t:Event id="{9AA9272E-1D94-5742-B5CE-BAC59CAA9CDA}" time="2024-10-11T05:38:01.482Z">
        <t:Attribution userId="S::maria.tomilina@ces.org.ua::b5beacee-a9f8-4359-a622-30df17e1b1e5" userProvider="AD" userName="Maria Tomilina"/>
        <t:Anchor>
          <t:Comment id="554793057"/>
        </t:Anchor>
        <t:Assign userId="S::dariia.mykhailyshyna@ces.org.ua::7f4894da-2c33-4599-8b07-208bbae50ff6" userProvider="AD" userName="Dariia Mykhailyshyna"/>
      </t:Event>
      <t:Event id="{9052036B-B28A-CE41-9759-2779B4A58BB8}" time="2024-10-11T05:38:01.482Z">
        <t:Attribution userId="S::maria.tomilina@ces.org.ua::b5beacee-a9f8-4359-a622-30df17e1b1e5" userProvider="AD" userName="Maria Tomilina"/>
        <t:Anchor>
          <t:Comment id="554793057"/>
        </t:Anchor>
        <t:SetTitle title="@Dariia Mykhailyshyna а чого ці питання не в табличці? "/>
      </t:Event>
    </t:History>
  </t:Task>
  <t:Task id="{0BB0930C-BF73-D041-9A2E-220D20C16D5E}">
    <t:Anchor>
      <t:Comment id="1934602586"/>
    </t:Anchor>
    <t:History>
      <t:Event id="{B60919EF-8E7A-AE4C-AA2C-45274A0B6C42}" time="2024-10-11T05:46:36.023Z">
        <t:Attribution userId="S::maria.tomilina@ces.org.ua::b5beacee-a9f8-4359-a622-30df17e1b1e5" userProvider="AD" userName="Maria Tomilina"/>
        <t:Anchor>
          <t:Comment id="1934602586"/>
        </t:Anchor>
        <t:Create/>
      </t:Event>
      <t:Event id="{2FCEAAC5-FED6-A34C-AD28-6CC7FA627F9E}" time="2024-10-11T05:46:36.023Z">
        <t:Attribution userId="S::maria.tomilina@ces.org.ua::b5beacee-a9f8-4359-a622-30df17e1b1e5" userProvider="AD" userName="Maria Tomilina"/>
        <t:Anchor>
          <t:Comment id="1934602586"/>
        </t:Anchor>
        <t:Assign userId="S::dariia.mykhailyshyna@ces.org.ua::7f4894da-2c33-4599-8b07-208bbae50ff6" userProvider="AD" userName="Dariia Mykhailyshyna"/>
      </t:Event>
      <t:Event id="{C7EF354C-3904-884E-8B13-5B05CB07D8B9}" time="2024-10-11T05:46:36.023Z">
        <t:Attribution userId="S::maria.tomilina@ces.org.ua::b5beacee-a9f8-4359-a622-30df17e1b1e5" userProvider="AD" userName="Maria Tomilina"/>
        <t:Anchor>
          <t:Comment id="1934602586"/>
        </t:Anchor>
        <t:SetTitle title="@Dariia Mykhailyshyna , я так розумію, що це теж має бути представлено у вигляді таблиці."/>
      </t:Event>
    </t:History>
  </t:Task>
  <t:Task id="{AB15A9CB-79AE-F44A-8112-C7C45A54E0C1}">
    <t:Anchor>
      <t:Comment id="134936274"/>
    </t:Anchor>
    <t:History>
      <t:Event id="{C553A0A0-3AF7-4D47-A5B4-1CE99C835D8E}" time="2024-10-11T05:50:11.725Z">
        <t:Attribution userId="S::maria.tomilina@ces.org.ua::b5beacee-a9f8-4359-a622-30df17e1b1e5" userProvider="AD" userName="Maria Tomilina"/>
        <t:Anchor>
          <t:Comment id="134936274"/>
        </t:Anchor>
        <t:Create/>
      </t:Event>
      <t:Event id="{C803E78D-FCE2-C94C-951A-3406952833AE}" time="2024-10-11T05:50:11.725Z">
        <t:Attribution userId="S::maria.tomilina@ces.org.ua::b5beacee-a9f8-4359-a622-30df17e1b1e5" userProvider="AD" userName="Maria Tomilina"/>
        <t:Anchor>
          <t:Comment id="134936274"/>
        </t:Anchor>
        <t:Assign userId="S::dariia.mykhailyshyna@ces.org.ua::7f4894da-2c33-4599-8b07-208bbae50ff6" userProvider="AD" userName="Dariia Mykhailyshyna"/>
      </t:Event>
      <t:Event id="{B24B6CEA-7C11-A042-8DDD-F523B61D7B89}" time="2024-10-11T05:50:11.725Z">
        <t:Attribution userId="S::maria.tomilina@ces.org.ua::b5beacee-a9f8-4359-a622-30df17e1b1e5" userProvider="AD" userName="Maria Tomilina"/>
        <t:Anchor>
          <t:Comment id="134936274"/>
        </t:Anchor>
        <t:SetTitle title="@Dariia Mykhailyshyna , це теж, я так розумію йти у вигляді таблички?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ed0b1a07-15b4-4301-a86e-23067a9a2cf6" xsi:nil="true"/>
    <TaxCatchAll xmlns="9b158d5d-795c-4a40-a496-6457e94ed6ab" xsi:nil="true"/>
    <lcf76f155ced4ddcb4097134ff3c332f xmlns="ed0b1a07-15b4-4301-a86e-23067a9a2cf6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CC68026EC51DC42B73A343AD634928D" ma:contentTypeVersion="19" ma:contentTypeDescription="Створення нового документа." ma:contentTypeScope="" ma:versionID="1e774b68b44d88ea049914e4e5a5ee72">
  <xsd:schema xmlns:xsd="http://www.w3.org/2001/XMLSchema" xmlns:xs="http://www.w3.org/2001/XMLSchema" xmlns:p="http://schemas.microsoft.com/office/2006/metadata/properties" xmlns:ns2="ed0b1a07-15b4-4301-a86e-23067a9a2cf6" xmlns:ns3="9b158d5d-795c-4a40-a496-6457e94ed6ab" targetNamespace="http://schemas.microsoft.com/office/2006/metadata/properties" ma:root="true" ma:fieldsID="cbf30469364f2769b9707705f3c35388" ns2:_="" ns3:_="">
    <xsd:import namespace="ed0b1a07-15b4-4301-a86e-23067a9a2cf6"/>
    <xsd:import namespace="9b158d5d-795c-4a40-a496-6457e94ed6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_Flow_SignoffStatu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0b1a07-15b4-4301-a86e-23067a9a2c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1" nillable="true" ma:displayName="Стан погодження" ma:internalName="_x0421__x0442__x0430__x043d__x0020__x043f__x043e__x0433__x043e__x0434__x0436__x0435__x043d__x043d__x044f_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Теги зображень" ma:readOnly="false" ma:fieldId="{5cf76f15-5ced-4ddc-b409-7134ff3c332f}" ma:taxonomyMulti="true" ma:sspId="ae6c46af-1e61-4c3a-b523-b425d4f4e3b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158d5d-795c-4a40-a496-6457e94ed6a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Спільний доступ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Відомості про тих, хто має доступ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81e8a5f5-3ff9-476a-b0ea-3cbc0ad03e12}" ma:internalName="TaxCatchAll" ma:showField="CatchAllData" ma:web="9b158d5d-795c-4a40-a496-6457e94ed6a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481AF6-5917-4391-A801-6728D868C21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1F782BD-0C52-405F-A9C2-13B727A138D1}">
  <ds:schemaRefs>
    <ds:schemaRef ds:uri="http://schemas.microsoft.com/office/2006/metadata/properties"/>
    <ds:schemaRef ds:uri="http://schemas.microsoft.com/office/infopath/2007/PartnerControls"/>
    <ds:schemaRef ds:uri="ed0b1a07-15b4-4301-a86e-23067a9a2cf6"/>
    <ds:schemaRef ds:uri="9b158d5d-795c-4a40-a496-6457e94ed6ab"/>
  </ds:schemaRefs>
</ds:datastoreItem>
</file>

<file path=customXml/itemProps3.xml><?xml version="1.0" encoding="utf-8"?>
<ds:datastoreItem xmlns:ds="http://schemas.openxmlformats.org/officeDocument/2006/customXml" ds:itemID="{E2831162-BECC-3F40-8907-7A4AC3F44D2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2DB925-2888-48CC-A27D-66ECBB4166F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3484</Words>
  <Characters>19862</Characters>
  <Application>Microsoft Office Word</Application>
  <DocSecurity>0</DocSecurity>
  <Lines>165</Lines>
  <Paragraphs>46</Paragraphs>
  <ScaleCrop>false</ScaleCrop>
  <Company/>
  <LinksUpToDate>false</LinksUpToDate>
  <CharactersWithSpaces>23300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Dariia Mykhailyshyna</dc:creator>
  <cp:keywords/>
  <dc:description/>
  <cp:lastModifiedBy>Yeleazar Levchenko</cp:lastModifiedBy>
  <cp:revision>38</cp:revision>
  <dcterms:created xsi:type="dcterms:W3CDTF">2023-12-07T01:41:00Z</dcterms:created>
  <dcterms:modified xsi:type="dcterms:W3CDTF">2025-02-21T09:00:00Z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0x0101007CC68026EC51DC42B73A343AD634928D</vt:lpwstr>
  </property>
  <property fmtid="{D5CDD505-2E9C-101B-9397-08002B2CF9AE}" pid="3" name="MediaServiceImageTags">
    <vt:lpwstr/>
  </property>
</Properties>
</file>