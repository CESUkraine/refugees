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5C333" w14:textId="77777777" w:rsidR="00CD770A" w:rsidRPr="00BE1D4A" w:rsidRDefault="00CD770A" w:rsidP="00CD7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lang w:val="uk-UA"/>
        </w:rPr>
      </w:pPr>
    </w:p>
    <w:p w14:paraId="462E215E" w14:textId="1780598F" w:rsidR="00CD770A" w:rsidRPr="00BE1D4A" w:rsidRDefault="00CD770A" w:rsidP="6FD2E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lang w:val="uk-UA"/>
        </w:rPr>
      </w:pPr>
      <w:r w:rsidRPr="6FD2E594">
        <w:rPr>
          <w:lang w:val="uk-UA"/>
        </w:rPr>
        <w:t>The Cent</w:t>
      </w:r>
      <w:r w:rsidR="008E799D">
        <w:t>re</w:t>
      </w:r>
      <w:r w:rsidRPr="6FD2E594">
        <w:rPr>
          <w:lang w:val="uk-UA"/>
        </w:rPr>
        <w:t xml:space="preserve"> for Economic Strategy, together with Info Sapiens, a research agency specializing in public opinion research, is conducting a survey among </w:t>
      </w:r>
      <w:r w:rsidR="003C315B" w:rsidRPr="6FD2E594">
        <w:rPr>
          <w:lang w:val="uk-UA"/>
        </w:rPr>
        <w:t xml:space="preserve">Ukrainians </w:t>
      </w:r>
      <w:r w:rsidRPr="6FD2E594">
        <w:rPr>
          <w:lang w:val="uk-UA"/>
        </w:rPr>
        <w:t xml:space="preserve">who were forced to leave their homes because of Russia's war with Ukraine. </w:t>
      </w:r>
    </w:p>
    <w:p w14:paraId="72C2E292" w14:textId="77777777" w:rsidR="00CD770A" w:rsidRPr="00BE1D4A" w:rsidRDefault="00CD770A" w:rsidP="6FD2E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lang w:val="uk-UA"/>
        </w:rPr>
      </w:pPr>
    </w:p>
    <w:p w14:paraId="397AE98F" w14:textId="25EBCA48" w:rsidR="00CD770A" w:rsidRPr="00BE1D4A" w:rsidRDefault="00CD770A" w:rsidP="6FD2E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lang w:val="uk-UA"/>
        </w:rPr>
      </w:pPr>
      <w:r w:rsidRPr="6FD2E594">
        <w:rPr>
          <w:lang w:val="uk-UA"/>
        </w:rPr>
        <w:t>Your opinion and experience are very important for studying the situation of our compatriots.</w:t>
      </w:r>
    </w:p>
    <w:p w14:paraId="3B5EE9CB" w14:textId="7D2EFA80" w:rsidR="00CD770A" w:rsidRPr="00BE1D4A" w:rsidRDefault="00CD770A" w:rsidP="6FD2E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lang w:val="uk-UA"/>
        </w:rPr>
      </w:pPr>
      <w:r w:rsidRPr="6FD2E594">
        <w:rPr>
          <w:lang w:val="uk-UA"/>
        </w:rPr>
        <w:t xml:space="preserve">The survey will take no more than </w:t>
      </w:r>
      <w:r w:rsidR="008E181F" w:rsidRPr="6FD2E594">
        <w:rPr>
          <w:lang w:val="uk-UA"/>
        </w:rPr>
        <w:t xml:space="preserve">15 </w:t>
      </w:r>
      <w:r w:rsidRPr="6FD2E594">
        <w:rPr>
          <w:lang w:val="uk-UA"/>
        </w:rPr>
        <w:t>minutes to complete.</w:t>
      </w:r>
    </w:p>
    <w:p w14:paraId="433BD83A" w14:textId="77777777" w:rsidR="00CD770A" w:rsidRPr="00BE1D4A" w:rsidRDefault="00CD770A" w:rsidP="6FD2E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lang w:val="uk-UA"/>
        </w:rPr>
      </w:pPr>
    </w:p>
    <w:p w14:paraId="69E30DD9" w14:textId="77777777" w:rsidR="00CD770A" w:rsidRPr="00BE1D4A" w:rsidRDefault="00CD770A" w:rsidP="6FD2E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lang w:val="uk-UA"/>
        </w:rPr>
      </w:pPr>
      <w:r w:rsidRPr="6FD2E594">
        <w:rPr>
          <w:lang w:val="uk-UA"/>
        </w:rPr>
        <w:t>All your answers are completely confidential and will be used only in a summarized form after statistical processing.</w:t>
      </w:r>
    </w:p>
    <w:p w14:paraId="4697236F" w14:textId="77777777" w:rsidR="00CD770A" w:rsidRPr="00BE1D4A" w:rsidRDefault="00CD770A" w:rsidP="6FD2E594">
      <w:pPr>
        <w:spacing w:line="276" w:lineRule="auto"/>
        <w:jc w:val="both"/>
        <w:rPr>
          <w:lang w:val="uk-UA"/>
        </w:rPr>
      </w:pPr>
    </w:p>
    <w:p w14:paraId="2F373EDA" w14:textId="77777777" w:rsidR="00CD770A" w:rsidRPr="00BE1D4A" w:rsidRDefault="00CD770A" w:rsidP="6FD2E594">
      <w:pPr>
        <w:spacing w:line="276" w:lineRule="auto"/>
        <w:jc w:val="both"/>
        <w:rPr>
          <w:lang w:val="uk-UA"/>
        </w:rPr>
      </w:pPr>
      <w:r w:rsidRPr="6FD2E594">
        <w:rPr>
          <w:lang w:val="uk-UA"/>
        </w:rPr>
        <w:t xml:space="preserve">Together to victory! </w:t>
      </w:r>
    </w:p>
    <w:p w14:paraId="75730FC0" w14:textId="77777777" w:rsidR="00CD770A" w:rsidRPr="00BE1D4A" w:rsidRDefault="00CD770A" w:rsidP="00CD770A">
      <w:pPr>
        <w:spacing w:line="276" w:lineRule="auto"/>
        <w:rPr>
          <w:lang w:val="uk-UA"/>
        </w:rPr>
      </w:pPr>
    </w:p>
    <w:p w14:paraId="5A3041CB" w14:textId="77777777" w:rsidR="00CD770A" w:rsidRPr="00BE1D4A" w:rsidRDefault="00CD770A" w:rsidP="00CD770A">
      <w:pPr>
        <w:rPr>
          <w:color w:val="00B0F0"/>
          <w:lang w:val="uk-UA"/>
        </w:rPr>
      </w:pPr>
      <w:r w:rsidRPr="00BE1D4A">
        <w:rPr>
          <w:color w:val="00B0F0"/>
          <w:lang w:val="uk-UA"/>
        </w:rPr>
        <w:t>Instructions for the programmer:</w:t>
      </w:r>
    </w:p>
    <w:p w14:paraId="0858EB21" w14:textId="74629627" w:rsidR="00CD770A" w:rsidRPr="00BE1D4A" w:rsidRDefault="002654B8" w:rsidP="00CD770A">
      <w:pPr>
        <w:rPr>
          <w:color w:val="00B0F0"/>
          <w:lang w:val="uk-UA"/>
        </w:rPr>
      </w:pPr>
      <w:r>
        <w:rPr>
          <w:color w:val="00B0F0"/>
          <w:lang w:val="uk-UA"/>
        </w:rPr>
        <w:t>ОВ</w:t>
      </w:r>
      <w:r w:rsidR="00CD770A" w:rsidRPr="00BE1D4A">
        <w:rPr>
          <w:color w:val="00B0F0"/>
          <w:lang w:val="uk-UA"/>
        </w:rPr>
        <w:t xml:space="preserve"> - single response </w:t>
      </w:r>
      <w:r>
        <w:rPr>
          <w:color w:val="00B0F0"/>
          <w:lang w:val="uk-UA"/>
        </w:rPr>
        <w:t>(одинична відповідь)</w:t>
      </w:r>
    </w:p>
    <w:p w14:paraId="5641176B" w14:textId="5EDEFD91" w:rsidR="00CD770A" w:rsidRPr="00BE1D4A" w:rsidRDefault="002654B8" w:rsidP="00CD770A">
      <w:pPr>
        <w:rPr>
          <w:color w:val="00B0F0"/>
          <w:lang w:val="uk-UA"/>
        </w:rPr>
      </w:pPr>
      <w:r>
        <w:rPr>
          <w:color w:val="00B0F0"/>
          <w:lang w:val="uk-UA"/>
        </w:rPr>
        <w:t>МВ</w:t>
      </w:r>
      <w:r w:rsidR="00CD770A" w:rsidRPr="00BE1D4A">
        <w:rPr>
          <w:color w:val="00B0F0"/>
          <w:lang w:val="uk-UA"/>
        </w:rPr>
        <w:t xml:space="preserve"> - multiple choice </w:t>
      </w:r>
      <w:r>
        <w:rPr>
          <w:color w:val="00B0F0"/>
          <w:lang w:val="uk-UA"/>
        </w:rPr>
        <w:t>(множинна вдіповідь)</w:t>
      </w:r>
    </w:p>
    <w:p w14:paraId="1A2C5A2F" w14:textId="3586865A" w:rsidR="00CD770A" w:rsidRPr="00BE1D4A" w:rsidRDefault="002654B8" w:rsidP="00CD770A">
      <w:pPr>
        <w:rPr>
          <w:color w:val="00B0F0"/>
          <w:lang w:val="uk-UA"/>
        </w:rPr>
      </w:pPr>
      <w:r>
        <w:rPr>
          <w:color w:val="00B0F0"/>
          <w:lang w:val="uk-UA"/>
        </w:rPr>
        <w:t>ВВ</w:t>
      </w:r>
      <w:r w:rsidR="00CD770A" w:rsidRPr="00BE1D4A">
        <w:rPr>
          <w:color w:val="00B0F0"/>
          <w:lang w:val="uk-UA"/>
        </w:rPr>
        <w:t xml:space="preserve"> - open answer </w:t>
      </w:r>
      <w:r>
        <w:rPr>
          <w:color w:val="00B0F0"/>
          <w:lang w:val="uk-UA"/>
        </w:rPr>
        <w:t>(відкрита відповідь)</w:t>
      </w:r>
    </w:p>
    <w:p w14:paraId="328C8FA5" w14:textId="77777777" w:rsidR="00CD770A" w:rsidRPr="00BE1D4A" w:rsidRDefault="00CD770A" w:rsidP="00CD770A">
      <w:pPr>
        <w:rPr>
          <w:lang w:val="uk-UA"/>
        </w:rPr>
      </w:pPr>
    </w:p>
    <w:tbl>
      <w:tblPr>
        <w:tblStyle w:val="TableGrid"/>
        <w:tblpPr w:leftFromText="180" w:rightFromText="180" w:vertAnchor="text" w:horzAnchor="margin" w:tblpY="-22"/>
        <w:tblW w:w="0" w:type="auto"/>
        <w:tblLook w:val="04A0" w:firstRow="1" w:lastRow="0" w:firstColumn="1" w:lastColumn="0" w:noHBand="0" w:noVBand="1"/>
      </w:tblPr>
      <w:tblGrid>
        <w:gridCol w:w="7083"/>
        <w:gridCol w:w="567"/>
        <w:gridCol w:w="1700"/>
      </w:tblGrid>
      <w:tr w:rsidR="00CD770A" w:rsidRPr="00BE1D4A" w14:paraId="35220EF2" w14:textId="77777777" w:rsidTr="005A14D8">
        <w:tc>
          <w:tcPr>
            <w:tcW w:w="7083" w:type="dxa"/>
          </w:tcPr>
          <w:p w14:paraId="556F8D39" w14:textId="77777777" w:rsidR="00CD770A" w:rsidRPr="00BE1D4A" w:rsidRDefault="00CD770A" w:rsidP="005A14D8">
            <w:pPr>
              <w:rPr>
                <w:b/>
                <w:bCs/>
                <w:lang w:val="uk-UA"/>
              </w:rPr>
            </w:pPr>
            <w:r w:rsidRPr="00BE1D4A">
              <w:rPr>
                <w:b/>
                <w:bCs/>
                <w:lang w:val="uk-UA"/>
              </w:rPr>
              <w:t xml:space="preserve">S0. Do you agree to participate in the survey? </w:t>
            </w:r>
          </w:p>
        </w:tc>
        <w:tc>
          <w:tcPr>
            <w:tcW w:w="567" w:type="dxa"/>
          </w:tcPr>
          <w:p w14:paraId="3389AD35" w14:textId="77777777" w:rsidR="00CD770A" w:rsidRPr="00BE1D4A" w:rsidRDefault="00CD770A" w:rsidP="005A14D8">
            <w:pPr>
              <w:rPr>
                <w:lang w:val="uk-UA"/>
              </w:rPr>
            </w:pPr>
            <w:r w:rsidRPr="00BE1D4A">
              <w:rPr>
                <w:b/>
                <w:bCs/>
                <w:color w:val="00B0F0"/>
                <w:lang w:val="uk-UA"/>
              </w:rPr>
              <w:t>OB</w:t>
            </w:r>
          </w:p>
        </w:tc>
        <w:tc>
          <w:tcPr>
            <w:tcW w:w="1700" w:type="dxa"/>
          </w:tcPr>
          <w:p w14:paraId="43C69A81" w14:textId="77777777" w:rsidR="00CD770A" w:rsidRPr="00BE1D4A" w:rsidRDefault="00CD770A" w:rsidP="005A14D8">
            <w:pPr>
              <w:rPr>
                <w:lang w:val="uk-UA"/>
              </w:rPr>
            </w:pPr>
          </w:p>
        </w:tc>
      </w:tr>
      <w:tr w:rsidR="00CD770A" w:rsidRPr="00BE1D4A" w14:paraId="69F20B32" w14:textId="77777777" w:rsidTr="005A14D8">
        <w:tc>
          <w:tcPr>
            <w:tcW w:w="7083" w:type="dxa"/>
          </w:tcPr>
          <w:p w14:paraId="76A429B6" w14:textId="77777777" w:rsidR="00CD770A" w:rsidRPr="00BE1D4A" w:rsidRDefault="00CD770A" w:rsidP="005A14D8">
            <w:pPr>
              <w:rPr>
                <w:lang w:val="uk-UA"/>
              </w:rPr>
            </w:pPr>
            <w:r w:rsidRPr="00BE1D4A">
              <w:rPr>
                <w:lang w:val="uk-UA"/>
              </w:rPr>
              <w:t xml:space="preserve">Yes, I agree to participate in the survey  </w:t>
            </w:r>
          </w:p>
        </w:tc>
        <w:tc>
          <w:tcPr>
            <w:tcW w:w="567" w:type="dxa"/>
          </w:tcPr>
          <w:p w14:paraId="12E1161E" w14:textId="77777777" w:rsidR="00CD770A" w:rsidRPr="00BE1D4A" w:rsidRDefault="00CD770A" w:rsidP="005A14D8">
            <w:pPr>
              <w:rPr>
                <w:color w:val="000000" w:themeColor="text1"/>
                <w:lang w:val="uk-UA"/>
              </w:rPr>
            </w:pPr>
            <w:r w:rsidRPr="00BE1D4A">
              <w:rPr>
                <w:color w:val="000000" w:themeColor="text1"/>
                <w:lang w:val="uk-UA"/>
              </w:rPr>
              <w:t xml:space="preserve">1 </w:t>
            </w:r>
          </w:p>
        </w:tc>
        <w:tc>
          <w:tcPr>
            <w:tcW w:w="1700" w:type="dxa"/>
          </w:tcPr>
          <w:p w14:paraId="601A3F0F" w14:textId="77777777" w:rsidR="00CD770A" w:rsidRPr="00BE1D4A" w:rsidRDefault="00CD770A" w:rsidP="005A14D8">
            <w:pPr>
              <w:rPr>
                <w:color w:val="00B0F0"/>
                <w:lang w:val="uk-UA"/>
              </w:rPr>
            </w:pPr>
            <w:r w:rsidRPr="00BE1D4A">
              <w:rPr>
                <w:color w:val="00B0F0"/>
                <w:lang w:val="uk-UA"/>
              </w:rPr>
              <w:t xml:space="preserve">Go S1 </w:t>
            </w:r>
          </w:p>
        </w:tc>
      </w:tr>
      <w:tr w:rsidR="00CD770A" w:rsidRPr="00BE1D4A" w14:paraId="40AC778B" w14:textId="77777777" w:rsidTr="005A14D8">
        <w:tc>
          <w:tcPr>
            <w:tcW w:w="7083" w:type="dxa"/>
          </w:tcPr>
          <w:p w14:paraId="05A47AD3" w14:textId="77777777" w:rsidR="00CD770A" w:rsidRPr="00BE1D4A" w:rsidRDefault="00CD770A" w:rsidP="005A14D8">
            <w:pPr>
              <w:rPr>
                <w:lang w:val="uk-UA"/>
              </w:rPr>
            </w:pPr>
            <w:r w:rsidRPr="00BE1D4A">
              <w:rPr>
                <w:lang w:val="uk-UA"/>
              </w:rPr>
              <w:t>No, I do not agree to participate in the survey</w:t>
            </w:r>
          </w:p>
        </w:tc>
        <w:tc>
          <w:tcPr>
            <w:tcW w:w="567" w:type="dxa"/>
          </w:tcPr>
          <w:p w14:paraId="12089538" w14:textId="77777777" w:rsidR="00CD770A" w:rsidRPr="00BE1D4A" w:rsidRDefault="00CD770A" w:rsidP="005A14D8">
            <w:pPr>
              <w:rPr>
                <w:color w:val="000000" w:themeColor="text1"/>
                <w:lang w:val="uk-UA"/>
              </w:rPr>
            </w:pPr>
            <w:r w:rsidRPr="00BE1D4A">
              <w:rPr>
                <w:color w:val="000000" w:themeColor="text1"/>
                <w:lang w:val="uk-UA"/>
              </w:rPr>
              <w:t xml:space="preserve">2 </w:t>
            </w:r>
          </w:p>
        </w:tc>
        <w:tc>
          <w:tcPr>
            <w:tcW w:w="1700" w:type="dxa"/>
          </w:tcPr>
          <w:p w14:paraId="6E515165" w14:textId="77777777" w:rsidR="00CD770A" w:rsidRPr="00BE1D4A" w:rsidRDefault="00CD770A" w:rsidP="005A14D8">
            <w:pPr>
              <w:rPr>
                <w:color w:val="FF0000"/>
                <w:lang w:val="uk-UA"/>
              </w:rPr>
            </w:pPr>
            <w:r w:rsidRPr="00BE1D4A">
              <w:rPr>
                <w:color w:val="FF0000"/>
                <w:lang w:val="uk-UA"/>
              </w:rPr>
              <w:t xml:space="preserve">Complete </w:t>
            </w:r>
          </w:p>
        </w:tc>
      </w:tr>
    </w:tbl>
    <w:p w14:paraId="3372E00C" w14:textId="77777777" w:rsidR="00CD770A" w:rsidRPr="00BE1D4A" w:rsidRDefault="00CD770A" w:rsidP="00CD770A">
      <w:pPr>
        <w:widowControl w:val="0"/>
        <w:shd w:val="clear" w:color="auto" w:fill="00B0F0"/>
        <w:adjustRightInd w:val="0"/>
        <w:jc w:val="center"/>
        <w:rPr>
          <w:rFonts w:ascii="Arial" w:hAnsi="Arial" w:cs="Arial"/>
          <w:b/>
          <w:bCs/>
          <w:lang w:val="uk-UA"/>
        </w:rPr>
      </w:pPr>
      <w:r w:rsidRPr="00BE1D4A">
        <w:rPr>
          <w:rFonts w:ascii="Arial" w:hAnsi="Arial" w:cs="Arial"/>
          <w:b/>
          <w:bCs/>
          <w:color w:val="FFFFFF" w:themeColor="background1"/>
          <w:lang w:val="uk-UA"/>
        </w:rPr>
        <w:t xml:space="preserve">SCREENER </w:t>
      </w:r>
    </w:p>
    <w:p w14:paraId="5909E9F3" w14:textId="77777777" w:rsidR="00CD770A" w:rsidRDefault="00CD770A" w:rsidP="00CD770A">
      <w:pPr>
        <w:rPr>
          <w:lang w:val="uk-UA"/>
        </w:rPr>
      </w:pPr>
    </w:p>
    <w:p w14:paraId="6C60F4F4" w14:textId="77777777" w:rsidR="00CD770A" w:rsidRDefault="00CD770A" w:rsidP="00CD770A">
      <w:pPr>
        <w:rPr>
          <w:lang w:val="uk-UA"/>
        </w:rPr>
      </w:pPr>
    </w:p>
    <w:tbl>
      <w:tblPr>
        <w:tblStyle w:val="TableGrid"/>
        <w:tblW w:w="0" w:type="auto"/>
        <w:tblLook w:val="04A0" w:firstRow="1" w:lastRow="0" w:firstColumn="1" w:lastColumn="0" w:noHBand="0" w:noVBand="1"/>
      </w:tblPr>
      <w:tblGrid>
        <w:gridCol w:w="8642"/>
        <w:gridCol w:w="708"/>
      </w:tblGrid>
      <w:tr w:rsidR="00CD770A" w:rsidRPr="00BE1D4A" w14:paraId="3F04B939" w14:textId="77777777" w:rsidTr="6FD2E594">
        <w:tc>
          <w:tcPr>
            <w:tcW w:w="8642" w:type="dxa"/>
          </w:tcPr>
          <w:p w14:paraId="5EA22123" w14:textId="57EDA92F" w:rsidR="00CD770A" w:rsidRPr="00BE1D4A" w:rsidRDefault="00CD770A" w:rsidP="005A14D8">
            <w:pPr>
              <w:rPr>
                <w:b/>
                <w:bCs/>
                <w:lang w:val="uk-UA"/>
              </w:rPr>
            </w:pPr>
            <w:r w:rsidRPr="6FD2E594">
              <w:rPr>
                <w:b/>
                <w:bCs/>
                <w:lang w:val="uk-UA"/>
              </w:rPr>
              <w:t>S5. In which country do you currently reside?</w:t>
            </w:r>
          </w:p>
        </w:tc>
        <w:tc>
          <w:tcPr>
            <w:tcW w:w="708" w:type="dxa"/>
          </w:tcPr>
          <w:p w14:paraId="0CDE1628" w14:textId="77777777" w:rsidR="00CD770A" w:rsidRPr="00BE1D4A" w:rsidRDefault="00CD770A" w:rsidP="005A14D8">
            <w:pPr>
              <w:rPr>
                <w:lang w:val="uk-UA"/>
              </w:rPr>
            </w:pPr>
            <w:r w:rsidRPr="00BE1D4A">
              <w:rPr>
                <w:b/>
                <w:bCs/>
                <w:color w:val="00B0F0"/>
                <w:lang w:val="uk-UA"/>
              </w:rPr>
              <w:t>OB</w:t>
            </w:r>
          </w:p>
        </w:tc>
      </w:tr>
      <w:tr w:rsidR="00CD770A" w:rsidRPr="00BE1D4A" w14:paraId="7A16C494" w14:textId="77777777" w:rsidTr="6FD2E594">
        <w:tc>
          <w:tcPr>
            <w:tcW w:w="8642" w:type="dxa"/>
          </w:tcPr>
          <w:p w14:paraId="33429E7E" w14:textId="3C607CBA" w:rsidR="00CD770A" w:rsidRPr="00BE1D4A" w:rsidRDefault="00CD770A" w:rsidP="6FD2E594">
            <w:pPr>
              <w:rPr>
                <w:color w:val="00B0F0"/>
                <w:lang w:val="uk-UA"/>
              </w:rPr>
            </w:pPr>
            <w:r w:rsidRPr="6FD2E594">
              <w:rPr>
                <w:color w:val="00B0F0"/>
                <w:lang w:val="uk-UA"/>
              </w:rPr>
              <w:t xml:space="preserve">List. </w:t>
            </w:r>
          </w:p>
        </w:tc>
        <w:tc>
          <w:tcPr>
            <w:tcW w:w="708" w:type="dxa"/>
          </w:tcPr>
          <w:p w14:paraId="1DC71900" w14:textId="77777777" w:rsidR="00CD770A" w:rsidRPr="00BE1D4A" w:rsidRDefault="00CD770A" w:rsidP="005A14D8">
            <w:pPr>
              <w:rPr>
                <w:lang w:val="uk-UA"/>
              </w:rPr>
            </w:pPr>
          </w:p>
        </w:tc>
      </w:tr>
    </w:tbl>
    <w:p w14:paraId="568048B7" w14:textId="77777777" w:rsidR="00CD770A" w:rsidRPr="00025BFE" w:rsidRDefault="00CD770A" w:rsidP="00CD770A"/>
    <w:p w14:paraId="12728480" w14:textId="77777777" w:rsidR="00CD770A" w:rsidRPr="00BE1D4A" w:rsidRDefault="00CD770A" w:rsidP="00CD770A">
      <w:pPr>
        <w:rPr>
          <w:lang w:val="uk-UA"/>
        </w:rPr>
      </w:pPr>
    </w:p>
    <w:tbl>
      <w:tblPr>
        <w:tblStyle w:val="TableGrid"/>
        <w:tblpPr w:leftFromText="180" w:rightFromText="180" w:vertAnchor="text" w:horzAnchor="margin" w:tblpY="-22"/>
        <w:tblW w:w="0" w:type="auto"/>
        <w:tblLook w:val="04A0" w:firstRow="1" w:lastRow="0" w:firstColumn="1" w:lastColumn="0" w:noHBand="0" w:noVBand="1"/>
      </w:tblPr>
      <w:tblGrid>
        <w:gridCol w:w="7083"/>
        <w:gridCol w:w="567"/>
        <w:gridCol w:w="1700"/>
      </w:tblGrid>
      <w:tr w:rsidR="00CD770A" w:rsidRPr="00BE1D4A" w14:paraId="075C62DF" w14:textId="77777777" w:rsidTr="005A14D8">
        <w:tc>
          <w:tcPr>
            <w:tcW w:w="7083" w:type="dxa"/>
          </w:tcPr>
          <w:p w14:paraId="4E51EB2E" w14:textId="77777777" w:rsidR="00CD770A" w:rsidRPr="00BE1D4A" w:rsidRDefault="00CD770A" w:rsidP="005A14D8">
            <w:pPr>
              <w:rPr>
                <w:b/>
                <w:bCs/>
                <w:lang w:val="uk-UA"/>
              </w:rPr>
            </w:pPr>
            <w:r w:rsidRPr="00BE1D4A">
              <w:rPr>
                <w:b/>
                <w:bCs/>
                <w:lang w:val="uk-UA"/>
              </w:rPr>
              <w:t xml:space="preserve">S1. Please indicate your gender  </w:t>
            </w:r>
          </w:p>
        </w:tc>
        <w:tc>
          <w:tcPr>
            <w:tcW w:w="567" w:type="dxa"/>
          </w:tcPr>
          <w:p w14:paraId="37B824E5" w14:textId="77777777" w:rsidR="00CD770A" w:rsidRPr="00BE1D4A" w:rsidRDefault="00CD770A" w:rsidP="005A14D8">
            <w:pPr>
              <w:rPr>
                <w:lang w:val="uk-UA"/>
              </w:rPr>
            </w:pPr>
            <w:r w:rsidRPr="00BE1D4A">
              <w:rPr>
                <w:b/>
                <w:bCs/>
                <w:color w:val="00B0F0"/>
                <w:lang w:val="uk-UA"/>
              </w:rPr>
              <w:t>OB</w:t>
            </w:r>
          </w:p>
        </w:tc>
        <w:tc>
          <w:tcPr>
            <w:tcW w:w="1700" w:type="dxa"/>
          </w:tcPr>
          <w:p w14:paraId="2E6C2F39" w14:textId="77777777" w:rsidR="00CD770A" w:rsidRPr="00BE1D4A" w:rsidRDefault="00CD770A" w:rsidP="005A14D8">
            <w:pPr>
              <w:rPr>
                <w:lang w:val="uk-UA"/>
              </w:rPr>
            </w:pPr>
          </w:p>
        </w:tc>
      </w:tr>
      <w:tr w:rsidR="00CD770A" w:rsidRPr="00BE1D4A" w14:paraId="0905EA1A" w14:textId="77777777" w:rsidTr="005A14D8">
        <w:tc>
          <w:tcPr>
            <w:tcW w:w="7083" w:type="dxa"/>
          </w:tcPr>
          <w:p w14:paraId="7E49AB39" w14:textId="77777777" w:rsidR="00CD770A" w:rsidRPr="00BE1D4A" w:rsidRDefault="00CD770A" w:rsidP="005A14D8">
            <w:pPr>
              <w:rPr>
                <w:lang w:val="uk-UA"/>
              </w:rPr>
            </w:pPr>
            <w:r w:rsidRPr="00BE1D4A">
              <w:rPr>
                <w:lang w:val="uk-UA"/>
              </w:rPr>
              <w:t xml:space="preserve">Male </w:t>
            </w:r>
          </w:p>
        </w:tc>
        <w:tc>
          <w:tcPr>
            <w:tcW w:w="567" w:type="dxa"/>
          </w:tcPr>
          <w:p w14:paraId="6B3A9BF8" w14:textId="77777777" w:rsidR="00CD770A" w:rsidRPr="00BE1D4A" w:rsidRDefault="00CD770A" w:rsidP="005A14D8">
            <w:pPr>
              <w:rPr>
                <w:lang w:val="uk-UA"/>
              </w:rPr>
            </w:pPr>
            <w:r w:rsidRPr="00BE1D4A">
              <w:rPr>
                <w:lang w:val="uk-UA"/>
              </w:rPr>
              <w:t>1</w:t>
            </w:r>
          </w:p>
        </w:tc>
        <w:tc>
          <w:tcPr>
            <w:tcW w:w="1700" w:type="dxa"/>
          </w:tcPr>
          <w:p w14:paraId="427E7972" w14:textId="77777777" w:rsidR="00CD770A" w:rsidRPr="00BE1D4A" w:rsidRDefault="00CD770A" w:rsidP="005A14D8">
            <w:pPr>
              <w:rPr>
                <w:lang w:val="uk-UA"/>
              </w:rPr>
            </w:pPr>
          </w:p>
        </w:tc>
      </w:tr>
      <w:tr w:rsidR="00CD770A" w:rsidRPr="00BE1D4A" w14:paraId="229B6DB3" w14:textId="77777777" w:rsidTr="005A14D8">
        <w:tc>
          <w:tcPr>
            <w:tcW w:w="7083" w:type="dxa"/>
          </w:tcPr>
          <w:p w14:paraId="42F29933" w14:textId="77777777" w:rsidR="00CD770A" w:rsidRPr="00BE1D4A" w:rsidRDefault="00CD770A" w:rsidP="005A14D8">
            <w:pPr>
              <w:rPr>
                <w:lang w:val="uk-UA"/>
              </w:rPr>
            </w:pPr>
            <w:r w:rsidRPr="00BE1D4A">
              <w:rPr>
                <w:lang w:val="uk-UA"/>
              </w:rPr>
              <w:t xml:space="preserve">Female </w:t>
            </w:r>
          </w:p>
        </w:tc>
        <w:tc>
          <w:tcPr>
            <w:tcW w:w="567" w:type="dxa"/>
          </w:tcPr>
          <w:p w14:paraId="6FEC0461" w14:textId="77777777" w:rsidR="00CD770A" w:rsidRPr="00BE1D4A" w:rsidRDefault="00CD770A" w:rsidP="005A14D8">
            <w:pPr>
              <w:rPr>
                <w:lang w:val="uk-UA"/>
              </w:rPr>
            </w:pPr>
            <w:r w:rsidRPr="00BE1D4A">
              <w:rPr>
                <w:lang w:val="uk-UA"/>
              </w:rPr>
              <w:t>2</w:t>
            </w:r>
          </w:p>
        </w:tc>
        <w:tc>
          <w:tcPr>
            <w:tcW w:w="1700" w:type="dxa"/>
          </w:tcPr>
          <w:p w14:paraId="4C70E8AF" w14:textId="77777777" w:rsidR="00CD770A" w:rsidRPr="00BE1D4A" w:rsidRDefault="00CD770A" w:rsidP="005A14D8">
            <w:pPr>
              <w:rPr>
                <w:lang w:val="uk-UA"/>
              </w:rPr>
            </w:pPr>
          </w:p>
        </w:tc>
      </w:tr>
    </w:tbl>
    <w:tbl>
      <w:tblPr>
        <w:tblStyle w:val="TableGrid"/>
        <w:tblW w:w="0" w:type="auto"/>
        <w:tblLook w:val="04A0" w:firstRow="1" w:lastRow="0" w:firstColumn="1" w:lastColumn="0" w:noHBand="0" w:noVBand="1"/>
      </w:tblPr>
      <w:tblGrid>
        <w:gridCol w:w="7083"/>
        <w:gridCol w:w="567"/>
        <w:gridCol w:w="1700"/>
      </w:tblGrid>
      <w:tr w:rsidR="00CD770A" w:rsidRPr="00BE1D4A" w14:paraId="467EDC46" w14:textId="77777777" w:rsidTr="005A14D8">
        <w:tc>
          <w:tcPr>
            <w:tcW w:w="7083" w:type="dxa"/>
          </w:tcPr>
          <w:p w14:paraId="3FCC23A0" w14:textId="77777777" w:rsidR="00CD770A" w:rsidRPr="00BE1D4A" w:rsidRDefault="00CD770A" w:rsidP="005A14D8">
            <w:pPr>
              <w:rPr>
                <w:b/>
                <w:bCs/>
                <w:lang w:val="uk-UA"/>
              </w:rPr>
            </w:pPr>
            <w:r w:rsidRPr="00BE1D4A">
              <w:rPr>
                <w:b/>
                <w:bCs/>
                <w:lang w:val="uk-UA"/>
              </w:rPr>
              <w:t xml:space="preserve">S2. How many full years are you?   </w:t>
            </w:r>
          </w:p>
        </w:tc>
        <w:tc>
          <w:tcPr>
            <w:tcW w:w="567" w:type="dxa"/>
          </w:tcPr>
          <w:p w14:paraId="157F826D" w14:textId="0AA224EA" w:rsidR="00CD770A" w:rsidRPr="00831559" w:rsidRDefault="00831559" w:rsidP="005A14D8">
            <w:r>
              <w:rPr>
                <w:b/>
                <w:bCs/>
                <w:color w:val="00B0F0"/>
                <w:lang w:val="uk-UA"/>
              </w:rPr>
              <w:t>ВВ</w:t>
            </w:r>
          </w:p>
        </w:tc>
        <w:tc>
          <w:tcPr>
            <w:tcW w:w="1700" w:type="dxa"/>
          </w:tcPr>
          <w:p w14:paraId="57BB4625" w14:textId="77777777" w:rsidR="00CD770A" w:rsidRPr="00BE1D4A" w:rsidRDefault="00CD770A" w:rsidP="005A14D8">
            <w:pPr>
              <w:rPr>
                <w:lang w:val="uk-UA"/>
              </w:rPr>
            </w:pPr>
          </w:p>
        </w:tc>
      </w:tr>
      <w:tr w:rsidR="00CD770A" w:rsidRPr="00BE1D4A" w14:paraId="1D45B8C3" w14:textId="77777777" w:rsidTr="005A14D8">
        <w:tc>
          <w:tcPr>
            <w:tcW w:w="7083" w:type="dxa"/>
          </w:tcPr>
          <w:p w14:paraId="0BD53350" w14:textId="77777777" w:rsidR="00CD770A" w:rsidRPr="00BE1D4A" w:rsidRDefault="00CD770A" w:rsidP="005A14D8">
            <w:pPr>
              <w:rPr>
                <w:lang w:val="uk-UA"/>
              </w:rPr>
            </w:pPr>
            <w:r w:rsidRPr="00BE1D4A">
              <w:rPr>
                <w:color w:val="00B0F0"/>
                <w:lang w:val="uk-UA"/>
              </w:rPr>
              <w:t xml:space="preserve"> Numerical answer  </w:t>
            </w:r>
          </w:p>
        </w:tc>
        <w:tc>
          <w:tcPr>
            <w:tcW w:w="567" w:type="dxa"/>
          </w:tcPr>
          <w:p w14:paraId="0D1E3B4A" w14:textId="77777777" w:rsidR="00CD770A" w:rsidRPr="00BE1D4A" w:rsidRDefault="00CD770A" w:rsidP="005A14D8">
            <w:pPr>
              <w:rPr>
                <w:lang w:val="uk-UA"/>
              </w:rPr>
            </w:pPr>
          </w:p>
        </w:tc>
        <w:tc>
          <w:tcPr>
            <w:tcW w:w="1700" w:type="dxa"/>
          </w:tcPr>
          <w:p w14:paraId="5BD53456" w14:textId="77777777" w:rsidR="00CD770A" w:rsidRPr="00BE1D4A" w:rsidRDefault="00CD770A" w:rsidP="005A14D8">
            <w:pPr>
              <w:rPr>
                <w:lang w:val="uk-UA"/>
              </w:rPr>
            </w:pPr>
          </w:p>
        </w:tc>
      </w:tr>
    </w:tbl>
    <w:p w14:paraId="16CDCB70" w14:textId="77777777" w:rsidR="00CD770A" w:rsidRPr="00BE1D4A" w:rsidRDefault="00CD770A" w:rsidP="00CD770A">
      <w:pPr>
        <w:rPr>
          <w:lang w:val="uk-UA"/>
        </w:rPr>
      </w:pPr>
    </w:p>
    <w:tbl>
      <w:tblPr>
        <w:tblStyle w:val="TableGrid"/>
        <w:tblW w:w="0" w:type="auto"/>
        <w:tblLook w:val="04A0" w:firstRow="1" w:lastRow="0" w:firstColumn="1" w:lastColumn="0" w:noHBand="0" w:noVBand="1"/>
      </w:tblPr>
      <w:tblGrid>
        <w:gridCol w:w="7083"/>
        <w:gridCol w:w="567"/>
        <w:gridCol w:w="1700"/>
      </w:tblGrid>
      <w:tr w:rsidR="00CD770A" w:rsidRPr="008555AB" w14:paraId="489E17E2" w14:textId="77777777" w:rsidTr="005A14D8">
        <w:tc>
          <w:tcPr>
            <w:tcW w:w="7083" w:type="dxa"/>
          </w:tcPr>
          <w:p w14:paraId="70023CCF" w14:textId="77777777" w:rsidR="00CD770A" w:rsidRPr="00BE1D4A" w:rsidRDefault="00CD770A" w:rsidP="005A14D8">
            <w:pPr>
              <w:rPr>
                <w:b/>
                <w:bCs/>
                <w:lang w:val="uk-UA"/>
              </w:rPr>
            </w:pPr>
            <w:r w:rsidRPr="00BE1D4A">
              <w:rPr>
                <w:b/>
                <w:bCs/>
                <w:color w:val="00B0F0"/>
                <w:lang w:val="uk-UA"/>
              </w:rPr>
              <w:t>S2a. Do not show, fill in automatically</w:t>
            </w:r>
          </w:p>
        </w:tc>
        <w:tc>
          <w:tcPr>
            <w:tcW w:w="567" w:type="dxa"/>
          </w:tcPr>
          <w:p w14:paraId="20E3C916" w14:textId="77777777" w:rsidR="00CD770A" w:rsidRPr="00BE1D4A" w:rsidRDefault="00CD770A" w:rsidP="005A14D8">
            <w:pPr>
              <w:rPr>
                <w:lang w:val="uk-UA"/>
              </w:rPr>
            </w:pPr>
          </w:p>
        </w:tc>
        <w:tc>
          <w:tcPr>
            <w:tcW w:w="1700" w:type="dxa"/>
          </w:tcPr>
          <w:p w14:paraId="5DA61C72" w14:textId="77777777" w:rsidR="00CD770A" w:rsidRPr="00BE1D4A" w:rsidRDefault="00CD770A" w:rsidP="005A14D8">
            <w:pPr>
              <w:rPr>
                <w:lang w:val="uk-UA"/>
              </w:rPr>
            </w:pPr>
          </w:p>
        </w:tc>
      </w:tr>
      <w:tr w:rsidR="00CD770A" w:rsidRPr="00BE1D4A" w14:paraId="7CB9DA28" w14:textId="77777777" w:rsidTr="005A14D8">
        <w:tc>
          <w:tcPr>
            <w:tcW w:w="7083" w:type="dxa"/>
          </w:tcPr>
          <w:p w14:paraId="7407041A" w14:textId="77777777" w:rsidR="00CD770A" w:rsidRPr="00BE1D4A" w:rsidRDefault="00CD770A" w:rsidP="005A14D8">
            <w:pPr>
              <w:rPr>
                <w:lang w:val="uk-UA"/>
              </w:rPr>
            </w:pPr>
            <w:r w:rsidRPr="00BE1D4A">
              <w:rPr>
                <w:lang w:val="uk-UA"/>
              </w:rPr>
              <w:t xml:space="preserve">Less than </w:t>
            </w:r>
            <w:r>
              <w:rPr>
                <w:lang w:val="uk-UA"/>
              </w:rPr>
              <w:t xml:space="preserve">18 </w:t>
            </w:r>
            <w:r w:rsidRPr="00BE1D4A">
              <w:rPr>
                <w:lang w:val="uk-UA"/>
              </w:rPr>
              <w:t xml:space="preserve">years old  </w:t>
            </w:r>
          </w:p>
        </w:tc>
        <w:tc>
          <w:tcPr>
            <w:tcW w:w="567" w:type="dxa"/>
          </w:tcPr>
          <w:p w14:paraId="4C3552D4" w14:textId="77777777" w:rsidR="00CD770A" w:rsidRPr="00BE1D4A" w:rsidRDefault="00CD770A" w:rsidP="005A14D8">
            <w:pPr>
              <w:rPr>
                <w:lang w:val="uk-UA"/>
              </w:rPr>
            </w:pPr>
            <w:r w:rsidRPr="00BE1D4A">
              <w:rPr>
                <w:lang w:val="uk-UA"/>
              </w:rPr>
              <w:t>1</w:t>
            </w:r>
          </w:p>
        </w:tc>
        <w:tc>
          <w:tcPr>
            <w:tcW w:w="1700" w:type="dxa"/>
          </w:tcPr>
          <w:p w14:paraId="34B772BF" w14:textId="77777777" w:rsidR="00CD770A" w:rsidRPr="00BE1D4A" w:rsidRDefault="00CD770A" w:rsidP="005A14D8">
            <w:pPr>
              <w:rPr>
                <w:lang w:val="uk-UA"/>
              </w:rPr>
            </w:pPr>
            <w:r w:rsidRPr="00BE1D4A">
              <w:rPr>
                <w:color w:val="FF0000"/>
                <w:lang w:val="uk-UA"/>
              </w:rPr>
              <w:t>Complete</w:t>
            </w:r>
          </w:p>
        </w:tc>
      </w:tr>
      <w:tr w:rsidR="00CD770A" w:rsidRPr="00BE1D4A" w14:paraId="7F03D0CA" w14:textId="77777777" w:rsidTr="005A14D8">
        <w:tc>
          <w:tcPr>
            <w:tcW w:w="7083" w:type="dxa"/>
          </w:tcPr>
          <w:p w14:paraId="00F32965" w14:textId="77777777" w:rsidR="00CD770A" w:rsidRPr="00BE1D4A" w:rsidRDefault="00CD770A" w:rsidP="005A14D8">
            <w:pPr>
              <w:rPr>
                <w:lang w:val="uk-UA"/>
              </w:rPr>
            </w:pPr>
            <w:r>
              <w:rPr>
                <w:lang w:val="uk-UA"/>
              </w:rPr>
              <w:t xml:space="preserve">18 </w:t>
            </w:r>
            <w:r w:rsidRPr="00BE1D4A">
              <w:rPr>
                <w:lang w:val="uk-UA"/>
              </w:rPr>
              <w:t xml:space="preserve">- 24 years old </w:t>
            </w:r>
          </w:p>
        </w:tc>
        <w:tc>
          <w:tcPr>
            <w:tcW w:w="567" w:type="dxa"/>
          </w:tcPr>
          <w:p w14:paraId="0B87BAB9" w14:textId="77777777" w:rsidR="00CD770A" w:rsidRPr="00BE1D4A" w:rsidRDefault="00CD770A" w:rsidP="005A14D8">
            <w:pPr>
              <w:rPr>
                <w:lang w:val="uk-UA"/>
              </w:rPr>
            </w:pPr>
            <w:r>
              <w:rPr>
                <w:lang w:val="uk-UA"/>
              </w:rPr>
              <w:t>2</w:t>
            </w:r>
          </w:p>
        </w:tc>
        <w:tc>
          <w:tcPr>
            <w:tcW w:w="1700" w:type="dxa"/>
          </w:tcPr>
          <w:p w14:paraId="7112F311" w14:textId="77777777" w:rsidR="00CD770A" w:rsidRPr="00BE1D4A" w:rsidRDefault="00CD770A" w:rsidP="005A14D8">
            <w:pPr>
              <w:rPr>
                <w:lang w:val="uk-UA"/>
              </w:rPr>
            </w:pPr>
          </w:p>
        </w:tc>
      </w:tr>
      <w:tr w:rsidR="00CD770A" w:rsidRPr="00BE1D4A" w14:paraId="5FABC3DA" w14:textId="77777777" w:rsidTr="005A14D8">
        <w:tc>
          <w:tcPr>
            <w:tcW w:w="7083" w:type="dxa"/>
          </w:tcPr>
          <w:p w14:paraId="506DD67C" w14:textId="77777777" w:rsidR="00CD770A" w:rsidRPr="00BE1D4A" w:rsidRDefault="00CD770A" w:rsidP="005A14D8">
            <w:pPr>
              <w:rPr>
                <w:lang w:val="uk-UA"/>
              </w:rPr>
            </w:pPr>
            <w:r w:rsidRPr="00BE1D4A">
              <w:rPr>
                <w:lang w:val="uk-UA"/>
              </w:rPr>
              <w:t>25 - 34 years old</w:t>
            </w:r>
          </w:p>
        </w:tc>
        <w:tc>
          <w:tcPr>
            <w:tcW w:w="567" w:type="dxa"/>
          </w:tcPr>
          <w:p w14:paraId="20CA2BB0" w14:textId="77777777" w:rsidR="00CD770A" w:rsidRPr="00BE1D4A" w:rsidRDefault="00CD770A" w:rsidP="005A14D8">
            <w:pPr>
              <w:rPr>
                <w:lang w:val="uk-UA"/>
              </w:rPr>
            </w:pPr>
            <w:r>
              <w:rPr>
                <w:lang w:val="uk-UA"/>
              </w:rPr>
              <w:t>3</w:t>
            </w:r>
          </w:p>
        </w:tc>
        <w:tc>
          <w:tcPr>
            <w:tcW w:w="1700" w:type="dxa"/>
          </w:tcPr>
          <w:p w14:paraId="06FAD436" w14:textId="77777777" w:rsidR="00CD770A" w:rsidRPr="00BE1D4A" w:rsidRDefault="00CD770A" w:rsidP="005A14D8">
            <w:pPr>
              <w:rPr>
                <w:lang w:val="uk-UA"/>
              </w:rPr>
            </w:pPr>
          </w:p>
        </w:tc>
      </w:tr>
      <w:tr w:rsidR="00CD770A" w:rsidRPr="00BE1D4A" w14:paraId="28ACD7F2" w14:textId="77777777" w:rsidTr="005A14D8">
        <w:tc>
          <w:tcPr>
            <w:tcW w:w="7083" w:type="dxa"/>
          </w:tcPr>
          <w:p w14:paraId="5B8570CA" w14:textId="77777777" w:rsidR="00CD770A" w:rsidRPr="00BE1D4A" w:rsidRDefault="00CD770A" w:rsidP="005A14D8">
            <w:pPr>
              <w:rPr>
                <w:lang w:val="uk-UA"/>
              </w:rPr>
            </w:pPr>
            <w:r w:rsidRPr="00BE1D4A">
              <w:rPr>
                <w:lang w:val="uk-UA"/>
              </w:rPr>
              <w:t xml:space="preserve">35-49 years old  </w:t>
            </w:r>
          </w:p>
        </w:tc>
        <w:tc>
          <w:tcPr>
            <w:tcW w:w="567" w:type="dxa"/>
          </w:tcPr>
          <w:p w14:paraId="2944D31F" w14:textId="77777777" w:rsidR="00CD770A" w:rsidRPr="00BE1D4A" w:rsidRDefault="00CD770A" w:rsidP="005A14D8">
            <w:pPr>
              <w:rPr>
                <w:lang w:val="uk-UA"/>
              </w:rPr>
            </w:pPr>
            <w:r>
              <w:rPr>
                <w:lang w:val="uk-UA"/>
              </w:rPr>
              <w:t>4</w:t>
            </w:r>
          </w:p>
        </w:tc>
        <w:tc>
          <w:tcPr>
            <w:tcW w:w="1700" w:type="dxa"/>
          </w:tcPr>
          <w:p w14:paraId="506408A7" w14:textId="77777777" w:rsidR="00CD770A" w:rsidRPr="00BE1D4A" w:rsidRDefault="00CD770A" w:rsidP="005A14D8">
            <w:pPr>
              <w:rPr>
                <w:lang w:val="uk-UA"/>
              </w:rPr>
            </w:pPr>
          </w:p>
        </w:tc>
      </w:tr>
      <w:tr w:rsidR="00CD770A" w:rsidRPr="00BE1D4A" w14:paraId="30BD9CD8" w14:textId="77777777" w:rsidTr="005A14D8">
        <w:tc>
          <w:tcPr>
            <w:tcW w:w="7083" w:type="dxa"/>
          </w:tcPr>
          <w:p w14:paraId="09E51A43" w14:textId="77777777" w:rsidR="00CD770A" w:rsidRPr="00BE1D4A" w:rsidRDefault="00CD770A" w:rsidP="005A14D8">
            <w:pPr>
              <w:rPr>
                <w:lang w:val="uk-UA"/>
              </w:rPr>
            </w:pPr>
            <w:r w:rsidRPr="00BE1D4A">
              <w:rPr>
                <w:lang w:val="uk-UA"/>
              </w:rPr>
              <w:t xml:space="preserve">50-65 years old </w:t>
            </w:r>
          </w:p>
        </w:tc>
        <w:tc>
          <w:tcPr>
            <w:tcW w:w="567" w:type="dxa"/>
          </w:tcPr>
          <w:p w14:paraId="352D2A6C" w14:textId="77777777" w:rsidR="00CD770A" w:rsidRPr="00BE1D4A" w:rsidRDefault="00CD770A" w:rsidP="005A14D8">
            <w:pPr>
              <w:rPr>
                <w:lang w:val="uk-UA"/>
              </w:rPr>
            </w:pPr>
            <w:r>
              <w:rPr>
                <w:lang w:val="uk-UA"/>
              </w:rPr>
              <w:t>5</w:t>
            </w:r>
          </w:p>
        </w:tc>
        <w:tc>
          <w:tcPr>
            <w:tcW w:w="1700" w:type="dxa"/>
          </w:tcPr>
          <w:p w14:paraId="20C13FE9" w14:textId="77777777" w:rsidR="00CD770A" w:rsidRPr="00BE1D4A" w:rsidRDefault="00CD770A" w:rsidP="005A14D8">
            <w:pPr>
              <w:rPr>
                <w:lang w:val="uk-UA"/>
              </w:rPr>
            </w:pPr>
          </w:p>
        </w:tc>
      </w:tr>
      <w:tr w:rsidR="00CD770A" w:rsidRPr="00BE1D4A" w14:paraId="59D85867" w14:textId="77777777" w:rsidTr="005A14D8">
        <w:tc>
          <w:tcPr>
            <w:tcW w:w="7083" w:type="dxa"/>
          </w:tcPr>
          <w:p w14:paraId="7536E414" w14:textId="77777777" w:rsidR="00CD770A" w:rsidRPr="00BE1D4A" w:rsidRDefault="00CD770A" w:rsidP="005A14D8">
            <w:pPr>
              <w:rPr>
                <w:lang w:val="uk-UA"/>
              </w:rPr>
            </w:pPr>
            <w:r w:rsidRPr="00BE1D4A">
              <w:rPr>
                <w:lang w:val="uk-UA"/>
              </w:rPr>
              <w:t xml:space="preserve">More than 65+ years </w:t>
            </w:r>
          </w:p>
        </w:tc>
        <w:tc>
          <w:tcPr>
            <w:tcW w:w="567" w:type="dxa"/>
          </w:tcPr>
          <w:p w14:paraId="55D8DCC2" w14:textId="77777777" w:rsidR="00CD770A" w:rsidRPr="00BE1D4A" w:rsidRDefault="00CD770A" w:rsidP="005A14D8">
            <w:pPr>
              <w:rPr>
                <w:lang w:val="uk-UA"/>
              </w:rPr>
            </w:pPr>
            <w:r>
              <w:rPr>
                <w:lang w:val="uk-UA"/>
              </w:rPr>
              <w:t>6</w:t>
            </w:r>
          </w:p>
        </w:tc>
        <w:tc>
          <w:tcPr>
            <w:tcW w:w="1700" w:type="dxa"/>
          </w:tcPr>
          <w:p w14:paraId="7B99E44D" w14:textId="77777777" w:rsidR="00CD770A" w:rsidRPr="00BE1D4A" w:rsidRDefault="00CD770A" w:rsidP="005A14D8">
            <w:pPr>
              <w:rPr>
                <w:lang w:val="uk-UA"/>
              </w:rPr>
            </w:pPr>
          </w:p>
        </w:tc>
      </w:tr>
    </w:tbl>
    <w:p w14:paraId="17A89D5E" w14:textId="21124AF2" w:rsidR="00CD770A" w:rsidRPr="00BE1D4A" w:rsidRDefault="00CD770A" w:rsidP="6FD2E594">
      <w:pPr>
        <w:rPr>
          <w:lang w:val="uk-UA"/>
        </w:rPr>
      </w:pPr>
    </w:p>
    <w:p w14:paraId="2435256E" w14:textId="141EC620" w:rsidR="00CD770A" w:rsidRDefault="00CD770A" w:rsidP="6FD2E594">
      <w:pPr>
        <w:rPr>
          <w:lang w:val="uk-UA"/>
        </w:rPr>
      </w:pPr>
    </w:p>
    <w:p w14:paraId="25E9BF9C" w14:textId="77777777" w:rsidR="00CD770A" w:rsidRDefault="00CD770A" w:rsidP="00CD770A">
      <w:pPr>
        <w:rPr>
          <w:lang w:val="uk-UA"/>
        </w:rPr>
      </w:pPr>
    </w:p>
    <w:tbl>
      <w:tblPr>
        <w:tblStyle w:val="TableGrid"/>
        <w:tblW w:w="0" w:type="auto"/>
        <w:tblLook w:val="04A0" w:firstRow="1" w:lastRow="0" w:firstColumn="1" w:lastColumn="0" w:noHBand="0" w:noVBand="1"/>
      </w:tblPr>
      <w:tblGrid>
        <w:gridCol w:w="7083"/>
        <w:gridCol w:w="567"/>
        <w:gridCol w:w="1700"/>
      </w:tblGrid>
      <w:tr w:rsidR="00CD770A" w:rsidRPr="00BE1D4A" w14:paraId="2AC475D9" w14:textId="77777777" w:rsidTr="6FD2E594">
        <w:tc>
          <w:tcPr>
            <w:tcW w:w="7083" w:type="dxa"/>
          </w:tcPr>
          <w:p w14:paraId="13688490" w14:textId="77777777" w:rsidR="00CD770A" w:rsidRDefault="00CD770A" w:rsidP="005A14D8">
            <w:pPr>
              <w:rPr>
                <w:b/>
                <w:bCs/>
                <w:lang w:val="uk-UA"/>
              </w:rPr>
            </w:pPr>
            <w:r>
              <w:rPr>
                <w:b/>
                <w:bCs/>
                <w:lang w:val="uk-UA"/>
              </w:rPr>
              <w:t>S4</w:t>
            </w:r>
            <w:r w:rsidRPr="00BE1D4A">
              <w:rPr>
                <w:b/>
                <w:bCs/>
                <w:lang w:val="uk-UA"/>
              </w:rPr>
              <w:t>.  When did you leave the territory of Ukraine?</w:t>
            </w:r>
          </w:p>
          <w:p w14:paraId="2BB24754" w14:textId="77777777" w:rsidR="00CD770A" w:rsidRPr="00BE793C" w:rsidRDefault="00CD770A" w:rsidP="005A14D8">
            <w:pPr>
              <w:rPr>
                <w:b/>
                <w:bCs/>
                <w:i/>
                <w:iCs/>
                <w:lang w:val="uk-UA"/>
              </w:rPr>
            </w:pPr>
            <w:r>
              <w:rPr>
                <w:b/>
                <w:bCs/>
                <w:i/>
                <w:iCs/>
                <w:lang w:val="uk-UA"/>
              </w:rPr>
              <w:t>If you do not remember the exact date, please provide an approximate date.</w:t>
            </w:r>
          </w:p>
        </w:tc>
        <w:tc>
          <w:tcPr>
            <w:tcW w:w="567" w:type="dxa"/>
          </w:tcPr>
          <w:p w14:paraId="71673223" w14:textId="64B09EFB" w:rsidR="00CD770A" w:rsidRPr="00BE1D4A" w:rsidRDefault="00831559" w:rsidP="005A14D8">
            <w:pPr>
              <w:rPr>
                <w:lang w:val="uk-UA"/>
              </w:rPr>
            </w:pPr>
            <w:r>
              <w:rPr>
                <w:b/>
                <w:bCs/>
                <w:color w:val="00B0F0"/>
                <w:lang w:val="uk-UA"/>
              </w:rPr>
              <w:t>ВВ</w:t>
            </w:r>
          </w:p>
        </w:tc>
        <w:tc>
          <w:tcPr>
            <w:tcW w:w="1700" w:type="dxa"/>
          </w:tcPr>
          <w:p w14:paraId="1EFB53A4" w14:textId="77777777" w:rsidR="00CD770A" w:rsidRPr="00BE1D4A" w:rsidRDefault="00CD770A" w:rsidP="005A14D8">
            <w:pPr>
              <w:rPr>
                <w:lang w:val="uk-UA"/>
              </w:rPr>
            </w:pPr>
          </w:p>
        </w:tc>
      </w:tr>
      <w:tr w:rsidR="00CD770A" w:rsidRPr="00BE1D4A" w14:paraId="5D114880" w14:textId="77777777" w:rsidTr="6FD2E594">
        <w:tc>
          <w:tcPr>
            <w:tcW w:w="7083" w:type="dxa"/>
          </w:tcPr>
          <w:p w14:paraId="4DE9D34F" w14:textId="77777777" w:rsidR="00CD770A" w:rsidRPr="00BE1D4A" w:rsidRDefault="00CD770A" w:rsidP="005A14D8">
            <w:pPr>
              <w:rPr>
                <w:lang w:val="uk-UA"/>
              </w:rPr>
            </w:pPr>
            <w:r>
              <w:rPr>
                <w:color w:val="00B0F0"/>
                <w:lang w:val="uk-UA"/>
              </w:rPr>
              <w:t xml:space="preserve"> Date.</w:t>
            </w:r>
            <w:r w:rsidRPr="00BE1D4A">
              <w:rPr>
                <w:color w:val="00B0F0"/>
                <w:lang w:val="uk-UA"/>
              </w:rPr>
              <w:t xml:space="preserve">  </w:t>
            </w:r>
          </w:p>
        </w:tc>
        <w:tc>
          <w:tcPr>
            <w:tcW w:w="567" w:type="dxa"/>
          </w:tcPr>
          <w:p w14:paraId="1E5C507F" w14:textId="77777777" w:rsidR="00CD770A" w:rsidRPr="00BE1D4A" w:rsidRDefault="00CD770A" w:rsidP="005A14D8">
            <w:pPr>
              <w:rPr>
                <w:lang w:val="uk-UA"/>
              </w:rPr>
            </w:pPr>
          </w:p>
        </w:tc>
        <w:tc>
          <w:tcPr>
            <w:tcW w:w="1700" w:type="dxa"/>
          </w:tcPr>
          <w:p w14:paraId="5688E6F6" w14:textId="622178FD" w:rsidR="00CD770A" w:rsidRPr="00BE1D4A" w:rsidRDefault="00CD770A" w:rsidP="005A14D8">
            <w:pPr>
              <w:rPr>
                <w:lang w:val="uk-UA"/>
              </w:rPr>
            </w:pPr>
          </w:p>
        </w:tc>
      </w:tr>
    </w:tbl>
    <w:p w14:paraId="7B174E3B" w14:textId="77777777" w:rsidR="00CD770A" w:rsidRPr="00BE1D4A" w:rsidRDefault="00CD770A" w:rsidP="00CD770A">
      <w:pPr>
        <w:rPr>
          <w:lang w:val="uk-UA"/>
        </w:rPr>
      </w:pPr>
    </w:p>
    <w:p w14:paraId="14E12152" w14:textId="73B78AE6" w:rsidR="00CD770A" w:rsidRDefault="00CD770A" w:rsidP="6FD2E594">
      <w:pPr>
        <w:rPr>
          <w:lang w:val="uk-UA"/>
        </w:rPr>
      </w:pPr>
    </w:p>
    <w:p w14:paraId="6060BD2F" w14:textId="77777777" w:rsidR="00CD770A" w:rsidRDefault="00CD770A" w:rsidP="00CD770A">
      <w:pPr>
        <w:rPr>
          <w:lang w:val="uk-UA"/>
        </w:rPr>
      </w:pPr>
    </w:p>
    <w:tbl>
      <w:tblPr>
        <w:tblStyle w:val="TableGrid"/>
        <w:tblW w:w="0" w:type="auto"/>
        <w:tblLook w:val="04A0" w:firstRow="1" w:lastRow="0" w:firstColumn="1" w:lastColumn="0" w:noHBand="0" w:noVBand="1"/>
      </w:tblPr>
      <w:tblGrid>
        <w:gridCol w:w="8642"/>
        <w:gridCol w:w="708"/>
      </w:tblGrid>
      <w:tr w:rsidR="00254540" w:rsidRPr="00BE1D4A" w14:paraId="77C15500" w14:textId="77777777" w:rsidTr="6FD2E594">
        <w:tc>
          <w:tcPr>
            <w:tcW w:w="8642" w:type="dxa"/>
          </w:tcPr>
          <w:p w14:paraId="026DC084" w14:textId="082B6EFD" w:rsidR="00254540" w:rsidRPr="00B57031" w:rsidRDefault="002A00A8" w:rsidP="6FD2E594">
            <w:pPr>
              <w:rPr>
                <w:i/>
                <w:iCs/>
                <w:lang w:val="ru-RU"/>
              </w:rPr>
            </w:pPr>
            <w:r w:rsidRPr="6FD2E594">
              <w:rPr>
                <w:b/>
                <w:bCs/>
                <w:lang w:val="ru-RU"/>
              </w:rPr>
              <w:t>S6</w:t>
            </w:r>
            <w:r w:rsidR="00254540" w:rsidRPr="6FD2E594">
              <w:rPr>
                <w:b/>
                <w:bCs/>
                <w:lang w:val="uk-UA"/>
              </w:rPr>
              <w:t xml:space="preserve">. </w:t>
            </w:r>
            <w:r w:rsidR="00C108E3" w:rsidRPr="6FD2E594">
              <w:rPr>
                <w:b/>
                <w:bCs/>
                <w:lang w:val="uk-UA"/>
              </w:rPr>
              <w:t xml:space="preserve">(For respondents who left Ukraine after the start of the full-scale invasion): </w:t>
            </w:r>
            <w:r w:rsidR="00254540" w:rsidRPr="6FD2E594">
              <w:rPr>
                <w:b/>
                <w:bCs/>
                <w:lang w:val="uk-UA"/>
              </w:rPr>
              <w:t>When leaving Ukraine</w:t>
            </w:r>
            <w:r w:rsidR="00807AC7" w:rsidRPr="6FD2E594">
              <w:rPr>
                <w:b/>
                <w:bCs/>
                <w:lang w:val="uk-UA"/>
              </w:rPr>
              <w:t>, did you</w:t>
            </w:r>
            <w:r w:rsidR="00807AC7" w:rsidRPr="6FD2E594">
              <w:rPr>
                <w:b/>
                <w:bCs/>
                <w:lang w:val="ru-RU"/>
              </w:rPr>
              <w:t>:</w:t>
            </w:r>
          </w:p>
        </w:tc>
        <w:tc>
          <w:tcPr>
            <w:tcW w:w="708" w:type="dxa"/>
          </w:tcPr>
          <w:p w14:paraId="477F3FD9" w14:textId="77777777" w:rsidR="00254540" w:rsidRPr="00BE1D4A" w:rsidRDefault="00254540" w:rsidP="005A14D8">
            <w:pPr>
              <w:rPr>
                <w:lang w:val="uk-UA"/>
              </w:rPr>
            </w:pPr>
            <w:r w:rsidRPr="00BE1D4A">
              <w:rPr>
                <w:b/>
                <w:bCs/>
                <w:color w:val="00B0F0"/>
                <w:lang w:val="uk-UA"/>
              </w:rPr>
              <w:t>OB</w:t>
            </w:r>
          </w:p>
        </w:tc>
      </w:tr>
      <w:tr w:rsidR="00254540" w:rsidRPr="00BE1D4A" w14:paraId="6A629493" w14:textId="77777777" w:rsidTr="6FD2E594">
        <w:tc>
          <w:tcPr>
            <w:tcW w:w="8642" w:type="dxa"/>
          </w:tcPr>
          <w:p w14:paraId="4EE6EACB" w14:textId="5830079C" w:rsidR="00254540" w:rsidRPr="00885B94" w:rsidRDefault="00807AC7" w:rsidP="005A14D8">
            <w:pPr>
              <w:rPr>
                <w:lang w:val="uk-UA"/>
              </w:rPr>
            </w:pPr>
            <w:r>
              <w:rPr>
                <w:lang w:val="uk-UA"/>
              </w:rPr>
              <w:t>Crossed the border with one of the EU countries or Moldova</w:t>
            </w:r>
          </w:p>
        </w:tc>
        <w:tc>
          <w:tcPr>
            <w:tcW w:w="708" w:type="dxa"/>
          </w:tcPr>
          <w:p w14:paraId="0BCA4916" w14:textId="77777777" w:rsidR="00254540" w:rsidRPr="009E1AB3" w:rsidRDefault="00254540" w:rsidP="005A14D8">
            <w:r>
              <w:t>1</w:t>
            </w:r>
          </w:p>
        </w:tc>
      </w:tr>
      <w:tr w:rsidR="00254540" w:rsidRPr="00BE1D4A" w14:paraId="7596ED89" w14:textId="77777777" w:rsidTr="6FD2E594">
        <w:tc>
          <w:tcPr>
            <w:tcW w:w="8642" w:type="dxa"/>
          </w:tcPr>
          <w:p w14:paraId="62EAC575" w14:textId="58C99B04" w:rsidR="00254540" w:rsidRPr="00885B94" w:rsidRDefault="00807AC7" w:rsidP="005A14D8">
            <w:pPr>
              <w:rPr>
                <w:lang w:val="uk-UA"/>
              </w:rPr>
            </w:pPr>
            <w:r w:rsidRPr="6FD2E594">
              <w:rPr>
                <w:lang w:val="uk-UA"/>
              </w:rPr>
              <w:t xml:space="preserve">Was </w:t>
            </w:r>
            <w:r w:rsidR="00821D8E" w:rsidRPr="6FD2E594">
              <w:rPr>
                <w:lang w:val="uk-UA"/>
              </w:rPr>
              <w:t>forced</w:t>
            </w:r>
            <w:r w:rsidRPr="6FD2E594">
              <w:rPr>
                <w:lang w:val="uk-UA"/>
              </w:rPr>
              <w:t xml:space="preserve"> to </w:t>
            </w:r>
            <w:r w:rsidR="00976B8F" w:rsidRPr="6FD2E594">
              <w:rPr>
                <w:lang w:val="uk-UA"/>
              </w:rPr>
              <w:t xml:space="preserve">leave </w:t>
            </w:r>
            <w:r w:rsidRPr="6FD2E594">
              <w:rPr>
                <w:lang w:val="uk-UA"/>
              </w:rPr>
              <w:t xml:space="preserve">through the territory of </w:t>
            </w:r>
            <w:r w:rsidR="00821D8E" w:rsidRPr="6FD2E594">
              <w:rPr>
                <w:lang w:val="uk-UA"/>
              </w:rPr>
              <w:t xml:space="preserve">Russia </w:t>
            </w:r>
            <w:r w:rsidRPr="6FD2E594">
              <w:rPr>
                <w:lang w:val="uk-UA"/>
              </w:rPr>
              <w:t>or Belarus</w:t>
            </w:r>
          </w:p>
        </w:tc>
        <w:tc>
          <w:tcPr>
            <w:tcW w:w="708" w:type="dxa"/>
          </w:tcPr>
          <w:p w14:paraId="63A61595" w14:textId="77777777" w:rsidR="00254540" w:rsidRPr="009E1AB3" w:rsidRDefault="00254540" w:rsidP="005A14D8">
            <w:r>
              <w:t>2</w:t>
            </w:r>
          </w:p>
        </w:tc>
      </w:tr>
    </w:tbl>
    <w:p w14:paraId="5A07EB9F" w14:textId="77777777" w:rsidR="000C2D1A" w:rsidRPr="007333A1" w:rsidRDefault="000C2D1A" w:rsidP="00CD770A">
      <w:pPr>
        <w:rPr>
          <w:lang w:val="uk-UA"/>
        </w:rPr>
      </w:pPr>
    </w:p>
    <w:p w14:paraId="7A46ACB5" w14:textId="77777777" w:rsidR="00CD770A" w:rsidRPr="00BE1D4A" w:rsidRDefault="00CD770A" w:rsidP="00CD770A">
      <w:pPr>
        <w:rPr>
          <w:lang w:val="uk-UA"/>
        </w:rPr>
      </w:pPr>
    </w:p>
    <w:p w14:paraId="045C8688" w14:textId="77777777" w:rsidR="00CD770A" w:rsidRPr="00BE1D4A" w:rsidRDefault="00CD770A" w:rsidP="00CD770A">
      <w:pPr>
        <w:widowControl w:val="0"/>
        <w:shd w:val="clear" w:color="auto" w:fill="00B0F0"/>
        <w:adjustRightInd w:val="0"/>
        <w:jc w:val="center"/>
        <w:rPr>
          <w:rFonts w:ascii="Arial" w:hAnsi="Arial" w:cs="Arial"/>
          <w:b/>
          <w:bCs/>
          <w:color w:val="FFFFFF" w:themeColor="background1"/>
          <w:lang w:val="uk-UA"/>
        </w:rPr>
      </w:pPr>
      <w:r w:rsidRPr="00BE1D4A">
        <w:rPr>
          <w:rFonts w:ascii="Arial" w:hAnsi="Arial" w:cs="Arial"/>
          <w:b/>
          <w:bCs/>
          <w:color w:val="FFFFFF" w:themeColor="background1"/>
          <w:lang w:val="uk-UA"/>
        </w:rPr>
        <w:t xml:space="preserve">А. INFORMATION ON ENTERING THE </w:t>
      </w:r>
    </w:p>
    <w:p w14:paraId="13D27462" w14:textId="3F668D8A" w:rsidR="00CD770A" w:rsidRPr="00BE1D4A" w:rsidRDefault="00CD770A" w:rsidP="2F4FCA77">
      <w:pPr>
        <w:rPr>
          <w:sz w:val="20"/>
          <w:szCs w:val="20"/>
          <w:lang w:val="uk-UA"/>
        </w:rPr>
      </w:pPr>
    </w:p>
    <w:p w14:paraId="266735D2" w14:textId="77777777" w:rsidR="00CD770A" w:rsidRDefault="00CD770A" w:rsidP="00CD770A">
      <w:pPr>
        <w:rPr>
          <w:sz w:val="20"/>
          <w:szCs w:val="20"/>
          <w:lang w:val="uk-UA"/>
        </w:rPr>
      </w:pPr>
    </w:p>
    <w:tbl>
      <w:tblPr>
        <w:tblStyle w:val="TableGrid"/>
        <w:tblW w:w="9351" w:type="dxa"/>
        <w:tblLook w:val="04A0" w:firstRow="1" w:lastRow="0" w:firstColumn="1" w:lastColumn="0" w:noHBand="0" w:noVBand="1"/>
      </w:tblPr>
      <w:tblGrid>
        <w:gridCol w:w="8642"/>
        <w:gridCol w:w="709"/>
      </w:tblGrid>
      <w:tr w:rsidR="000E5AB7" w:rsidRPr="00BE1D4A" w14:paraId="62858738" w14:textId="77777777" w:rsidTr="6FD2E594">
        <w:trPr>
          <w:trHeight w:val="601"/>
        </w:trPr>
        <w:tc>
          <w:tcPr>
            <w:tcW w:w="8642" w:type="dxa"/>
          </w:tcPr>
          <w:p w14:paraId="1F2D1022" w14:textId="77777777" w:rsidR="000E5AB7" w:rsidRPr="00BE1D4A" w:rsidRDefault="000E5AB7" w:rsidP="005A14D8">
            <w:pPr>
              <w:rPr>
                <w:b/>
                <w:bCs/>
                <w:color w:val="00B0F0"/>
                <w:lang w:val="uk-UA"/>
              </w:rPr>
            </w:pPr>
            <w:r w:rsidRPr="00BE1D4A">
              <w:rPr>
                <w:b/>
                <w:bCs/>
                <w:color w:val="00B0F0"/>
                <w:lang w:val="uk-UA"/>
              </w:rPr>
              <w:t xml:space="preserve">Rotation </w:t>
            </w:r>
          </w:p>
          <w:p w14:paraId="1ED0B3A8" w14:textId="4663208F" w:rsidR="000E5AB7" w:rsidRPr="00B02085" w:rsidRDefault="000E5AB7" w:rsidP="005A14D8">
            <w:pPr>
              <w:rPr>
                <w:b/>
                <w:bCs/>
                <w:lang w:val="uk-UA"/>
              </w:rPr>
            </w:pPr>
            <w:r w:rsidRPr="6FD2E594">
              <w:rPr>
                <w:b/>
                <w:bCs/>
                <w:lang w:val="uk-UA"/>
              </w:rPr>
              <w:t xml:space="preserve">A2.1 With whom do you still live together now? </w:t>
            </w:r>
          </w:p>
          <w:p w14:paraId="4788FC90" w14:textId="77777777" w:rsidR="000E5AB7" w:rsidRPr="00BE1D4A" w:rsidRDefault="000E5AB7" w:rsidP="005A14D8">
            <w:pPr>
              <w:rPr>
                <w:i/>
                <w:iCs/>
                <w:lang w:val="uk-UA"/>
              </w:rPr>
            </w:pPr>
            <w:r w:rsidRPr="00BE1D4A">
              <w:rPr>
                <w:i/>
                <w:iCs/>
                <w:lang w:val="uk-UA"/>
              </w:rPr>
              <w:t>Select all options that apply</w:t>
            </w:r>
          </w:p>
        </w:tc>
        <w:tc>
          <w:tcPr>
            <w:tcW w:w="709" w:type="dxa"/>
          </w:tcPr>
          <w:p w14:paraId="6D4DF38E" w14:textId="2FBE02DB" w:rsidR="000E5AB7" w:rsidRPr="00BE1D4A" w:rsidRDefault="00437E73" w:rsidP="005A14D8">
            <w:pPr>
              <w:rPr>
                <w:lang w:val="uk-UA"/>
              </w:rPr>
            </w:pPr>
            <w:r>
              <w:rPr>
                <w:b/>
                <w:bCs/>
                <w:color w:val="00B0F0"/>
                <w:lang w:val="uk-UA"/>
              </w:rPr>
              <w:t>МВ</w:t>
            </w:r>
          </w:p>
        </w:tc>
      </w:tr>
      <w:tr w:rsidR="000E5AB7" w:rsidRPr="00BE1D4A" w14:paraId="524604D9" w14:textId="77777777" w:rsidTr="6FD2E594">
        <w:tc>
          <w:tcPr>
            <w:tcW w:w="8642" w:type="dxa"/>
          </w:tcPr>
          <w:p w14:paraId="37A15A44" w14:textId="77777777" w:rsidR="000E5AB7" w:rsidRPr="00BE1D4A" w:rsidRDefault="000E5AB7" w:rsidP="005A14D8">
            <w:pPr>
              <w:rPr>
                <w:lang w:val="uk-UA"/>
              </w:rPr>
            </w:pPr>
            <w:r w:rsidRPr="00BE1D4A">
              <w:rPr>
                <w:lang w:val="uk-UA"/>
              </w:rPr>
              <w:t xml:space="preserve">Self  </w:t>
            </w:r>
            <w:r w:rsidRPr="00BE1D4A">
              <w:rPr>
                <w:b/>
                <w:bCs/>
                <w:color w:val="00B0F0"/>
                <w:lang w:val="uk-UA"/>
              </w:rPr>
              <w:t>(OW)</w:t>
            </w:r>
          </w:p>
        </w:tc>
        <w:tc>
          <w:tcPr>
            <w:tcW w:w="709" w:type="dxa"/>
          </w:tcPr>
          <w:p w14:paraId="4410C443" w14:textId="77777777" w:rsidR="000E5AB7" w:rsidRPr="00BE1D4A" w:rsidRDefault="000E5AB7" w:rsidP="005A14D8">
            <w:pPr>
              <w:rPr>
                <w:lang w:val="uk-UA"/>
              </w:rPr>
            </w:pPr>
            <w:r w:rsidRPr="00BE1D4A">
              <w:rPr>
                <w:lang w:val="uk-UA"/>
              </w:rPr>
              <w:t>1</w:t>
            </w:r>
          </w:p>
        </w:tc>
      </w:tr>
      <w:tr w:rsidR="000E5AB7" w:rsidRPr="00BE1D4A" w14:paraId="7770D02F" w14:textId="77777777" w:rsidTr="6FD2E594">
        <w:tc>
          <w:tcPr>
            <w:tcW w:w="8642" w:type="dxa"/>
          </w:tcPr>
          <w:p w14:paraId="6334CFBF" w14:textId="77777777" w:rsidR="000E5AB7" w:rsidRPr="00BE1D4A" w:rsidRDefault="000E5AB7" w:rsidP="005A14D8">
            <w:pPr>
              <w:rPr>
                <w:lang w:val="uk-UA"/>
              </w:rPr>
            </w:pPr>
            <w:r w:rsidRPr="00BE1D4A">
              <w:rPr>
                <w:lang w:val="uk-UA"/>
              </w:rPr>
              <w:t xml:space="preserve">With children (under 18 years old) </w:t>
            </w:r>
          </w:p>
        </w:tc>
        <w:tc>
          <w:tcPr>
            <w:tcW w:w="709" w:type="dxa"/>
          </w:tcPr>
          <w:p w14:paraId="7C12C732" w14:textId="77777777" w:rsidR="000E5AB7" w:rsidRPr="00BE1D4A" w:rsidRDefault="000E5AB7" w:rsidP="005A14D8">
            <w:pPr>
              <w:rPr>
                <w:lang w:val="uk-UA"/>
              </w:rPr>
            </w:pPr>
            <w:r w:rsidRPr="00BE1D4A">
              <w:rPr>
                <w:lang w:val="uk-UA"/>
              </w:rPr>
              <w:t>2</w:t>
            </w:r>
          </w:p>
        </w:tc>
      </w:tr>
      <w:tr w:rsidR="000E5AB7" w:rsidRPr="00BE1D4A" w14:paraId="31DCD08A" w14:textId="77777777" w:rsidTr="6FD2E594">
        <w:tc>
          <w:tcPr>
            <w:tcW w:w="8642" w:type="dxa"/>
          </w:tcPr>
          <w:p w14:paraId="3DEF8134" w14:textId="77777777" w:rsidR="000E5AB7" w:rsidRPr="00BE1D4A" w:rsidRDefault="000E5AB7" w:rsidP="005A14D8">
            <w:pPr>
              <w:rPr>
                <w:lang w:val="uk-UA"/>
              </w:rPr>
            </w:pPr>
            <w:r>
              <w:rPr>
                <w:lang w:val="uk-UA"/>
              </w:rPr>
              <w:t>With children (18 years and older)</w:t>
            </w:r>
          </w:p>
        </w:tc>
        <w:tc>
          <w:tcPr>
            <w:tcW w:w="709" w:type="dxa"/>
          </w:tcPr>
          <w:p w14:paraId="283C718C" w14:textId="77777777" w:rsidR="000E5AB7" w:rsidRPr="00BE1D4A" w:rsidRDefault="000E5AB7" w:rsidP="005A14D8">
            <w:pPr>
              <w:rPr>
                <w:lang w:val="uk-UA"/>
              </w:rPr>
            </w:pPr>
            <w:r>
              <w:rPr>
                <w:lang w:val="uk-UA"/>
              </w:rPr>
              <w:t>3</w:t>
            </w:r>
          </w:p>
        </w:tc>
      </w:tr>
      <w:tr w:rsidR="000E5AB7" w:rsidRPr="00BE1D4A" w14:paraId="5716BDA9" w14:textId="77777777" w:rsidTr="6FD2E594">
        <w:tc>
          <w:tcPr>
            <w:tcW w:w="8642" w:type="dxa"/>
          </w:tcPr>
          <w:p w14:paraId="7F391F50" w14:textId="77777777" w:rsidR="000E5AB7" w:rsidRPr="00BE1D4A" w:rsidRDefault="000E5AB7" w:rsidP="005A14D8">
            <w:pPr>
              <w:rPr>
                <w:lang w:val="uk-UA"/>
              </w:rPr>
            </w:pPr>
            <w:r w:rsidRPr="00BE1D4A">
              <w:rPr>
                <w:lang w:val="uk-UA"/>
              </w:rPr>
              <w:t xml:space="preserve">With grandchildren  </w:t>
            </w:r>
          </w:p>
        </w:tc>
        <w:tc>
          <w:tcPr>
            <w:tcW w:w="709" w:type="dxa"/>
          </w:tcPr>
          <w:p w14:paraId="4D733074" w14:textId="77777777" w:rsidR="000E5AB7" w:rsidRPr="00BE1D4A" w:rsidRDefault="000E5AB7" w:rsidP="005A14D8">
            <w:pPr>
              <w:rPr>
                <w:lang w:val="uk-UA"/>
              </w:rPr>
            </w:pPr>
            <w:r>
              <w:rPr>
                <w:lang w:val="uk-UA"/>
              </w:rPr>
              <w:t>4</w:t>
            </w:r>
          </w:p>
        </w:tc>
      </w:tr>
      <w:tr w:rsidR="000E5AB7" w:rsidRPr="00BE1D4A" w14:paraId="4E359F5B" w14:textId="77777777" w:rsidTr="6FD2E594">
        <w:tc>
          <w:tcPr>
            <w:tcW w:w="8642" w:type="dxa"/>
          </w:tcPr>
          <w:p w14:paraId="1E76EF56" w14:textId="77777777" w:rsidR="000E5AB7" w:rsidRPr="00BE1D4A" w:rsidRDefault="000E5AB7" w:rsidP="005A14D8">
            <w:pPr>
              <w:rPr>
                <w:lang w:val="uk-UA"/>
              </w:rPr>
            </w:pPr>
            <w:r w:rsidRPr="00BE1D4A">
              <w:rPr>
                <w:lang w:val="uk-UA"/>
              </w:rPr>
              <w:t xml:space="preserve">With your parents and/or your spouse's parents </w:t>
            </w:r>
          </w:p>
        </w:tc>
        <w:tc>
          <w:tcPr>
            <w:tcW w:w="709" w:type="dxa"/>
          </w:tcPr>
          <w:p w14:paraId="53C88225" w14:textId="77777777" w:rsidR="000E5AB7" w:rsidRPr="00BE1D4A" w:rsidRDefault="000E5AB7" w:rsidP="005A14D8">
            <w:pPr>
              <w:rPr>
                <w:lang w:val="uk-UA"/>
              </w:rPr>
            </w:pPr>
            <w:r>
              <w:rPr>
                <w:lang w:val="uk-UA"/>
              </w:rPr>
              <w:t>5</w:t>
            </w:r>
          </w:p>
        </w:tc>
      </w:tr>
      <w:tr w:rsidR="000E5AB7" w:rsidRPr="00BE1D4A" w14:paraId="6D4DE85B" w14:textId="77777777" w:rsidTr="6FD2E594">
        <w:tc>
          <w:tcPr>
            <w:tcW w:w="8642" w:type="dxa"/>
          </w:tcPr>
          <w:p w14:paraId="7A2F3EB2" w14:textId="34DD4221" w:rsidR="000E5AB7" w:rsidRPr="00BE1D4A" w:rsidRDefault="000E5AB7" w:rsidP="005A14D8">
            <w:pPr>
              <w:rPr>
                <w:lang w:val="uk-UA"/>
              </w:rPr>
            </w:pPr>
            <w:r w:rsidRPr="6FD2E594">
              <w:rPr>
                <w:lang w:val="uk-UA"/>
              </w:rPr>
              <w:t xml:space="preserve">With your spouse </w:t>
            </w:r>
            <w:r w:rsidR="23807856" w:rsidRPr="6FD2E594">
              <w:rPr>
                <w:lang w:val="uk-UA"/>
              </w:rPr>
              <w:t>or partner</w:t>
            </w:r>
          </w:p>
        </w:tc>
        <w:tc>
          <w:tcPr>
            <w:tcW w:w="709" w:type="dxa"/>
          </w:tcPr>
          <w:p w14:paraId="01852E4D" w14:textId="77777777" w:rsidR="000E5AB7" w:rsidRPr="00BE1D4A" w:rsidRDefault="000E5AB7" w:rsidP="005A14D8">
            <w:pPr>
              <w:rPr>
                <w:lang w:val="uk-UA"/>
              </w:rPr>
            </w:pPr>
            <w:r w:rsidRPr="00BE1D4A">
              <w:rPr>
                <w:lang w:val="uk-UA"/>
              </w:rPr>
              <w:t>5</w:t>
            </w:r>
          </w:p>
        </w:tc>
      </w:tr>
      <w:tr w:rsidR="000E5AB7" w:rsidRPr="00BE1D4A" w14:paraId="044A22ED" w14:textId="77777777" w:rsidTr="6FD2E594">
        <w:tc>
          <w:tcPr>
            <w:tcW w:w="8642" w:type="dxa"/>
          </w:tcPr>
          <w:p w14:paraId="60D7E797" w14:textId="77777777" w:rsidR="000E5AB7" w:rsidRPr="00BE1D4A" w:rsidRDefault="000E5AB7" w:rsidP="005A14D8">
            <w:pPr>
              <w:rPr>
                <w:lang w:val="uk-UA"/>
              </w:rPr>
            </w:pPr>
            <w:r w:rsidRPr="00BE1D4A">
              <w:rPr>
                <w:lang w:val="uk-UA"/>
              </w:rPr>
              <w:t>With other relatives</w:t>
            </w:r>
          </w:p>
        </w:tc>
        <w:tc>
          <w:tcPr>
            <w:tcW w:w="709" w:type="dxa"/>
          </w:tcPr>
          <w:p w14:paraId="55DC6CE3" w14:textId="77777777" w:rsidR="000E5AB7" w:rsidRPr="00BE1D4A" w:rsidRDefault="000E5AB7" w:rsidP="005A14D8">
            <w:pPr>
              <w:rPr>
                <w:lang w:val="uk-UA"/>
              </w:rPr>
            </w:pPr>
            <w:r w:rsidRPr="00BE1D4A">
              <w:rPr>
                <w:lang w:val="uk-UA"/>
              </w:rPr>
              <w:t>6</w:t>
            </w:r>
          </w:p>
        </w:tc>
      </w:tr>
      <w:tr w:rsidR="000E5AB7" w:rsidRPr="00BE1D4A" w14:paraId="21BEB672" w14:textId="77777777" w:rsidTr="6FD2E594">
        <w:tc>
          <w:tcPr>
            <w:tcW w:w="8642" w:type="dxa"/>
          </w:tcPr>
          <w:p w14:paraId="2B2A8523" w14:textId="77777777" w:rsidR="000E5AB7" w:rsidRPr="00BE1D4A" w:rsidRDefault="000E5AB7" w:rsidP="005A14D8">
            <w:pPr>
              <w:rPr>
                <w:lang w:val="uk-UA"/>
              </w:rPr>
            </w:pPr>
            <w:r w:rsidRPr="00BE1D4A">
              <w:rPr>
                <w:lang w:val="uk-UA"/>
              </w:rPr>
              <w:t xml:space="preserve">With friends/acquaintances </w:t>
            </w:r>
          </w:p>
        </w:tc>
        <w:tc>
          <w:tcPr>
            <w:tcW w:w="709" w:type="dxa"/>
          </w:tcPr>
          <w:p w14:paraId="19425B8C" w14:textId="77777777" w:rsidR="000E5AB7" w:rsidRPr="00BE1D4A" w:rsidRDefault="000E5AB7" w:rsidP="005A14D8">
            <w:pPr>
              <w:rPr>
                <w:lang w:val="uk-UA"/>
              </w:rPr>
            </w:pPr>
            <w:r w:rsidRPr="00BE1D4A">
              <w:rPr>
                <w:lang w:val="uk-UA"/>
              </w:rPr>
              <w:t>7</w:t>
            </w:r>
          </w:p>
        </w:tc>
      </w:tr>
      <w:tr w:rsidR="000E5AB7" w:rsidRPr="00BE1D4A" w14:paraId="69474BA0" w14:textId="77777777" w:rsidTr="6FD2E594">
        <w:tc>
          <w:tcPr>
            <w:tcW w:w="8642" w:type="dxa"/>
          </w:tcPr>
          <w:p w14:paraId="2C69E9D0" w14:textId="77777777" w:rsidR="000E5AB7" w:rsidRPr="00BE1D4A" w:rsidRDefault="000E5AB7" w:rsidP="005A14D8">
            <w:pPr>
              <w:rPr>
                <w:lang w:val="uk-UA"/>
              </w:rPr>
            </w:pPr>
            <w:r w:rsidRPr="00BE1D4A">
              <w:rPr>
                <w:lang w:val="uk-UA"/>
              </w:rPr>
              <w:t xml:space="preserve">Other </w:t>
            </w:r>
          </w:p>
        </w:tc>
        <w:tc>
          <w:tcPr>
            <w:tcW w:w="709" w:type="dxa"/>
          </w:tcPr>
          <w:p w14:paraId="763BA574" w14:textId="77777777" w:rsidR="000E5AB7" w:rsidRPr="00BE1D4A" w:rsidRDefault="000E5AB7" w:rsidP="005A14D8">
            <w:pPr>
              <w:rPr>
                <w:lang w:val="uk-UA"/>
              </w:rPr>
            </w:pPr>
            <w:r>
              <w:rPr>
                <w:lang w:val="uk-UA"/>
              </w:rPr>
              <w:t>97</w:t>
            </w:r>
          </w:p>
        </w:tc>
      </w:tr>
    </w:tbl>
    <w:p w14:paraId="6B77F3DA" w14:textId="77777777" w:rsidR="000E5AB7" w:rsidRDefault="000E5AB7" w:rsidP="00CD770A">
      <w:pPr>
        <w:rPr>
          <w:lang w:val="uk-UA"/>
        </w:rPr>
      </w:pPr>
    </w:p>
    <w:p w14:paraId="7A86C47E" w14:textId="77777777" w:rsidR="000E5AB7" w:rsidRPr="00BE1D4A" w:rsidRDefault="000E5AB7" w:rsidP="00CD770A">
      <w:pPr>
        <w:rPr>
          <w:lang w:val="uk-UA"/>
        </w:rPr>
      </w:pPr>
    </w:p>
    <w:tbl>
      <w:tblPr>
        <w:tblStyle w:val="TableGrid"/>
        <w:tblW w:w="0" w:type="auto"/>
        <w:tblLook w:val="04A0" w:firstRow="1" w:lastRow="0" w:firstColumn="1" w:lastColumn="0" w:noHBand="0" w:noVBand="1"/>
      </w:tblPr>
      <w:tblGrid>
        <w:gridCol w:w="8642"/>
        <w:gridCol w:w="708"/>
      </w:tblGrid>
      <w:tr w:rsidR="00CD770A" w:rsidRPr="002263CD" w14:paraId="0FDDA05B" w14:textId="77777777" w:rsidTr="6FD2E594">
        <w:tc>
          <w:tcPr>
            <w:tcW w:w="8642" w:type="dxa"/>
          </w:tcPr>
          <w:p w14:paraId="71A9945B" w14:textId="77777777" w:rsidR="00CD770A" w:rsidRDefault="00CD770A" w:rsidP="005A14D8">
            <w:pPr>
              <w:rPr>
                <w:b/>
                <w:bCs/>
                <w:lang w:val="uk-UA"/>
              </w:rPr>
            </w:pPr>
            <w:r w:rsidRPr="00BE1D4A">
              <w:rPr>
                <w:b/>
                <w:bCs/>
                <w:color w:val="00B0F0"/>
                <w:lang w:val="uk-UA"/>
              </w:rPr>
              <w:t>Rotation</w:t>
            </w:r>
          </w:p>
          <w:p w14:paraId="11AD68FD" w14:textId="77777777" w:rsidR="00CD770A" w:rsidRDefault="00CD770A" w:rsidP="005A14D8">
            <w:pPr>
              <w:rPr>
                <w:b/>
                <w:bCs/>
                <w:lang w:val="uk-UA"/>
              </w:rPr>
            </w:pPr>
            <w:r>
              <w:rPr>
                <w:b/>
                <w:bCs/>
                <w:lang w:val="uk-UA"/>
              </w:rPr>
              <w:t>А3</w:t>
            </w:r>
            <w:r w:rsidRPr="00BE1D4A">
              <w:rPr>
                <w:b/>
                <w:bCs/>
                <w:lang w:val="uk-UA"/>
              </w:rPr>
              <w:t xml:space="preserve">. Please select </w:t>
            </w:r>
            <w:r>
              <w:rPr>
                <w:b/>
                <w:bCs/>
                <w:lang w:val="uk-UA"/>
              </w:rPr>
              <w:t xml:space="preserve">all </w:t>
            </w:r>
            <w:r w:rsidRPr="00BE1D4A">
              <w:rPr>
                <w:b/>
                <w:bCs/>
                <w:lang w:val="uk-UA"/>
              </w:rPr>
              <w:t xml:space="preserve">the </w:t>
            </w:r>
            <w:r>
              <w:rPr>
                <w:b/>
                <w:bCs/>
                <w:lang w:val="uk-UA"/>
              </w:rPr>
              <w:t xml:space="preserve">factors </w:t>
            </w:r>
            <w:r w:rsidRPr="00BE1D4A">
              <w:rPr>
                <w:b/>
                <w:bCs/>
                <w:lang w:val="uk-UA"/>
              </w:rPr>
              <w:t xml:space="preserve">that </w:t>
            </w:r>
            <w:r>
              <w:rPr>
                <w:b/>
                <w:bCs/>
                <w:lang w:val="uk-UA"/>
              </w:rPr>
              <w:t xml:space="preserve">influenced </w:t>
            </w:r>
            <w:r w:rsidRPr="00BE1D4A">
              <w:rPr>
                <w:b/>
                <w:bCs/>
                <w:lang w:val="uk-UA"/>
              </w:rPr>
              <w:t>your decision to move abroad</w:t>
            </w:r>
          </w:p>
          <w:p w14:paraId="44A16430" w14:textId="77777777" w:rsidR="00CD770A" w:rsidRPr="007B02F3" w:rsidRDefault="00CD770A" w:rsidP="005A14D8">
            <w:pPr>
              <w:rPr>
                <w:i/>
                <w:iCs/>
                <w:lang w:val="uk-UA"/>
              </w:rPr>
            </w:pPr>
            <w:r w:rsidRPr="00BE1D4A">
              <w:rPr>
                <w:i/>
                <w:iCs/>
                <w:lang w:val="uk-UA"/>
              </w:rPr>
              <w:t>Select all options that apply</w:t>
            </w:r>
          </w:p>
        </w:tc>
        <w:tc>
          <w:tcPr>
            <w:tcW w:w="708" w:type="dxa"/>
          </w:tcPr>
          <w:p w14:paraId="7E8D5AB4" w14:textId="3DF2E55D" w:rsidR="00CD770A" w:rsidRPr="00BE1D4A" w:rsidRDefault="00437E73" w:rsidP="005A14D8">
            <w:pPr>
              <w:rPr>
                <w:lang w:val="uk-UA"/>
              </w:rPr>
            </w:pPr>
            <w:r>
              <w:rPr>
                <w:b/>
                <w:bCs/>
                <w:color w:val="00B0F0"/>
                <w:lang w:val="uk-UA"/>
              </w:rPr>
              <w:t>МВ</w:t>
            </w:r>
          </w:p>
        </w:tc>
      </w:tr>
      <w:tr w:rsidR="00CD770A" w:rsidRPr="00BE1D4A" w14:paraId="6167C10B" w14:textId="77777777" w:rsidTr="6FD2E594">
        <w:tc>
          <w:tcPr>
            <w:tcW w:w="8642" w:type="dxa"/>
          </w:tcPr>
          <w:p w14:paraId="445D8B5D" w14:textId="75FB688C" w:rsidR="00CD770A" w:rsidRPr="00BE1D4A" w:rsidRDefault="00CA5ADD" w:rsidP="005A14D8">
            <w:pPr>
              <w:rPr>
                <w:lang w:val="uk-UA"/>
              </w:rPr>
            </w:pPr>
            <w:r w:rsidRPr="6FD2E594">
              <w:rPr>
                <w:lang w:val="uk-UA"/>
              </w:rPr>
              <w:t xml:space="preserve">There were </w:t>
            </w:r>
            <w:r w:rsidR="00CD770A" w:rsidRPr="6FD2E594">
              <w:rPr>
                <w:lang w:val="uk-UA"/>
              </w:rPr>
              <w:t xml:space="preserve">hostilities in the settlement where I live </w:t>
            </w:r>
          </w:p>
        </w:tc>
        <w:tc>
          <w:tcPr>
            <w:tcW w:w="708" w:type="dxa"/>
          </w:tcPr>
          <w:p w14:paraId="53B8537D" w14:textId="77777777" w:rsidR="00CD770A" w:rsidRPr="00BE1D4A" w:rsidRDefault="00CD770A" w:rsidP="005A14D8">
            <w:pPr>
              <w:rPr>
                <w:lang w:val="uk-UA"/>
              </w:rPr>
            </w:pPr>
            <w:r w:rsidRPr="00BE1D4A">
              <w:rPr>
                <w:lang w:val="uk-UA"/>
              </w:rPr>
              <w:t>1</w:t>
            </w:r>
          </w:p>
        </w:tc>
      </w:tr>
      <w:tr w:rsidR="00CD770A" w:rsidRPr="00BE1D4A" w14:paraId="4419F5D4" w14:textId="77777777" w:rsidTr="6FD2E594">
        <w:tc>
          <w:tcPr>
            <w:tcW w:w="8642" w:type="dxa"/>
          </w:tcPr>
          <w:p w14:paraId="6465ACA5" w14:textId="6A7AF943" w:rsidR="00CD770A" w:rsidRPr="00BE1D4A" w:rsidRDefault="00CA5ADD" w:rsidP="005A14D8">
            <w:pPr>
              <w:rPr>
                <w:lang w:val="uk-UA"/>
              </w:rPr>
            </w:pPr>
            <w:r w:rsidRPr="6FD2E594">
              <w:rPr>
                <w:lang w:val="uk-UA"/>
              </w:rPr>
              <w:t xml:space="preserve">There </w:t>
            </w:r>
            <w:r w:rsidR="00CD770A" w:rsidRPr="6FD2E594">
              <w:rPr>
                <w:lang w:val="uk-UA"/>
              </w:rPr>
              <w:t xml:space="preserve">was fighting near the settlement where I live </w:t>
            </w:r>
          </w:p>
        </w:tc>
        <w:tc>
          <w:tcPr>
            <w:tcW w:w="708" w:type="dxa"/>
          </w:tcPr>
          <w:p w14:paraId="2B9D1421" w14:textId="77777777" w:rsidR="00CD770A" w:rsidRPr="00BE1D4A" w:rsidRDefault="00CD770A" w:rsidP="005A14D8">
            <w:pPr>
              <w:rPr>
                <w:lang w:val="uk-UA"/>
              </w:rPr>
            </w:pPr>
            <w:r w:rsidRPr="00BE1D4A">
              <w:rPr>
                <w:lang w:val="uk-UA"/>
              </w:rPr>
              <w:t>2</w:t>
            </w:r>
          </w:p>
        </w:tc>
      </w:tr>
      <w:tr w:rsidR="00CD770A" w:rsidRPr="00BE1D4A" w14:paraId="0A587462" w14:textId="77777777" w:rsidTr="6FD2E594">
        <w:tc>
          <w:tcPr>
            <w:tcW w:w="8642" w:type="dxa"/>
          </w:tcPr>
          <w:p w14:paraId="32F89691" w14:textId="0352B298" w:rsidR="00CD770A" w:rsidRPr="00BE1D4A" w:rsidRDefault="00CD770A" w:rsidP="005A14D8">
            <w:pPr>
              <w:rPr>
                <w:lang w:val="uk-UA"/>
              </w:rPr>
            </w:pPr>
            <w:r w:rsidRPr="6FD2E594">
              <w:rPr>
                <w:lang w:val="uk-UA"/>
              </w:rPr>
              <w:t xml:space="preserve">There were no hostilities, but my settlement </w:t>
            </w:r>
            <w:r w:rsidR="00B02085" w:rsidRPr="6FD2E594">
              <w:rPr>
                <w:lang w:val="uk-UA"/>
              </w:rPr>
              <w:t xml:space="preserve">was bombed </w:t>
            </w:r>
            <w:r w:rsidRPr="6FD2E594">
              <w:rPr>
                <w:lang w:val="uk-UA"/>
              </w:rPr>
              <w:t xml:space="preserve">or </w:t>
            </w:r>
            <w:r w:rsidR="00B02085" w:rsidRPr="6FD2E594">
              <w:rPr>
                <w:lang w:val="uk-UA"/>
              </w:rPr>
              <w:t xml:space="preserve">shelled </w:t>
            </w:r>
          </w:p>
        </w:tc>
        <w:tc>
          <w:tcPr>
            <w:tcW w:w="708" w:type="dxa"/>
          </w:tcPr>
          <w:p w14:paraId="05B4F645" w14:textId="77777777" w:rsidR="00CD770A" w:rsidRPr="00BE1D4A" w:rsidRDefault="00CD770A" w:rsidP="005A14D8">
            <w:pPr>
              <w:rPr>
                <w:lang w:val="uk-UA"/>
              </w:rPr>
            </w:pPr>
            <w:r w:rsidRPr="00BE1D4A">
              <w:rPr>
                <w:lang w:val="uk-UA"/>
              </w:rPr>
              <w:t>3</w:t>
            </w:r>
          </w:p>
        </w:tc>
      </w:tr>
      <w:tr w:rsidR="00CD770A" w:rsidRPr="00BE1D4A" w14:paraId="533E5E6D" w14:textId="77777777" w:rsidTr="6FD2E594">
        <w:tc>
          <w:tcPr>
            <w:tcW w:w="8642" w:type="dxa"/>
          </w:tcPr>
          <w:p w14:paraId="7E7599BB" w14:textId="77777777" w:rsidR="00CD770A" w:rsidRPr="00BE1D4A" w:rsidRDefault="00CD770A" w:rsidP="005A14D8">
            <w:pPr>
              <w:rPr>
                <w:lang w:val="uk-UA"/>
              </w:rPr>
            </w:pPr>
            <w:r>
              <w:rPr>
                <w:lang w:val="uk-UA"/>
              </w:rPr>
              <w:t>My village was under occupation</w:t>
            </w:r>
          </w:p>
        </w:tc>
        <w:tc>
          <w:tcPr>
            <w:tcW w:w="708" w:type="dxa"/>
          </w:tcPr>
          <w:p w14:paraId="00979BBD" w14:textId="77777777" w:rsidR="00CD770A" w:rsidRPr="00BE1D4A" w:rsidRDefault="00CD770A" w:rsidP="005A14D8">
            <w:pPr>
              <w:rPr>
                <w:lang w:val="uk-UA"/>
              </w:rPr>
            </w:pPr>
            <w:r w:rsidRPr="00BE1D4A">
              <w:rPr>
                <w:lang w:val="uk-UA"/>
              </w:rPr>
              <w:t>4</w:t>
            </w:r>
          </w:p>
        </w:tc>
      </w:tr>
      <w:tr w:rsidR="00CD770A" w:rsidRPr="00BE1D4A" w14:paraId="136FE2A5" w14:textId="77777777" w:rsidTr="6FD2E594">
        <w:tc>
          <w:tcPr>
            <w:tcW w:w="8642" w:type="dxa"/>
          </w:tcPr>
          <w:p w14:paraId="1AB9615B" w14:textId="77777777" w:rsidR="00CD770A" w:rsidRDefault="00CD770A" w:rsidP="005A14D8">
            <w:pPr>
              <w:rPr>
                <w:lang w:val="uk-UA"/>
              </w:rPr>
            </w:pPr>
            <w:r>
              <w:rPr>
                <w:lang w:val="uk-UA"/>
              </w:rPr>
              <w:t>My home was destroyed</w:t>
            </w:r>
          </w:p>
        </w:tc>
        <w:tc>
          <w:tcPr>
            <w:tcW w:w="708" w:type="dxa"/>
          </w:tcPr>
          <w:p w14:paraId="54D89242" w14:textId="77777777" w:rsidR="00CD770A" w:rsidRPr="00BE1D4A" w:rsidRDefault="00CD770A" w:rsidP="005A14D8">
            <w:pPr>
              <w:rPr>
                <w:lang w:val="uk-UA"/>
              </w:rPr>
            </w:pPr>
            <w:r>
              <w:rPr>
                <w:lang w:val="uk-UA"/>
              </w:rPr>
              <w:t>5</w:t>
            </w:r>
          </w:p>
        </w:tc>
      </w:tr>
      <w:tr w:rsidR="00CD770A" w:rsidRPr="00BE1D4A" w14:paraId="25729346" w14:textId="77777777" w:rsidTr="6FD2E594">
        <w:tc>
          <w:tcPr>
            <w:tcW w:w="8642" w:type="dxa"/>
          </w:tcPr>
          <w:p w14:paraId="4656804D" w14:textId="77777777" w:rsidR="00CD770A" w:rsidRDefault="00CD770A" w:rsidP="005A14D8">
            <w:pPr>
              <w:rPr>
                <w:lang w:val="uk-UA"/>
              </w:rPr>
            </w:pPr>
            <w:r>
              <w:rPr>
                <w:lang w:val="uk-UA"/>
              </w:rPr>
              <w:t>I or family members have lost their jobs or a significant part of their earnings</w:t>
            </w:r>
          </w:p>
        </w:tc>
        <w:tc>
          <w:tcPr>
            <w:tcW w:w="708" w:type="dxa"/>
          </w:tcPr>
          <w:p w14:paraId="7F84D1D3" w14:textId="77777777" w:rsidR="00CD770A" w:rsidRPr="00BE1D4A" w:rsidRDefault="00CD770A" w:rsidP="005A14D8">
            <w:pPr>
              <w:rPr>
                <w:lang w:val="uk-UA"/>
              </w:rPr>
            </w:pPr>
            <w:r>
              <w:rPr>
                <w:lang w:val="uk-UA"/>
              </w:rPr>
              <w:t>6</w:t>
            </w:r>
          </w:p>
        </w:tc>
      </w:tr>
      <w:tr w:rsidR="00CD770A" w:rsidRPr="00BE1D4A" w14:paraId="3B3DE6BC" w14:textId="77777777" w:rsidTr="6FD2E594">
        <w:tc>
          <w:tcPr>
            <w:tcW w:w="8642" w:type="dxa"/>
          </w:tcPr>
          <w:p w14:paraId="3788B594" w14:textId="77777777" w:rsidR="00CD770A" w:rsidRDefault="00CD770A" w:rsidP="005A14D8">
            <w:pPr>
              <w:rPr>
                <w:lang w:val="uk-UA"/>
              </w:rPr>
            </w:pPr>
            <w:r>
              <w:rPr>
                <w:lang w:val="uk-UA"/>
              </w:rPr>
              <w:t>I or my family members needed treatment</w:t>
            </w:r>
          </w:p>
        </w:tc>
        <w:tc>
          <w:tcPr>
            <w:tcW w:w="708" w:type="dxa"/>
          </w:tcPr>
          <w:p w14:paraId="12AABDBE" w14:textId="77777777" w:rsidR="00CD770A" w:rsidRPr="00BE1D4A" w:rsidRDefault="00CD770A" w:rsidP="005A14D8">
            <w:pPr>
              <w:rPr>
                <w:lang w:val="uk-UA"/>
              </w:rPr>
            </w:pPr>
            <w:r>
              <w:rPr>
                <w:lang w:val="uk-UA"/>
              </w:rPr>
              <w:t>7</w:t>
            </w:r>
          </w:p>
        </w:tc>
      </w:tr>
      <w:tr w:rsidR="00CD770A" w:rsidRPr="00BE1D4A" w14:paraId="3C3E75BD" w14:textId="77777777" w:rsidTr="6FD2E594">
        <w:tc>
          <w:tcPr>
            <w:tcW w:w="8642" w:type="dxa"/>
          </w:tcPr>
          <w:p w14:paraId="50C9836D" w14:textId="77777777" w:rsidR="00CD770A" w:rsidRDefault="00CD770A" w:rsidP="005A14D8">
            <w:pPr>
              <w:rPr>
                <w:lang w:val="uk-UA"/>
              </w:rPr>
            </w:pPr>
            <w:r>
              <w:rPr>
                <w:lang w:val="uk-UA"/>
              </w:rPr>
              <w:t>My settlement is far away from the front line, but I still felt threatened</w:t>
            </w:r>
          </w:p>
        </w:tc>
        <w:tc>
          <w:tcPr>
            <w:tcW w:w="708" w:type="dxa"/>
          </w:tcPr>
          <w:p w14:paraId="5DC3D13A" w14:textId="77777777" w:rsidR="00CD770A" w:rsidRDefault="00CD770A" w:rsidP="005A14D8">
            <w:pPr>
              <w:rPr>
                <w:lang w:val="uk-UA"/>
              </w:rPr>
            </w:pPr>
            <w:r>
              <w:rPr>
                <w:lang w:val="uk-UA"/>
              </w:rPr>
              <w:t>8</w:t>
            </w:r>
          </w:p>
        </w:tc>
      </w:tr>
      <w:tr w:rsidR="00CD770A" w:rsidRPr="00BE1D4A" w14:paraId="32798546" w14:textId="77777777" w:rsidTr="6FD2E594">
        <w:tc>
          <w:tcPr>
            <w:tcW w:w="8642" w:type="dxa"/>
          </w:tcPr>
          <w:p w14:paraId="43379B11" w14:textId="77777777" w:rsidR="00CD770A" w:rsidRPr="00BE1D4A" w:rsidRDefault="00CD770A" w:rsidP="005A14D8">
            <w:pPr>
              <w:rPr>
                <w:lang w:val="uk-UA"/>
              </w:rPr>
            </w:pPr>
            <w:r>
              <w:rPr>
                <w:lang w:val="uk-UA"/>
              </w:rPr>
              <w:t>Living conditions and/or prospects for me and/or my children abroad are better than in Ukraine</w:t>
            </w:r>
          </w:p>
        </w:tc>
        <w:tc>
          <w:tcPr>
            <w:tcW w:w="708" w:type="dxa"/>
          </w:tcPr>
          <w:p w14:paraId="4744B8FC" w14:textId="77777777" w:rsidR="00CD770A" w:rsidRPr="00BE1D4A" w:rsidRDefault="00CD770A" w:rsidP="005A14D8">
            <w:pPr>
              <w:rPr>
                <w:lang w:val="uk-UA"/>
              </w:rPr>
            </w:pPr>
            <w:r>
              <w:rPr>
                <w:lang w:val="uk-UA"/>
              </w:rPr>
              <w:t>9</w:t>
            </w:r>
          </w:p>
        </w:tc>
      </w:tr>
      <w:tr w:rsidR="00CD770A" w:rsidRPr="00A535F0" w14:paraId="560D4998" w14:textId="77777777" w:rsidTr="6FD2E594">
        <w:tc>
          <w:tcPr>
            <w:tcW w:w="8642" w:type="dxa"/>
          </w:tcPr>
          <w:p w14:paraId="7AFA8D37" w14:textId="77777777" w:rsidR="00CD770A" w:rsidRPr="00DD7708" w:rsidRDefault="00CD770A" w:rsidP="005A14D8">
            <w:pPr>
              <w:rPr>
                <w:lang w:val="uk-UA"/>
              </w:rPr>
            </w:pPr>
            <w:r w:rsidRPr="00DD7708">
              <w:rPr>
                <w:lang w:val="ru-RU"/>
              </w:rPr>
              <w:t>Inability to get education for my children</w:t>
            </w:r>
          </w:p>
        </w:tc>
        <w:tc>
          <w:tcPr>
            <w:tcW w:w="708" w:type="dxa"/>
          </w:tcPr>
          <w:p w14:paraId="79087F6C" w14:textId="77777777" w:rsidR="00CD770A" w:rsidRPr="00DD7708" w:rsidRDefault="00CD770A" w:rsidP="005A14D8">
            <w:pPr>
              <w:rPr>
                <w:lang w:val="uk-UA"/>
              </w:rPr>
            </w:pPr>
            <w:r w:rsidRPr="00DD7708">
              <w:rPr>
                <w:lang w:val="uk-UA"/>
              </w:rPr>
              <w:t>10</w:t>
            </w:r>
          </w:p>
        </w:tc>
      </w:tr>
      <w:tr w:rsidR="00976B8F" w:rsidRPr="00A535F0" w14:paraId="68F80F14" w14:textId="77777777" w:rsidTr="6FD2E594">
        <w:tc>
          <w:tcPr>
            <w:tcW w:w="8642" w:type="dxa"/>
          </w:tcPr>
          <w:p w14:paraId="32895C0F" w14:textId="7878CF5F" w:rsidR="00976B8F" w:rsidRPr="00DD7708" w:rsidRDefault="00F35F3F" w:rsidP="005A14D8">
            <w:pPr>
              <w:rPr>
                <w:lang w:val="ru-RU"/>
              </w:rPr>
            </w:pPr>
            <w:r>
              <w:rPr>
                <w:lang w:val="ru-RU"/>
              </w:rPr>
              <w:lastRenderedPageBreak/>
              <w:t xml:space="preserve">Power outage </w:t>
            </w:r>
            <w:r w:rsidR="00B1136C">
              <w:rPr>
                <w:lang w:val="ru-RU"/>
              </w:rPr>
              <w:t>due to massive rocket attacks</w:t>
            </w:r>
          </w:p>
        </w:tc>
        <w:tc>
          <w:tcPr>
            <w:tcW w:w="708" w:type="dxa"/>
          </w:tcPr>
          <w:p w14:paraId="5A9D8B5B" w14:textId="357D89DB" w:rsidR="00976B8F" w:rsidRPr="00DD7708" w:rsidRDefault="00B1136C" w:rsidP="005A14D8">
            <w:pPr>
              <w:rPr>
                <w:lang w:val="uk-UA"/>
              </w:rPr>
            </w:pPr>
            <w:r>
              <w:rPr>
                <w:lang w:val="uk-UA"/>
              </w:rPr>
              <w:t>11</w:t>
            </w:r>
          </w:p>
        </w:tc>
      </w:tr>
      <w:tr w:rsidR="00C108E3" w:rsidRPr="00A535F0" w14:paraId="15D37C3D" w14:textId="77777777" w:rsidTr="6FD2E594">
        <w:trPr>
          <w:trHeight w:val="300"/>
        </w:trPr>
        <w:tc>
          <w:tcPr>
            <w:tcW w:w="8642" w:type="dxa"/>
          </w:tcPr>
          <w:p w14:paraId="3CD4FED3" w14:textId="636BF926" w:rsidR="00C108E3" w:rsidRDefault="4BAAFC0A" w:rsidP="005A14D8">
            <w:pPr>
              <w:rPr>
                <w:lang w:val="uk-UA"/>
              </w:rPr>
            </w:pPr>
            <w:r w:rsidRPr="6FD2E594">
              <w:rPr>
                <w:lang w:val="uk-UA"/>
              </w:rPr>
              <w:t xml:space="preserve">For family </w:t>
            </w:r>
            <w:r w:rsidR="08F6B8DB" w:rsidRPr="6FD2E594">
              <w:rPr>
                <w:lang w:val="uk-UA"/>
              </w:rPr>
              <w:t>reunification</w:t>
            </w:r>
          </w:p>
        </w:tc>
        <w:tc>
          <w:tcPr>
            <w:tcW w:w="708" w:type="dxa"/>
          </w:tcPr>
          <w:p w14:paraId="5240AA56" w14:textId="7C6626ED" w:rsidR="00C108E3" w:rsidRDefault="00C108E3" w:rsidP="005A14D8">
            <w:pPr>
              <w:rPr>
                <w:lang w:val="uk-UA"/>
              </w:rPr>
            </w:pPr>
            <w:r w:rsidRPr="6FD2E594">
              <w:rPr>
                <w:lang w:val="uk-UA"/>
              </w:rPr>
              <w:t>12</w:t>
            </w:r>
          </w:p>
        </w:tc>
      </w:tr>
      <w:tr w:rsidR="00C108E3" w:rsidRPr="00A535F0" w14:paraId="001E8B3B" w14:textId="77777777" w:rsidTr="6FD2E594">
        <w:trPr>
          <w:trHeight w:val="300"/>
        </w:trPr>
        <w:tc>
          <w:tcPr>
            <w:tcW w:w="8642" w:type="dxa"/>
          </w:tcPr>
          <w:p w14:paraId="5EFC2B7E" w14:textId="353039AC" w:rsidR="00C108E3" w:rsidRPr="00C108E3" w:rsidRDefault="54B9AC0A" w:rsidP="005A14D8">
            <w:pPr>
              <w:rPr>
                <w:lang w:val="uk-UA"/>
              </w:rPr>
            </w:pPr>
            <w:r w:rsidRPr="6FD2E594">
              <w:rPr>
                <w:lang w:val="uk-UA"/>
              </w:rPr>
              <w:t xml:space="preserve">For </w:t>
            </w:r>
            <w:r w:rsidR="4BAAFC0A" w:rsidRPr="6FD2E594">
              <w:rPr>
                <w:lang w:val="uk-UA"/>
              </w:rPr>
              <w:t>training</w:t>
            </w:r>
          </w:p>
        </w:tc>
        <w:tc>
          <w:tcPr>
            <w:tcW w:w="708" w:type="dxa"/>
          </w:tcPr>
          <w:p w14:paraId="0B1D5A51" w14:textId="4A3BB305" w:rsidR="00C108E3" w:rsidRDefault="00C108E3" w:rsidP="005A14D8">
            <w:pPr>
              <w:rPr>
                <w:lang w:val="uk-UA"/>
              </w:rPr>
            </w:pPr>
            <w:r w:rsidRPr="6FD2E594">
              <w:rPr>
                <w:lang w:val="uk-UA"/>
              </w:rPr>
              <w:t>13</w:t>
            </w:r>
          </w:p>
        </w:tc>
      </w:tr>
      <w:tr w:rsidR="008E181F" w:rsidRPr="00A535F0" w14:paraId="580EB2A7" w14:textId="77777777" w:rsidTr="6FD2E594">
        <w:trPr>
          <w:trHeight w:val="300"/>
        </w:trPr>
        <w:tc>
          <w:tcPr>
            <w:tcW w:w="8642" w:type="dxa"/>
          </w:tcPr>
          <w:p w14:paraId="624BAA5E" w14:textId="46F79743" w:rsidR="008E181F" w:rsidRPr="007A207C" w:rsidRDefault="008E181F" w:rsidP="005A14D8">
            <w:pPr>
              <w:rPr>
                <w:lang w:val="ru-RU"/>
              </w:rPr>
            </w:pPr>
            <w:r w:rsidRPr="6FD2E594">
              <w:rPr>
                <w:lang w:val="uk-UA"/>
              </w:rPr>
              <w:t>Because of work</w:t>
            </w:r>
          </w:p>
        </w:tc>
        <w:tc>
          <w:tcPr>
            <w:tcW w:w="708" w:type="dxa"/>
          </w:tcPr>
          <w:p w14:paraId="0BD3D13C" w14:textId="245611A6" w:rsidR="008E181F" w:rsidRPr="00C108E3" w:rsidRDefault="00C108E3" w:rsidP="005A14D8">
            <w:pPr>
              <w:rPr>
                <w:lang w:val="uk-UA"/>
              </w:rPr>
            </w:pPr>
            <w:r w:rsidRPr="6FD2E594">
              <w:rPr>
                <w:lang w:val="uk-UA"/>
              </w:rPr>
              <w:t>14</w:t>
            </w:r>
          </w:p>
        </w:tc>
      </w:tr>
      <w:tr w:rsidR="00CD770A" w:rsidRPr="00BE1D4A" w14:paraId="0840C9C1" w14:textId="77777777" w:rsidTr="6FD2E594">
        <w:tc>
          <w:tcPr>
            <w:tcW w:w="8642" w:type="dxa"/>
          </w:tcPr>
          <w:p w14:paraId="56CD33B2" w14:textId="77777777" w:rsidR="00CD770A" w:rsidRPr="00BE1D4A" w:rsidRDefault="00CD770A" w:rsidP="005A14D8">
            <w:pPr>
              <w:rPr>
                <w:lang w:val="uk-UA"/>
              </w:rPr>
            </w:pPr>
            <w:r w:rsidRPr="00BE1D4A">
              <w:rPr>
                <w:lang w:val="uk-UA"/>
              </w:rPr>
              <w:t xml:space="preserve">Other </w:t>
            </w:r>
            <w:r w:rsidRPr="00BE1D4A">
              <w:rPr>
                <w:b/>
                <w:bCs/>
                <w:color w:val="00B0F0"/>
                <w:lang w:val="uk-UA"/>
              </w:rPr>
              <w:t xml:space="preserve">(BB) </w:t>
            </w:r>
          </w:p>
        </w:tc>
        <w:tc>
          <w:tcPr>
            <w:tcW w:w="708" w:type="dxa"/>
          </w:tcPr>
          <w:p w14:paraId="19450796" w14:textId="77777777" w:rsidR="00CD770A" w:rsidRPr="00BE1D4A" w:rsidRDefault="00CD770A" w:rsidP="005A14D8">
            <w:pPr>
              <w:rPr>
                <w:lang w:val="uk-UA"/>
              </w:rPr>
            </w:pPr>
            <w:r>
              <w:rPr>
                <w:lang w:val="uk-UA"/>
              </w:rPr>
              <w:t>97</w:t>
            </w:r>
          </w:p>
        </w:tc>
      </w:tr>
      <w:tr w:rsidR="00CD770A" w:rsidRPr="00BE1D4A" w14:paraId="0720C5DE" w14:textId="77777777" w:rsidTr="6FD2E594">
        <w:tc>
          <w:tcPr>
            <w:tcW w:w="8642" w:type="dxa"/>
          </w:tcPr>
          <w:p w14:paraId="3888B6CC" w14:textId="77777777" w:rsidR="00CD770A" w:rsidRPr="00BE1D4A" w:rsidRDefault="00CD770A" w:rsidP="005A14D8">
            <w:pPr>
              <w:rPr>
                <w:lang w:val="uk-UA"/>
              </w:rPr>
            </w:pPr>
            <w:r w:rsidRPr="00BE1D4A">
              <w:rPr>
                <w:lang w:val="uk-UA"/>
              </w:rPr>
              <w:t xml:space="preserve">Refusal to answer </w:t>
            </w:r>
          </w:p>
        </w:tc>
        <w:tc>
          <w:tcPr>
            <w:tcW w:w="708" w:type="dxa"/>
          </w:tcPr>
          <w:p w14:paraId="6FD98719" w14:textId="77777777" w:rsidR="00CD770A" w:rsidRPr="00BE1D4A" w:rsidRDefault="00CD770A" w:rsidP="005A14D8">
            <w:pPr>
              <w:rPr>
                <w:lang w:val="uk-UA"/>
              </w:rPr>
            </w:pPr>
            <w:r w:rsidRPr="00BE1D4A">
              <w:rPr>
                <w:lang w:val="uk-UA"/>
              </w:rPr>
              <w:t>99</w:t>
            </w:r>
          </w:p>
        </w:tc>
      </w:tr>
    </w:tbl>
    <w:p w14:paraId="0D15E559" w14:textId="77777777" w:rsidR="00CD770A" w:rsidRDefault="00CD770A" w:rsidP="00CD770A">
      <w:pPr>
        <w:rPr>
          <w:lang w:val="uk-UA"/>
        </w:rPr>
      </w:pPr>
    </w:p>
    <w:p w14:paraId="1C0C2E26" w14:textId="77777777" w:rsidR="00CD770A" w:rsidRPr="00BE1D4A" w:rsidRDefault="00CD770A" w:rsidP="00CD770A">
      <w:pPr>
        <w:rPr>
          <w:lang w:val="uk-UA"/>
        </w:rPr>
      </w:pPr>
    </w:p>
    <w:p w14:paraId="56A5AB34" w14:textId="144D91F0" w:rsidR="00CD770A" w:rsidRPr="00BE1D4A" w:rsidRDefault="00CD770A" w:rsidP="6FD2E594">
      <w:pPr>
        <w:widowControl w:val="0"/>
        <w:adjustRightInd w:val="0"/>
        <w:rPr>
          <w:color w:val="000000" w:themeColor="text1"/>
          <w:lang w:val="uk-UA"/>
        </w:rPr>
      </w:pPr>
      <w:r w:rsidRPr="6FD2E594">
        <w:rPr>
          <w:rFonts w:ascii="Arial" w:hAnsi="Arial" w:cs="Arial"/>
          <w:b/>
          <w:bCs/>
          <w:color w:val="000000" w:themeColor="text1"/>
          <w:lang w:val="uk-UA"/>
        </w:rPr>
        <w:t xml:space="preserve">B. INFORMATION ABOUT </w:t>
      </w:r>
      <w:r w:rsidR="007030AA" w:rsidRPr="6FD2E594">
        <w:rPr>
          <w:rFonts w:ascii="Arial" w:hAnsi="Arial" w:cs="Arial"/>
          <w:b/>
          <w:bCs/>
          <w:color w:val="000000" w:themeColor="text1"/>
          <w:lang w:val="uk-UA"/>
        </w:rPr>
        <w:t>THE FAMILY</w:t>
      </w:r>
    </w:p>
    <w:p w14:paraId="1C06F85F" w14:textId="77777777" w:rsidR="007030AA" w:rsidRDefault="007030AA" w:rsidP="00CD770A">
      <w:pPr>
        <w:rPr>
          <w:b/>
          <w:bCs/>
          <w:color w:val="00B0F0"/>
          <w:lang w:val="uk-UA"/>
        </w:rPr>
      </w:pPr>
    </w:p>
    <w:p w14:paraId="249E48B6" w14:textId="4EAD5344" w:rsidR="007030AA" w:rsidRPr="002A00A8" w:rsidRDefault="007030AA" w:rsidP="00CD770A">
      <w:pPr>
        <w:rPr>
          <w:b/>
          <w:bCs/>
          <w:lang w:val="uk-UA"/>
        </w:rPr>
      </w:pPr>
      <w:r w:rsidRPr="6FD2E594">
        <w:rPr>
          <w:b/>
          <w:bCs/>
          <w:lang w:val="uk-UA"/>
        </w:rPr>
        <w:t>What is your marital status</w:t>
      </w:r>
    </w:p>
    <w:p w14:paraId="08CC427D" w14:textId="535B4781" w:rsidR="007030AA" w:rsidRPr="002A00A8" w:rsidRDefault="007030AA" w:rsidP="00CD770A">
      <w:pPr>
        <w:rPr>
          <w:b/>
          <w:bCs/>
          <w:lang w:val="uk-UA"/>
        </w:rPr>
      </w:pPr>
      <w:r w:rsidRPr="002A00A8">
        <w:rPr>
          <w:b/>
          <w:bCs/>
          <w:lang w:val="uk-UA"/>
        </w:rPr>
        <w:t xml:space="preserve">Married </w:t>
      </w:r>
      <w:r w:rsidR="001C7106">
        <w:rPr>
          <w:b/>
          <w:bCs/>
          <w:lang w:val="uk-UA"/>
        </w:rPr>
        <w:t>or in a civil union</w:t>
      </w:r>
    </w:p>
    <w:p w14:paraId="4E819D7F" w14:textId="77777777" w:rsidR="00C57415" w:rsidRPr="002A00A8" w:rsidRDefault="00C57415" w:rsidP="00CD770A">
      <w:pPr>
        <w:rPr>
          <w:b/>
          <w:bCs/>
          <w:lang w:val="uk-UA"/>
        </w:rPr>
      </w:pPr>
      <w:r w:rsidRPr="002A00A8">
        <w:rPr>
          <w:b/>
          <w:bCs/>
          <w:lang w:val="uk-UA"/>
        </w:rPr>
        <w:t>Single</w:t>
      </w:r>
      <w:r w:rsidR="00384DDD" w:rsidRPr="002A00A8">
        <w:rPr>
          <w:b/>
          <w:bCs/>
          <w:lang w:val="uk-UA"/>
        </w:rPr>
        <w:t xml:space="preserve">, but </w:t>
      </w:r>
      <w:r w:rsidRPr="002A00A8">
        <w:rPr>
          <w:b/>
          <w:bCs/>
          <w:lang w:val="uk-UA"/>
        </w:rPr>
        <w:t>in a relationship</w:t>
      </w:r>
    </w:p>
    <w:p w14:paraId="06668E20" w14:textId="77777777" w:rsidR="00C57415" w:rsidRPr="002A00A8" w:rsidRDefault="00C57415" w:rsidP="00CD770A">
      <w:pPr>
        <w:rPr>
          <w:b/>
          <w:bCs/>
          <w:lang w:val="uk-UA"/>
        </w:rPr>
      </w:pPr>
      <w:r w:rsidRPr="002A00A8">
        <w:rPr>
          <w:b/>
          <w:bCs/>
          <w:lang w:val="uk-UA"/>
        </w:rPr>
        <w:t>I am not married or in a relationship</w:t>
      </w:r>
    </w:p>
    <w:p w14:paraId="6179F974" w14:textId="6E851100" w:rsidR="00C57415" w:rsidRPr="00B57031" w:rsidRDefault="00C57415" w:rsidP="00CD770A">
      <w:pPr>
        <w:rPr>
          <w:b/>
          <w:lang w:val="ru-RU"/>
        </w:rPr>
      </w:pPr>
      <w:r w:rsidRPr="002A00A8">
        <w:rPr>
          <w:b/>
          <w:bCs/>
          <w:lang w:val="uk-UA"/>
        </w:rPr>
        <w:t>Divorced</w:t>
      </w:r>
      <w:r w:rsidR="00B20A20" w:rsidRPr="00B57031">
        <w:rPr>
          <w:b/>
          <w:bCs/>
          <w:lang w:val="ru-RU"/>
        </w:rPr>
        <w:t xml:space="preserve">  </w:t>
      </w:r>
    </w:p>
    <w:p w14:paraId="51FF6658" w14:textId="77777777" w:rsidR="00C57415" w:rsidRPr="002A00A8" w:rsidRDefault="00C57415" w:rsidP="00CD770A">
      <w:pPr>
        <w:rPr>
          <w:b/>
          <w:bCs/>
          <w:lang w:val="uk-UA"/>
        </w:rPr>
      </w:pPr>
      <w:r w:rsidRPr="002A00A8">
        <w:rPr>
          <w:b/>
          <w:bCs/>
          <w:lang w:val="uk-UA"/>
        </w:rPr>
        <w:t>Widower/Widow</w:t>
      </w:r>
    </w:p>
    <w:p w14:paraId="7AD8FE00" w14:textId="77777777" w:rsidR="009B25AE" w:rsidRPr="002A00A8" w:rsidRDefault="00C57415" w:rsidP="00CD770A">
      <w:pPr>
        <w:rPr>
          <w:b/>
          <w:bCs/>
          <w:lang w:val="uk-UA"/>
        </w:rPr>
      </w:pPr>
      <w:r w:rsidRPr="002A00A8">
        <w:rPr>
          <w:b/>
          <w:bCs/>
          <w:lang w:val="uk-UA"/>
        </w:rPr>
        <w:t>It's hard to say</w:t>
      </w:r>
    </w:p>
    <w:p w14:paraId="083FB8CB" w14:textId="77777777" w:rsidR="009B25AE" w:rsidRPr="002A00A8" w:rsidRDefault="009B25AE" w:rsidP="00CD770A">
      <w:pPr>
        <w:rPr>
          <w:b/>
          <w:bCs/>
          <w:lang w:val="uk-UA"/>
        </w:rPr>
      </w:pPr>
    </w:p>
    <w:p w14:paraId="166240EF" w14:textId="0289D11C" w:rsidR="00384DDD" w:rsidRPr="002A00A8" w:rsidRDefault="009B25AE" w:rsidP="00CD770A">
      <w:pPr>
        <w:rPr>
          <w:b/>
          <w:bCs/>
          <w:lang w:val="uk-UA"/>
        </w:rPr>
      </w:pPr>
      <w:r w:rsidRPr="002A00A8">
        <w:rPr>
          <w:b/>
          <w:bCs/>
          <w:lang w:val="uk-UA"/>
        </w:rPr>
        <w:t xml:space="preserve">If </w:t>
      </w:r>
      <w:r w:rsidR="00227D22" w:rsidRPr="002A00A8">
        <w:rPr>
          <w:b/>
          <w:bCs/>
          <w:lang w:val="uk-UA"/>
        </w:rPr>
        <w:t xml:space="preserve">the answer to </w:t>
      </w:r>
      <w:r w:rsidRPr="002A00A8">
        <w:rPr>
          <w:b/>
          <w:bCs/>
          <w:lang w:val="uk-UA"/>
        </w:rPr>
        <w:t xml:space="preserve">the previous </w:t>
      </w:r>
      <w:r w:rsidR="00227D22" w:rsidRPr="002A00A8">
        <w:rPr>
          <w:b/>
          <w:bCs/>
          <w:lang w:val="uk-UA"/>
        </w:rPr>
        <w:t xml:space="preserve">question </w:t>
      </w:r>
      <w:r w:rsidR="00C1769F" w:rsidRPr="002A00A8">
        <w:rPr>
          <w:b/>
          <w:bCs/>
          <w:lang w:val="uk-UA"/>
        </w:rPr>
        <w:t>is "Married</w:t>
      </w:r>
      <w:r w:rsidR="005C14E8" w:rsidRPr="002A00A8">
        <w:rPr>
          <w:b/>
          <w:bCs/>
          <w:lang w:val="uk-UA"/>
        </w:rPr>
        <w:t>" or "Single but in a relationship"</w:t>
      </w:r>
    </w:p>
    <w:p w14:paraId="51C5A345" w14:textId="4170A7AB" w:rsidR="00DA40CA" w:rsidRPr="00B57031" w:rsidRDefault="00DA40CA" w:rsidP="00CD770A">
      <w:pPr>
        <w:rPr>
          <w:b/>
          <w:bCs/>
          <w:lang w:val="ru-RU"/>
        </w:rPr>
      </w:pPr>
      <w:r w:rsidRPr="002A00A8">
        <w:rPr>
          <w:b/>
          <w:bCs/>
          <w:lang w:val="uk-UA"/>
        </w:rPr>
        <w:t>Your partner(s)</w:t>
      </w:r>
      <w:r w:rsidRPr="00B57031">
        <w:rPr>
          <w:b/>
          <w:bCs/>
          <w:lang w:val="ru-RU"/>
        </w:rPr>
        <w:t>:</w:t>
      </w:r>
    </w:p>
    <w:p w14:paraId="550215FA" w14:textId="7A033208" w:rsidR="00DA40CA" w:rsidRPr="002A00A8" w:rsidRDefault="00DA40CA" w:rsidP="00CD770A">
      <w:pPr>
        <w:rPr>
          <w:b/>
          <w:bCs/>
          <w:lang w:val="uk-UA"/>
        </w:rPr>
      </w:pPr>
      <w:r w:rsidRPr="002A00A8">
        <w:rPr>
          <w:b/>
          <w:bCs/>
          <w:lang w:val="uk-UA"/>
        </w:rPr>
        <w:t>Based in Ukraine</w:t>
      </w:r>
    </w:p>
    <w:p w14:paraId="7EDF0805" w14:textId="50796C4B" w:rsidR="00DA40CA" w:rsidRPr="002A00A8" w:rsidRDefault="00BA6B68" w:rsidP="00CD770A">
      <w:pPr>
        <w:rPr>
          <w:b/>
          <w:bCs/>
          <w:lang w:val="uk-UA"/>
        </w:rPr>
      </w:pPr>
      <w:r w:rsidRPr="002A00A8">
        <w:rPr>
          <w:b/>
          <w:bCs/>
          <w:lang w:val="uk-UA"/>
        </w:rPr>
        <w:t xml:space="preserve">Went </w:t>
      </w:r>
      <w:r w:rsidR="00D126DB" w:rsidRPr="002A00A8">
        <w:rPr>
          <w:b/>
          <w:bCs/>
          <w:lang w:val="uk-UA"/>
        </w:rPr>
        <w:t>abroad with me</w:t>
      </w:r>
    </w:p>
    <w:p w14:paraId="2EA59A12" w14:textId="3EDAD3CA" w:rsidR="00D126DB" w:rsidRDefault="00BA6B68" w:rsidP="00CD770A">
      <w:pPr>
        <w:rPr>
          <w:b/>
          <w:bCs/>
          <w:lang w:val="uk-UA"/>
        </w:rPr>
      </w:pPr>
      <w:r w:rsidRPr="002A00A8">
        <w:rPr>
          <w:b/>
          <w:bCs/>
          <w:lang w:val="uk-UA"/>
        </w:rPr>
        <w:t>He/she</w:t>
      </w:r>
      <w:r w:rsidR="00D126DB" w:rsidRPr="002A00A8">
        <w:rPr>
          <w:b/>
          <w:bCs/>
          <w:lang w:val="uk-UA"/>
        </w:rPr>
        <w:t xml:space="preserve"> went abroad </w:t>
      </w:r>
      <w:r w:rsidRPr="002A00A8">
        <w:rPr>
          <w:b/>
          <w:bCs/>
          <w:lang w:val="uk-UA"/>
        </w:rPr>
        <w:t xml:space="preserve">at a different time than me </w:t>
      </w:r>
    </w:p>
    <w:p w14:paraId="4CB69052" w14:textId="138FBAE9" w:rsidR="000A3406" w:rsidRPr="00665CD8" w:rsidRDefault="00E16798" w:rsidP="00CD770A">
      <w:pPr>
        <w:rPr>
          <w:b/>
          <w:bCs/>
          <w:lang w:val="uk-UA"/>
        </w:rPr>
      </w:pPr>
      <w:r w:rsidRPr="6FD2E594">
        <w:rPr>
          <w:b/>
          <w:bCs/>
          <w:lang w:val="uk-UA"/>
        </w:rPr>
        <w:t xml:space="preserve">He spends </w:t>
      </w:r>
      <w:r w:rsidR="007F452A" w:rsidRPr="6FD2E594">
        <w:rPr>
          <w:b/>
          <w:bCs/>
          <w:lang w:val="uk-UA"/>
        </w:rPr>
        <w:t>part of his time with me and part of his time in Ukraine</w:t>
      </w:r>
    </w:p>
    <w:p w14:paraId="2AF4859E" w14:textId="77777777" w:rsidR="007030AA" w:rsidRDefault="007030AA" w:rsidP="00CD770A">
      <w:pPr>
        <w:rPr>
          <w:b/>
          <w:bCs/>
          <w:color w:val="00B0F0"/>
          <w:lang w:val="uk-UA"/>
        </w:rPr>
      </w:pPr>
    </w:p>
    <w:p w14:paraId="2CA5C71A" w14:textId="6F303B17" w:rsidR="00CD770A" w:rsidRPr="00BE1D4A" w:rsidRDefault="00CD770A" w:rsidP="00CD770A">
      <w:pPr>
        <w:rPr>
          <w:b/>
          <w:bCs/>
          <w:color w:val="00B0F0"/>
          <w:lang w:val="uk-UA"/>
        </w:rPr>
      </w:pPr>
      <w:r w:rsidRPr="00BE1D4A">
        <w:rPr>
          <w:b/>
          <w:bCs/>
          <w:color w:val="00B0F0"/>
          <w:lang w:val="uk-UA"/>
        </w:rPr>
        <w:t>Show the block (B1-B4) if A2 =</w:t>
      </w:r>
    </w:p>
    <w:tbl>
      <w:tblPr>
        <w:tblStyle w:val="TableGrid"/>
        <w:tblW w:w="9351" w:type="dxa"/>
        <w:tblLook w:val="04A0" w:firstRow="1" w:lastRow="0" w:firstColumn="1" w:lastColumn="0" w:noHBand="0" w:noVBand="1"/>
      </w:tblPr>
      <w:tblGrid>
        <w:gridCol w:w="8642"/>
        <w:gridCol w:w="709"/>
      </w:tblGrid>
      <w:tr w:rsidR="00CD770A" w:rsidRPr="00BE1D4A" w14:paraId="4C94F2B6" w14:textId="77777777" w:rsidTr="6FD2E594">
        <w:tc>
          <w:tcPr>
            <w:tcW w:w="8642" w:type="dxa"/>
          </w:tcPr>
          <w:p w14:paraId="6ED408C9" w14:textId="77777777" w:rsidR="00CD770A" w:rsidRPr="00BE1D4A" w:rsidRDefault="00CD770A" w:rsidP="005A14D8">
            <w:pPr>
              <w:rPr>
                <w:b/>
                <w:bCs/>
                <w:lang w:val="uk-UA"/>
              </w:rPr>
            </w:pPr>
            <w:r w:rsidRPr="00BE1D4A">
              <w:rPr>
                <w:b/>
                <w:bCs/>
                <w:lang w:val="uk-UA"/>
              </w:rPr>
              <w:t xml:space="preserve">Б1.  How many children have left Ukraine </w:t>
            </w:r>
            <w:r>
              <w:rPr>
                <w:b/>
                <w:bCs/>
                <w:lang w:val="uk-UA"/>
              </w:rPr>
              <w:t xml:space="preserve">and live </w:t>
            </w:r>
            <w:r w:rsidRPr="00BE1D4A">
              <w:rPr>
                <w:b/>
                <w:bCs/>
                <w:lang w:val="uk-UA"/>
              </w:rPr>
              <w:t xml:space="preserve">with you? </w:t>
            </w:r>
          </w:p>
          <w:p w14:paraId="5761E6C7" w14:textId="06702696" w:rsidR="00CD770A" w:rsidRPr="00BE1D4A" w:rsidRDefault="00CD770A" w:rsidP="6FD2E594">
            <w:pPr>
              <w:rPr>
                <w:i/>
                <w:iCs/>
                <w:lang w:val="uk-UA"/>
              </w:rPr>
            </w:pPr>
            <w:r w:rsidRPr="6FD2E594">
              <w:rPr>
                <w:i/>
                <w:iCs/>
                <w:lang w:val="uk-UA"/>
              </w:rPr>
              <w:t xml:space="preserve">Note: Please count </w:t>
            </w:r>
            <w:r w:rsidRPr="6FD2E594">
              <w:rPr>
                <w:i/>
                <w:iCs/>
                <w:u w:val="single"/>
                <w:lang w:val="uk-UA"/>
              </w:rPr>
              <w:t xml:space="preserve">only </w:t>
            </w:r>
            <w:r w:rsidR="6EB9D905" w:rsidRPr="6FD2E594">
              <w:rPr>
                <w:i/>
                <w:iCs/>
                <w:u w:val="single"/>
                <w:lang w:val="uk-UA"/>
              </w:rPr>
              <w:t xml:space="preserve">those children who are still </w:t>
            </w:r>
            <w:r w:rsidR="39CFBFB7" w:rsidRPr="6FD2E594">
              <w:rPr>
                <w:i/>
                <w:iCs/>
                <w:u w:val="single"/>
                <w:lang w:val="uk-UA"/>
              </w:rPr>
              <w:t>minors</w:t>
            </w:r>
            <w:r w:rsidR="08F4C40B" w:rsidRPr="6FD2E594">
              <w:rPr>
                <w:i/>
                <w:iCs/>
                <w:u w:val="single"/>
                <w:lang w:val="uk-UA"/>
              </w:rPr>
              <w:t xml:space="preserve">. Please count only </w:t>
            </w:r>
            <w:r w:rsidRPr="6FD2E594">
              <w:rPr>
                <w:i/>
                <w:iCs/>
                <w:u w:val="single"/>
                <w:lang w:val="uk-UA"/>
              </w:rPr>
              <w:t xml:space="preserve">your </w:t>
            </w:r>
            <w:r w:rsidR="08F4C40B" w:rsidRPr="6FD2E594">
              <w:rPr>
                <w:i/>
                <w:iCs/>
                <w:u w:val="single"/>
                <w:lang w:val="uk-UA"/>
              </w:rPr>
              <w:t xml:space="preserve">own </w:t>
            </w:r>
            <w:r w:rsidRPr="6FD2E594">
              <w:rPr>
                <w:i/>
                <w:iCs/>
                <w:u w:val="single"/>
                <w:lang w:val="uk-UA"/>
              </w:rPr>
              <w:t xml:space="preserve">children </w:t>
            </w:r>
            <w:r w:rsidR="08F4C40B" w:rsidRPr="6FD2E594">
              <w:rPr>
                <w:i/>
                <w:iCs/>
                <w:u w:val="single"/>
                <w:lang w:val="uk-UA"/>
              </w:rPr>
              <w:t>or children under your care</w:t>
            </w:r>
            <w:r w:rsidRPr="6FD2E594">
              <w:rPr>
                <w:i/>
                <w:iCs/>
                <w:lang w:val="uk-UA"/>
              </w:rPr>
              <w:t>. Do not count children of your relatives/friends/acquaintances who left with you and their parents/guardians</w:t>
            </w:r>
            <w:r w:rsidR="099D40FE" w:rsidRPr="6FD2E594">
              <w:rPr>
                <w:i/>
                <w:iCs/>
                <w:lang w:val="uk-UA"/>
              </w:rPr>
              <w:t xml:space="preserve">. Also, do not count your grandchildren if they left with at least one of their </w:t>
            </w:r>
          </w:p>
        </w:tc>
        <w:tc>
          <w:tcPr>
            <w:tcW w:w="709" w:type="dxa"/>
          </w:tcPr>
          <w:p w14:paraId="61DF3F86" w14:textId="77777777" w:rsidR="00CD770A" w:rsidRPr="00BE1D4A" w:rsidRDefault="00CD770A" w:rsidP="005A14D8">
            <w:pPr>
              <w:rPr>
                <w:lang w:val="uk-UA"/>
              </w:rPr>
            </w:pPr>
            <w:r w:rsidRPr="00BE1D4A">
              <w:rPr>
                <w:b/>
                <w:bCs/>
                <w:color w:val="00B0F0"/>
                <w:lang w:val="uk-UA"/>
              </w:rPr>
              <w:t>OB</w:t>
            </w:r>
          </w:p>
        </w:tc>
      </w:tr>
      <w:tr w:rsidR="00CD770A" w:rsidRPr="00BE1D4A" w14:paraId="3A730506" w14:textId="77777777" w:rsidTr="6FD2E594">
        <w:tc>
          <w:tcPr>
            <w:tcW w:w="8642" w:type="dxa"/>
          </w:tcPr>
          <w:p w14:paraId="093013B3" w14:textId="77777777" w:rsidR="00CD770A" w:rsidRPr="00BE1D4A" w:rsidRDefault="00CD770A" w:rsidP="005A14D8">
            <w:pPr>
              <w:rPr>
                <w:lang w:val="uk-UA"/>
              </w:rPr>
            </w:pPr>
            <w:r w:rsidRPr="00BE1D4A">
              <w:rPr>
                <w:lang w:val="uk-UA"/>
              </w:rPr>
              <w:t xml:space="preserve">1 child   </w:t>
            </w:r>
          </w:p>
        </w:tc>
        <w:tc>
          <w:tcPr>
            <w:tcW w:w="709" w:type="dxa"/>
          </w:tcPr>
          <w:p w14:paraId="14707CDE" w14:textId="77777777" w:rsidR="00CD770A" w:rsidRPr="00BE1D4A" w:rsidRDefault="00CD770A" w:rsidP="005A14D8">
            <w:pPr>
              <w:rPr>
                <w:lang w:val="uk-UA"/>
              </w:rPr>
            </w:pPr>
            <w:r w:rsidRPr="00BE1D4A">
              <w:rPr>
                <w:lang w:val="uk-UA"/>
              </w:rPr>
              <w:t>1</w:t>
            </w:r>
          </w:p>
        </w:tc>
      </w:tr>
      <w:tr w:rsidR="00CD770A" w:rsidRPr="00BE1D4A" w14:paraId="639912A8" w14:textId="77777777" w:rsidTr="6FD2E594">
        <w:tc>
          <w:tcPr>
            <w:tcW w:w="8642" w:type="dxa"/>
          </w:tcPr>
          <w:p w14:paraId="69948FBE" w14:textId="77777777" w:rsidR="00CD770A" w:rsidRPr="00BE1D4A" w:rsidRDefault="00CD770A" w:rsidP="005A14D8">
            <w:pPr>
              <w:rPr>
                <w:lang w:val="uk-UA"/>
              </w:rPr>
            </w:pPr>
            <w:r w:rsidRPr="00BE1D4A">
              <w:rPr>
                <w:lang w:val="uk-UA"/>
              </w:rPr>
              <w:t xml:space="preserve">2 children </w:t>
            </w:r>
          </w:p>
        </w:tc>
        <w:tc>
          <w:tcPr>
            <w:tcW w:w="709" w:type="dxa"/>
          </w:tcPr>
          <w:p w14:paraId="035B60B1" w14:textId="77777777" w:rsidR="00CD770A" w:rsidRPr="00BE1D4A" w:rsidRDefault="00CD770A" w:rsidP="005A14D8">
            <w:pPr>
              <w:rPr>
                <w:lang w:val="uk-UA"/>
              </w:rPr>
            </w:pPr>
            <w:r w:rsidRPr="00BE1D4A">
              <w:rPr>
                <w:lang w:val="uk-UA"/>
              </w:rPr>
              <w:t>2</w:t>
            </w:r>
          </w:p>
        </w:tc>
      </w:tr>
      <w:tr w:rsidR="00CD770A" w:rsidRPr="00BE1D4A" w14:paraId="3E01713A" w14:textId="77777777" w:rsidTr="6FD2E594">
        <w:tc>
          <w:tcPr>
            <w:tcW w:w="8642" w:type="dxa"/>
          </w:tcPr>
          <w:p w14:paraId="026DA541" w14:textId="77777777" w:rsidR="00CD770A" w:rsidRPr="00BE1D4A" w:rsidRDefault="00CD770A" w:rsidP="005A14D8">
            <w:pPr>
              <w:rPr>
                <w:lang w:val="uk-UA"/>
              </w:rPr>
            </w:pPr>
            <w:r w:rsidRPr="00BE1D4A">
              <w:rPr>
                <w:lang w:val="uk-UA"/>
              </w:rPr>
              <w:t xml:space="preserve">3 children </w:t>
            </w:r>
          </w:p>
        </w:tc>
        <w:tc>
          <w:tcPr>
            <w:tcW w:w="709" w:type="dxa"/>
          </w:tcPr>
          <w:p w14:paraId="43696982" w14:textId="77777777" w:rsidR="00CD770A" w:rsidRPr="00BE1D4A" w:rsidRDefault="00CD770A" w:rsidP="005A14D8">
            <w:pPr>
              <w:rPr>
                <w:lang w:val="uk-UA"/>
              </w:rPr>
            </w:pPr>
            <w:r w:rsidRPr="00BE1D4A">
              <w:rPr>
                <w:lang w:val="uk-UA"/>
              </w:rPr>
              <w:t>3</w:t>
            </w:r>
          </w:p>
        </w:tc>
      </w:tr>
      <w:tr w:rsidR="00CD770A" w:rsidRPr="00BE1D4A" w14:paraId="54D8EA70" w14:textId="77777777" w:rsidTr="6FD2E594">
        <w:tc>
          <w:tcPr>
            <w:tcW w:w="8642" w:type="dxa"/>
          </w:tcPr>
          <w:p w14:paraId="5861961C" w14:textId="77777777" w:rsidR="00CD770A" w:rsidRPr="00BE1D4A" w:rsidRDefault="00CD770A" w:rsidP="005A14D8">
            <w:pPr>
              <w:rPr>
                <w:lang w:val="uk-UA"/>
              </w:rPr>
            </w:pPr>
            <w:r w:rsidRPr="00BE1D4A">
              <w:rPr>
                <w:lang w:val="uk-UA"/>
              </w:rPr>
              <w:t xml:space="preserve">4 children </w:t>
            </w:r>
          </w:p>
        </w:tc>
        <w:tc>
          <w:tcPr>
            <w:tcW w:w="709" w:type="dxa"/>
          </w:tcPr>
          <w:p w14:paraId="32C89A6C" w14:textId="77777777" w:rsidR="00CD770A" w:rsidRPr="00BE1D4A" w:rsidRDefault="00CD770A" w:rsidP="005A14D8">
            <w:pPr>
              <w:rPr>
                <w:lang w:val="uk-UA"/>
              </w:rPr>
            </w:pPr>
            <w:r w:rsidRPr="00BE1D4A">
              <w:rPr>
                <w:lang w:val="uk-UA"/>
              </w:rPr>
              <w:t>4</w:t>
            </w:r>
          </w:p>
        </w:tc>
      </w:tr>
      <w:tr w:rsidR="00CD770A" w:rsidRPr="00BE1D4A" w14:paraId="7B0C6DF4" w14:textId="77777777" w:rsidTr="6FD2E594">
        <w:tc>
          <w:tcPr>
            <w:tcW w:w="8642" w:type="dxa"/>
          </w:tcPr>
          <w:p w14:paraId="20A6B649" w14:textId="77777777" w:rsidR="00CD770A" w:rsidRPr="00BE1D4A" w:rsidRDefault="00CD770A" w:rsidP="005A14D8">
            <w:pPr>
              <w:rPr>
                <w:lang w:val="uk-UA"/>
              </w:rPr>
            </w:pPr>
            <w:r w:rsidRPr="00BE1D4A">
              <w:rPr>
                <w:lang w:val="uk-UA"/>
              </w:rPr>
              <w:t xml:space="preserve">5 children </w:t>
            </w:r>
          </w:p>
        </w:tc>
        <w:tc>
          <w:tcPr>
            <w:tcW w:w="709" w:type="dxa"/>
          </w:tcPr>
          <w:p w14:paraId="36ABE211" w14:textId="77777777" w:rsidR="00CD770A" w:rsidRPr="00BE1D4A" w:rsidRDefault="00CD770A" w:rsidP="005A14D8">
            <w:pPr>
              <w:rPr>
                <w:lang w:val="uk-UA"/>
              </w:rPr>
            </w:pPr>
            <w:r w:rsidRPr="00BE1D4A">
              <w:rPr>
                <w:lang w:val="uk-UA"/>
              </w:rPr>
              <w:t>5</w:t>
            </w:r>
          </w:p>
        </w:tc>
      </w:tr>
      <w:tr w:rsidR="00CD770A" w:rsidRPr="00BE1D4A" w14:paraId="19E63AAF" w14:textId="77777777" w:rsidTr="6FD2E594">
        <w:tc>
          <w:tcPr>
            <w:tcW w:w="8642" w:type="dxa"/>
          </w:tcPr>
          <w:p w14:paraId="26E32A4B" w14:textId="77777777" w:rsidR="00CD770A" w:rsidRPr="00BE1D4A" w:rsidRDefault="00CD770A" w:rsidP="005A14D8">
            <w:pPr>
              <w:rPr>
                <w:lang w:val="uk-UA"/>
              </w:rPr>
            </w:pPr>
            <w:r w:rsidRPr="00BE1D4A">
              <w:rPr>
                <w:lang w:val="uk-UA"/>
              </w:rPr>
              <w:t xml:space="preserve">6 children </w:t>
            </w:r>
          </w:p>
        </w:tc>
        <w:tc>
          <w:tcPr>
            <w:tcW w:w="709" w:type="dxa"/>
          </w:tcPr>
          <w:p w14:paraId="73DA5470" w14:textId="77777777" w:rsidR="00CD770A" w:rsidRPr="00BE1D4A" w:rsidRDefault="00CD770A" w:rsidP="005A14D8">
            <w:pPr>
              <w:rPr>
                <w:lang w:val="uk-UA"/>
              </w:rPr>
            </w:pPr>
            <w:r w:rsidRPr="00BE1D4A">
              <w:rPr>
                <w:lang w:val="uk-UA"/>
              </w:rPr>
              <w:t>6</w:t>
            </w:r>
          </w:p>
        </w:tc>
      </w:tr>
      <w:tr w:rsidR="00CD770A" w:rsidRPr="00BE1D4A" w14:paraId="323ABAC8" w14:textId="77777777" w:rsidTr="6FD2E594">
        <w:tc>
          <w:tcPr>
            <w:tcW w:w="8642" w:type="dxa"/>
          </w:tcPr>
          <w:p w14:paraId="306617ED" w14:textId="77777777" w:rsidR="00CD770A" w:rsidRPr="00BE1D4A" w:rsidRDefault="00CD770A" w:rsidP="005A14D8">
            <w:pPr>
              <w:rPr>
                <w:lang w:val="uk-UA"/>
              </w:rPr>
            </w:pPr>
            <w:r w:rsidRPr="00BE1D4A">
              <w:rPr>
                <w:lang w:val="uk-UA"/>
              </w:rPr>
              <w:t xml:space="preserve">7 children </w:t>
            </w:r>
          </w:p>
        </w:tc>
        <w:tc>
          <w:tcPr>
            <w:tcW w:w="709" w:type="dxa"/>
          </w:tcPr>
          <w:p w14:paraId="57B0BC75" w14:textId="77777777" w:rsidR="00CD770A" w:rsidRPr="00BE1D4A" w:rsidRDefault="00CD770A" w:rsidP="005A14D8">
            <w:pPr>
              <w:rPr>
                <w:lang w:val="uk-UA"/>
              </w:rPr>
            </w:pPr>
            <w:r w:rsidRPr="00BE1D4A">
              <w:rPr>
                <w:lang w:val="uk-UA"/>
              </w:rPr>
              <w:t>7</w:t>
            </w:r>
          </w:p>
        </w:tc>
      </w:tr>
      <w:tr w:rsidR="00CD770A" w:rsidRPr="00BE1D4A" w14:paraId="1F8B64FB" w14:textId="77777777" w:rsidTr="6FD2E594">
        <w:tc>
          <w:tcPr>
            <w:tcW w:w="8642" w:type="dxa"/>
          </w:tcPr>
          <w:p w14:paraId="121C622D" w14:textId="77777777" w:rsidR="00CD770A" w:rsidRPr="00BE1D4A" w:rsidRDefault="00CD770A" w:rsidP="005A14D8">
            <w:pPr>
              <w:rPr>
                <w:lang w:val="uk-UA"/>
              </w:rPr>
            </w:pPr>
            <w:r w:rsidRPr="00BE1D4A">
              <w:rPr>
                <w:lang w:val="uk-UA"/>
              </w:rPr>
              <w:t xml:space="preserve">8 children </w:t>
            </w:r>
          </w:p>
        </w:tc>
        <w:tc>
          <w:tcPr>
            <w:tcW w:w="709" w:type="dxa"/>
          </w:tcPr>
          <w:p w14:paraId="65EF11D1" w14:textId="77777777" w:rsidR="00CD770A" w:rsidRPr="00BE1D4A" w:rsidRDefault="00CD770A" w:rsidP="005A14D8">
            <w:pPr>
              <w:rPr>
                <w:lang w:val="uk-UA"/>
              </w:rPr>
            </w:pPr>
            <w:r w:rsidRPr="00BE1D4A">
              <w:rPr>
                <w:lang w:val="uk-UA"/>
              </w:rPr>
              <w:t>8</w:t>
            </w:r>
          </w:p>
        </w:tc>
      </w:tr>
      <w:tr w:rsidR="00CD770A" w:rsidRPr="00BE1D4A" w14:paraId="4462287B" w14:textId="77777777" w:rsidTr="6FD2E594">
        <w:tc>
          <w:tcPr>
            <w:tcW w:w="8642" w:type="dxa"/>
          </w:tcPr>
          <w:p w14:paraId="41ADB3CC" w14:textId="77777777" w:rsidR="00CD770A" w:rsidRPr="00BE1D4A" w:rsidRDefault="00CD770A" w:rsidP="005A14D8">
            <w:pPr>
              <w:rPr>
                <w:lang w:val="uk-UA"/>
              </w:rPr>
            </w:pPr>
            <w:r w:rsidRPr="00BE1D4A">
              <w:rPr>
                <w:lang w:val="uk-UA"/>
              </w:rPr>
              <w:t xml:space="preserve">9 children </w:t>
            </w:r>
          </w:p>
        </w:tc>
        <w:tc>
          <w:tcPr>
            <w:tcW w:w="709" w:type="dxa"/>
          </w:tcPr>
          <w:p w14:paraId="3FD75EF1" w14:textId="77777777" w:rsidR="00CD770A" w:rsidRPr="00BE1D4A" w:rsidRDefault="00CD770A" w:rsidP="005A14D8">
            <w:pPr>
              <w:rPr>
                <w:lang w:val="uk-UA"/>
              </w:rPr>
            </w:pPr>
            <w:r w:rsidRPr="00BE1D4A">
              <w:rPr>
                <w:lang w:val="uk-UA"/>
              </w:rPr>
              <w:t>9</w:t>
            </w:r>
          </w:p>
        </w:tc>
      </w:tr>
      <w:tr w:rsidR="00CD770A" w:rsidRPr="00BE1D4A" w14:paraId="24984C91" w14:textId="77777777" w:rsidTr="6FD2E594">
        <w:tc>
          <w:tcPr>
            <w:tcW w:w="8642" w:type="dxa"/>
          </w:tcPr>
          <w:p w14:paraId="04B7C3DD" w14:textId="77777777" w:rsidR="00CD770A" w:rsidRPr="00BE1D4A" w:rsidRDefault="00CD770A" w:rsidP="005A14D8">
            <w:pPr>
              <w:rPr>
                <w:lang w:val="uk-UA"/>
              </w:rPr>
            </w:pPr>
            <w:r w:rsidRPr="00BE1D4A">
              <w:rPr>
                <w:lang w:val="uk-UA"/>
              </w:rPr>
              <w:t xml:space="preserve">10 children </w:t>
            </w:r>
          </w:p>
        </w:tc>
        <w:tc>
          <w:tcPr>
            <w:tcW w:w="709" w:type="dxa"/>
          </w:tcPr>
          <w:p w14:paraId="18E1AC36" w14:textId="77777777" w:rsidR="00CD770A" w:rsidRPr="00BE1D4A" w:rsidRDefault="00CD770A" w:rsidP="005A14D8">
            <w:pPr>
              <w:rPr>
                <w:lang w:val="uk-UA"/>
              </w:rPr>
            </w:pPr>
            <w:r w:rsidRPr="00BE1D4A">
              <w:rPr>
                <w:lang w:val="uk-UA"/>
              </w:rPr>
              <w:t>10</w:t>
            </w:r>
          </w:p>
        </w:tc>
      </w:tr>
      <w:tr w:rsidR="00CD770A" w:rsidRPr="00BE1D4A" w14:paraId="2E3C3DE0" w14:textId="77777777" w:rsidTr="6FD2E594">
        <w:tc>
          <w:tcPr>
            <w:tcW w:w="8642" w:type="dxa"/>
          </w:tcPr>
          <w:p w14:paraId="01BE0BF4" w14:textId="77777777" w:rsidR="00CD770A" w:rsidRPr="00BE1D4A" w:rsidRDefault="00CD770A" w:rsidP="005A14D8">
            <w:pPr>
              <w:rPr>
                <w:lang w:val="uk-UA"/>
              </w:rPr>
            </w:pPr>
            <w:r w:rsidRPr="00BE1D4A">
              <w:rPr>
                <w:lang w:val="uk-UA"/>
              </w:rPr>
              <w:t xml:space="preserve">More than 10 children </w:t>
            </w:r>
            <w:r w:rsidRPr="00BE1D4A">
              <w:rPr>
                <w:i/>
                <w:iCs/>
                <w:lang w:val="uk-UA"/>
              </w:rPr>
              <w:t xml:space="preserve">(Specify number) </w:t>
            </w:r>
            <w:r w:rsidRPr="00BE1D4A">
              <w:rPr>
                <w:b/>
                <w:bCs/>
                <w:color w:val="00B0F0"/>
                <w:lang w:val="uk-UA"/>
              </w:rPr>
              <w:t>(BB)</w:t>
            </w:r>
          </w:p>
        </w:tc>
        <w:tc>
          <w:tcPr>
            <w:tcW w:w="709" w:type="dxa"/>
          </w:tcPr>
          <w:p w14:paraId="72DD48BC" w14:textId="77777777" w:rsidR="00CD770A" w:rsidRPr="00BE1D4A" w:rsidRDefault="00CD770A" w:rsidP="005A14D8">
            <w:pPr>
              <w:rPr>
                <w:lang w:val="uk-UA"/>
              </w:rPr>
            </w:pPr>
            <w:r w:rsidRPr="00BE1D4A">
              <w:rPr>
                <w:lang w:val="uk-UA"/>
              </w:rPr>
              <w:t>11</w:t>
            </w:r>
          </w:p>
        </w:tc>
      </w:tr>
    </w:tbl>
    <w:p w14:paraId="581E823B" w14:textId="77777777" w:rsidR="00CD770A" w:rsidRPr="00BE1D4A" w:rsidRDefault="00CD770A" w:rsidP="00CD770A">
      <w:pPr>
        <w:rPr>
          <w:b/>
          <w:bCs/>
          <w:color w:val="00B0F0"/>
          <w:lang w:val="uk-UA"/>
        </w:rPr>
      </w:pPr>
    </w:p>
    <w:p w14:paraId="2576F2B1" w14:textId="7EDBD060" w:rsidR="00CD770A" w:rsidRPr="00BE1D4A" w:rsidRDefault="00CD770A" w:rsidP="00CD770A">
      <w:pPr>
        <w:rPr>
          <w:b/>
          <w:bCs/>
          <w:color w:val="00B0F0"/>
          <w:lang w:val="uk-UA"/>
        </w:rPr>
      </w:pPr>
      <w:r w:rsidRPr="6FD2E594">
        <w:rPr>
          <w:b/>
          <w:bCs/>
          <w:color w:val="00B0F0"/>
          <w:lang w:val="uk-UA"/>
        </w:rPr>
        <w:lastRenderedPageBreak/>
        <w:t>Ask the block (</w:t>
      </w:r>
      <w:r w:rsidR="7BFB3F93" w:rsidRPr="6FD2E594">
        <w:rPr>
          <w:b/>
          <w:bCs/>
          <w:color w:val="00B0F0"/>
          <w:lang w:val="uk-UA"/>
        </w:rPr>
        <w:t>B2-B3</w:t>
      </w:r>
      <w:r w:rsidRPr="6FD2E594">
        <w:rPr>
          <w:b/>
          <w:bCs/>
          <w:color w:val="00B0F0"/>
          <w:lang w:val="uk-UA"/>
        </w:rPr>
        <w:t xml:space="preserve">) as many times as there are children in B1. For each child, questions B2 B3 are asked separately. For example, first this block is asked for child 1, then for child 2, child 3, etc. </w:t>
      </w:r>
    </w:p>
    <w:p w14:paraId="5F49414C" w14:textId="77777777" w:rsidR="00CD770A" w:rsidRPr="00BE1D4A" w:rsidRDefault="00CD770A" w:rsidP="00CD770A">
      <w:pPr>
        <w:rPr>
          <w:b/>
          <w:bCs/>
          <w:color w:val="00B0F0"/>
          <w:lang w:val="uk-UA"/>
        </w:rPr>
      </w:pPr>
    </w:p>
    <w:tbl>
      <w:tblPr>
        <w:tblStyle w:val="TableGrid"/>
        <w:tblW w:w="9351" w:type="dxa"/>
        <w:tblLook w:val="04A0" w:firstRow="1" w:lastRow="0" w:firstColumn="1" w:lastColumn="0" w:noHBand="0" w:noVBand="1"/>
      </w:tblPr>
      <w:tblGrid>
        <w:gridCol w:w="701"/>
        <w:gridCol w:w="5750"/>
        <w:gridCol w:w="2900"/>
      </w:tblGrid>
      <w:tr w:rsidR="00CD770A" w:rsidRPr="00BE1D4A" w14:paraId="1002F11E" w14:textId="77777777" w:rsidTr="6FD2E594">
        <w:trPr>
          <w:trHeight w:val="300"/>
        </w:trPr>
        <w:tc>
          <w:tcPr>
            <w:tcW w:w="701" w:type="dxa"/>
          </w:tcPr>
          <w:p w14:paraId="185AE803" w14:textId="77777777" w:rsidR="00CD770A" w:rsidRPr="00BE1D4A" w:rsidRDefault="00CD770A" w:rsidP="005A14D8">
            <w:pPr>
              <w:rPr>
                <w:b/>
                <w:bCs/>
                <w:color w:val="00B0F0"/>
                <w:lang w:val="uk-UA"/>
              </w:rPr>
            </w:pPr>
            <w:r w:rsidRPr="00BE1D4A">
              <w:rPr>
                <w:b/>
                <w:bCs/>
                <w:color w:val="00B0F0"/>
                <w:lang w:val="uk-UA"/>
              </w:rPr>
              <w:t>OB</w:t>
            </w:r>
          </w:p>
        </w:tc>
        <w:tc>
          <w:tcPr>
            <w:tcW w:w="5750" w:type="dxa"/>
          </w:tcPr>
          <w:p w14:paraId="7283880A" w14:textId="77777777" w:rsidR="00CD770A" w:rsidRPr="00BE1D4A" w:rsidRDefault="00CD770A" w:rsidP="005A14D8">
            <w:pPr>
              <w:rPr>
                <w:b/>
                <w:bCs/>
                <w:lang w:val="uk-UA"/>
              </w:rPr>
            </w:pPr>
            <w:r w:rsidRPr="00BE1D4A">
              <w:rPr>
                <w:b/>
                <w:bCs/>
                <w:lang w:val="uk-UA"/>
              </w:rPr>
              <w:t>Б2.  Please indicate the age of the children who left with you</w:t>
            </w:r>
          </w:p>
          <w:p w14:paraId="3B06D661" w14:textId="7A1486FE" w:rsidR="00CD770A" w:rsidRPr="00BE1D4A" w:rsidRDefault="00BA3D26" w:rsidP="005A14D8">
            <w:pPr>
              <w:rPr>
                <w:b/>
                <w:bCs/>
                <w:lang w:val="uk-UA"/>
              </w:rPr>
            </w:pPr>
            <w:r w:rsidRPr="00BE1D4A">
              <w:rPr>
                <w:i/>
                <w:iCs/>
                <w:lang w:val="uk-UA"/>
              </w:rPr>
              <w:t xml:space="preserve">Note: Please count </w:t>
            </w:r>
            <w:r w:rsidRPr="00BE1D4A">
              <w:rPr>
                <w:i/>
                <w:iCs/>
                <w:u w:val="single"/>
                <w:lang w:val="uk-UA"/>
              </w:rPr>
              <w:t xml:space="preserve">only </w:t>
            </w:r>
            <w:r>
              <w:rPr>
                <w:i/>
                <w:iCs/>
                <w:u w:val="single"/>
                <w:lang w:val="uk-UA"/>
              </w:rPr>
              <w:t xml:space="preserve">minor children. Please count only </w:t>
            </w:r>
            <w:r w:rsidRPr="00BE1D4A">
              <w:rPr>
                <w:i/>
                <w:iCs/>
                <w:u w:val="single"/>
                <w:lang w:val="uk-UA"/>
              </w:rPr>
              <w:t xml:space="preserve">your </w:t>
            </w:r>
            <w:r>
              <w:rPr>
                <w:i/>
                <w:iCs/>
                <w:u w:val="single"/>
                <w:lang w:val="uk-UA"/>
              </w:rPr>
              <w:t xml:space="preserve">own </w:t>
            </w:r>
            <w:r w:rsidRPr="00BE1D4A">
              <w:rPr>
                <w:i/>
                <w:iCs/>
                <w:u w:val="single"/>
                <w:lang w:val="uk-UA"/>
              </w:rPr>
              <w:t xml:space="preserve">children </w:t>
            </w:r>
            <w:r>
              <w:rPr>
                <w:i/>
                <w:iCs/>
                <w:u w:val="single"/>
                <w:lang w:val="uk-UA"/>
              </w:rPr>
              <w:t>or children under your care</w:t>
            </w:r>
            <w:r w:rsidRPr="00BE1D4A">
              <w:rPr>
                <w:i/>
                <w:iCs/>
                <w:lang w:val="uk-UA"/>
              </w:rPr>
              <w:t>. Do not count children of your relatives/friends/acquaintances who left with you and their parents/guardians</w:t>
            </w:r>
            <w:r>
              <w:rPr>
                <w:i/>
                <w:iCs/>
                <w:lang w:val="uk-UA"/>
              </w:rPr>
              <w:t>. Also, do not count your grandchildren if they left with at least one of their parents</w:t>
            </w:r>
          </w:p>
        </w:tc>
        <w:tc>
          <w:tcPr>
            <w:tcW w:w="2900" w:type="dxa"/>
          </w:tcPr>
          <w:p w14:paraId="105B0CB3" w14:textId="77777777" w:rsidR="00CD770A" w:rsidRPr="00BE1D4A" w:rsidRDefault="00CD770A" w:rsidP="005A14D8">
            <w:pPr>
              <w:rPr>
                <w:lang w:val="uk-UA"/>
              </w:rPr>
            </w:pPr>
            <w:r w:rsidRPr="00BE1D4A">
              <w:rPr>
                <w:lang w:val="uk-UA"/>
              </w:rPr>
              <w:t xml:space="preserve">Age of the child </w:t>
            </w:r>
          </w:p>
        </w:tc>
      </w:tr>
      <w:tr w:rsidR="00CD770A" w:rsidRPr="00BE1D4A" w14:paraId="10F52DF9" w14:textId="77777777" w:rsidTr="6FD2E594">
        <w:trPr>
          <w:trHeight w:val="300"/>
        </w:trPr>
        <w:tc>
          <w:tcPr>
            <w:tcW w:w="701" w:type="dxa"/>
          </w:tcPr>
          <w:p w14:paraId="5BE8C751" w14:textId="77777777" w:rsidR="00CD770A" w:rsidRPr="00BE1D4A" w:rsidRDefault="00CD770A" w:rsidP="005A14D8">
            <w:pPr>
              <w:rPr>
                <w:lang w:val="uk-UA"/>
              </w:rPr>
            </w:pPr>
            <w:r w:rsidRPr="00BE1D4A">
              <w:rPr>
                <w:lang w:val="uk-UA"/>
              </w:rPr>
              <w:t>1</w:t>
            </w:r>
          </w:p>
        </w:tc>
        <w:tc>
          <w:tcPr>
            <w:tcW w:w="5750" w:type="dxa"/>
          </w:tcPr>
          <w:p w14:paraId="0C3349D7" w14:textId="77777777" w:rsidR="00CD770A" w:rsidRPr="00BE1D4A" w:rsidRDefault="00CD770A" w:rsidP="005A14D8">
            <w:pPr>
              <w:rPr>
                <w:lang w:val="uk-UA"/>
              </w:rPr>
            </w:pPr>
            <w:r w:rsidRPr="00BE1D4A">
              <w:rPr>
                <w:lang w:val="uk-UA"/>
              </w:rPr>
              <w:t>child 1</w:t>
            </w:r>
          </w:p>
        </w:tc>
        <w:tc>
          <w:tcPr>
            <w:tcW w:w="2900" w:type="dxa"/>
          </w:tcPr>
          <w:p w14:paraId="26A487A9" w14:textId="77777777" w:rsidR="00CD770A" w:rsidRPr="00BE1D4A" w:rsidRDefault="00CD770A" w:rsidP="005A14D8">
            <w:pPr>
              <w:rPr>
                <w:color w:val="00B0F0"/>
                <w:lang w:val="uk-UA"/>
              </w:rPr>
            </w:pPr>
            <w:r w:rsidRPr="00BE1D4A">
              <w:rPr>
                <w:color w:val="00B0F0"/>
                <w:lang w:val="uk-UA"/>
              </w:rPr>
              <w:t xml:space="preserve">Num. of units </w:t>
            </w:r>
          </w:p>
        </w:tc>
      </w:tr>
      <w:tr w:rsidR="00CD770A" w:rsidRPr="00BE1D4A" w14:paraId="5B941A21" w14:textId="77777777" w:rsidTr="6FD2E594">
        <w:trPr>
          <w:trHeight w:val="300"/>
        </w:trPr>
        <w:tc>
          <w:tcPr>
            <w:tcW w:w="701" w:type="dxa"/>
          </w:tcPr>
          <w:p w14:paraId="28F15930" w14:textId="77777777" w:rsidR="00CD770A" w:rsidRPr="00BE1D4A" w:rsidRDefault="00CD770A" w:rsidP="005A14D8">
            <w:pPr>
              <w:rPr>
                <w:lang w:val="uk-UA"/>
              </w:rPr>
            </w:pPr>
            <w:r w:rsidRPr="00BE1D4A">
              <w:rPr>
                <w:lang w:val="uk-UA"/>
              </w:rPr>
              <w:t>2</w:t>
            </w:r>
          </w:p>
        </w:tc>
        <w:tc>
          <w:tcPr>
            <w:tcW w:w="5750" w:type="dxa"/>
          </w:tcPr>
          <w:p w14:paraId="4DF754F6" w14:textId="77777777" w:rsidR="00CD770A" w:rsidRPr="00BE1D4A" w:rsidRDefault="00CD770A" w:rsidP="005A14D8">
            <w:pPr>
              <w:rPr>
                <w:lang w:val="uk-UA"/>
              </w:rPr>
            </w:pPr>
            <w:r w:rsidRPr="00BE1D4A">
              <w:rPr>
                <w:lang w:val="uk-UA"/>
              </w:rPr>
              <w:t xml:space="preserve">child 2  </w:t>
            </w:r>
          </w:p>
        </w:tc>
        <w:tc>
          <w:tcPr>
            <w:tcW w:w="2900" w:type="dxa"/>
          </w:tcPr>
          <w:p w14:paraId="248348FF" w14:textId="77777777" w:rsidR="00CD770A" w:rsidRPr="00BE1D4A" w:rsidRDefault="00CD770A" w:rsidP="005A14D8">
            <w:pPr>
              <w:rPr>
                <w:color w:val="00B0F0"/>
                <w:lang w:val="uk-UA"/>
              </w:rPr>
            </w:pPr>
            <w:r w:rsidRPr="00BE1D4A">
              <w:rPr>
                <w:color w:val="00B0F0"/>
                <w:lang w:val="uk-UA"/>
              </w:rPr>
              <w:t xml:space="preserve">Num. of units </w:t>
            </w:r>
          </w:p>
        </w:tc>
      </w:tr>
      <w:tr w:rsidR="00CD770A" w:rsidRPr="00BE1D4A" w14:paraId="46DAC7DB" w14:textId="77777777" w:rsidTr="6FD2E594">
        <w:trPr>
          <w:trHeight w:val="300"/>
        </w:trPr>
        <w:tc>
          <w:tcPr>
            <w:tcW w:w="701" w:type="dxa"/>
          </w:tcPr>
          <w:p w14:paraId="5BBB465E" w14:textId="77777777" w:rsidR="00CD770A" w:rsidRPr="00BE1D4A" w:rsidRDefault="00CD770A" w:rsidP="005A14D8">
            <w:pPr>
              <w:rPr>
                <w:lang w:val="uk-UA"/>
              </w:rPr>
            </w:pPr>
            <w:r w:rsidRPr="00BE1D4A">
              <w:rPr>
                <w:lang w:val="uk-UA"/>
              </w:rPr>
              <w:t>3</w:t>
            </w:r>
          </w:p>
        </w:tc>
        <w:tc>
          <w:tcPr>
            <w:tcW w:w="5750" w:type="dxa"/>
          </w:tcPr>
          <w:p w14:paraId="3A8770F2" w14:textId="77777777" w:rsidR="00CD770A" w:rsidRPr="00BE1D4A" w:rsidRDefault="00CD770A" w:rsidP="005A14D8">
            <w:pPr>
              <w:rPr>
                <w:lang w:val="uk-UA"/>
              </w:rPr>
            </w:pPr>
            <w:r w:rsidRPr="00BE1D4A">
              <w:rPr>
                <w:lang w:val="uk-UA"/>
              </w:rPr>
              <w:t>child 3</w:t>
            </w:r>
          </w:p>
        </w:tc>
        <w:tc>
          <w:tcPr>
            <w:tcW w:w="2900" w:type="dxa"/>
          </w:tcPr>
          <w:p w14:paraId="7904C3DC" w14:textId="77777777" w:rsidR="00CD770A" w:rsidRPr="00BE1D4A" w:rsidRDefault="00CD770A" w:rsidP="005A14D8">
            <w:pPr>
              <w:rPr>
                <w:color w:val="00B0F0"/>
                <w:lang w:val="uk-UA"/>
              </w:rPr>
            </w:pPr>
            <w:r w:rsidRPr="00BE1D4A">
              <w:rPr>
                <w:color w:val="00B0F0"/>
                <w:lang w:val="uk-UA"/>
              </w:rPr>
              <w:t xml:space="preserve">Num. of units  </w:t>
            </w:r>
          </w:p>
        </w:tc>
      </w:tr>
      <w:tr w:rsidR="00CD770A" w:rsidRPr="00BE1D4A" w14:paraId="79F44D6F" w14:textId="77777777" w:rsidTr="6FD2E594">
        <w:trPr>
          <w:trHeight w:val="300"/>
        </w:trPr>
        <w:tc>
          <w:tcPr>
            <w:tcW w:w="701" w:type="dxa"/>
          </w:tcPr>
          <w:p w14:paraId="5231FCFE" w14:textId="77777777" w:rsidR="00CD770A" w:rsidRPr="00BE1D4A" w:rsidRDefault="00CD770A" w:rsidP="005A14D8">
            <w:pPr>
              <w:rPr>
                <w:lang w:val="uk-UA"/>
              </w:rPr>
            </w:pPr>
            <w:r w:rsidRPr="00BE1D4A">
              <w:rPr>
                <w:lang w:val="uk-UA"/>
              </w:rPr>
              <w:t>4</w:t>
            </w:r>
          </w:p>
        </w:tc>
        <w:tc>
          <w:tcPr>
            <w:tcW w:w="5750" w:type="dxa"/>
          </w:tcPr>
          <w:p w14:paraId="62C36D58" w14:textId="77777777" w:rsidR="00CD770A" w:rsidRPr="00BE1D4A" w:rsidRDefault="00CD770A" w:rsidP="005A14D8">
            <w:pPr>
              <w:rPr>
                <w:lang w:val="uk-UA"/>
              </w:rPr>
            </w:pPr>
            <w:r w:rsidRPr="00BE1D4A">
              <w:rPr>
                <w:lang w:val="uk-UA"/>
              </w:rPr>
              <w:t xml:space="preserve">child 4 </w:t>
            </w:r>
          </w:p>
        </w:tc>
        <w:tc>
          <w:tcPr>
            <w:tcW w:w="2900" w:type="dxa"/>
          </w:tcPr>
          <w:p w14:paraId="7E46B756" w14:textId="77777777" w:rsidR="00CD770A" w:rsidRPr="00BE1D4A" w:rsidRDefault="00CD770A" w:rsidP="005A14D8">
            <w:pPr>
              <w:rPr>
                <w:color w:val="00B0F0"/>
                <w:lang w:val="uk-UA"/>
              </w:rPr>
            </w:pPr>
            <w:r w:rsidRPr="00BE1D4A">
              <w:rPr>
                <w:color w:val="00B0F0"/>
                <w:lang w:val="uk-UA"/>
              </w:rPr>
              <w:t xml:space="preserve">Num. of units </w:t>
            </w:r>
          </w:p>
        </w:tc>
      </w:tr>
      <w:tr w:rsidR="00CD770A" w:rsidRPr="00BE1D4A" w14:paraId="47BCB8E6" w14:textId="77777777" w:rsidTr="6FD2E594">
        <w:trPr>
          <w:trHeight w:val="300"/>
        </w:trPr>
        <w:tc>
          <w:tcPr>
            <w:tcW w:w="701" w:type="dxa"/>
          </w:tcPr>
          <w:p w14:paraId="2C4B8A72" w14:textId="77777777" w:rsidR="00CD770A" w:rsidRPr="00BE1D4A" w:rsidRDefault="00CD770A" w:rsidP="005A14D8">
            <w:pPr>
              <w:rPr>
                <w:lang w:val="uk-UA"/>
              </w:rPr>
            </w:pPr>
            <w:r w:rsidRPr="00BE1D4A">
              <w:rPr>
                <w:lang w:val="uk-UA"/>
              </w:rPr>
              <w:t>5</w:t>
            </w:r>
          </w:p>
        </w:tc>
        <w:tc>
          <w:tcPr>
            <w:tcW w:w="5750" w:type="dxa"/>
          </w:tcPr>
          <w:p w14:paraId="690AF946" w14:textId="77777777" w:rsidR="00CD770A" w:rsidRPr="00BE1D4A" w:rsidRDefault="00CD770A" w:rsidP="005A14D8">
            <w:pPr>
              <w:rPr>
                <w:lang w:val="uk-UA"/>
              </w:rPr>
            </w:pPr>
            <w:r w:rsidRPr="00BE1D4A">
              <w:rPr>
                <w:lang w:val="uk-UA"/>
              </w:rPr>
              <w:t>child 5</w:t>
            </w:r>
          </w:p>
        </w:tc>
        <w:tc>
          <w:tcPr>
            <w:tcW w:w="2900" w:type="dxa"/>
          </w:tcPr>
          <w:p w14:paraId="6509E5AB" w14:textId="77777777" w:rsidR="00CD770A" w:rsidRPr="00BE1D4A" w:rsidRDefault="00CD770A" w:rsidP="005A14D8">
            <w:pPr>
              <w:rPr>
                <w:color w:val="00B0F0"/>
                <w:lang w:val="uk-UA"/>
              </w:rPr>
            </w:pPr>
            <w:r w:rsidRPr="00BE1D4A">
              <w:rPr>
                <w:color w:val="00B0F0"/>
                <w:lang w:val="uk-UA"/>
              </w:rPr>
              <w:t xml:space="preserve">Num. of units  </w:t>
            </w:r>
          </w:p>
        </w:tc>
      </w:tr>
      <w:tr w:rsidR="00CD770A" w:rsidRPr="00BE1D4A" w14:paraId="54C15651" w14:textId="77777777" w:rsidTr="6FD2E594">
        <w:trPr>
          <w:trHeight w:val="300"/>
        </w:trPr>
        <w:tc>
          <w:tcPr>
            <w:tcW w:w="701" w:type="dxa"/>
          </w:tcPr>
          <w:p w14:paraId="2E0E18FC" w14:textId="77777777" w:rsidR="00CD770A" w:rsidRPr="00BE1D4A" w:rsidRDefault="00CD770A" w:rsidP="005A14D8">
            <w:pPr>
              <w:rPr>
                <w:lang w:val="uk-UA"/>
              </w:rPr>
            </w:pPr>
            <w:r w:rsidRPr="00BE1D4A">
              <w:rPr>
                <w:lang w:val="uk-UA"/>
              </w:rPr>
              <w:t>6</w:t>
            </w:r>
          </w:p>
        </w:tc>
        <w:tc>
          <w:tcPr>
            <w:tcW w:w="5750" w:type="dxa"/>
          </w:tcPr>
          <w:p w14:paraId="6DE155AF" w14:textId="77777777" w:rsidR="00CD770A" w:rsidRPr="00BE1D4A" w:rsidRDefault="00CD770A" w:rsidP="005A14D8">
            <w:pPr>
              <w:rPr>
                <w:lang w:val="uk-UA"/>
              </w:rPr>
            </w:pPr>
            <w:r w:rsidRPr="00BE1D4A">
              <w:rPr>
                <w:lang w:val="uk-UA"/>
              </w:rPr>
              <w:t>child 6</w:t>
            </w:r>
          </w:p>
        </w:tc>
        <w:tc>
          <w:tcPr>
            <w:tcW w:w="2900" w:type="dxa"/>
          </w:tcPr>
          <w:p w14:paraId="78A1081E" w14:textId="77777777" w:rsidR="00CD770A" w:rsidRPr="00BE1D4A" w:rsidRDefault="00CD770A" w:rsidP="005A14D8">
            <w:pPr>
              <w:rPr>
                <w:color w:val="00B0F0"/>
                <w:lang w:val="uk-UA"/>
              </w:rPr>
            </w:pPr>
            <w:r w:rsidRPr="00BE1D4A">
              <w:rPr>
                <w:color w:val="00B0F0"/>
                <w:lang w:val="uk-UA"/>
              </w:rPr>
              <w:t xml:space="preserve">Num. of units </w:t>
            </w:r>
          </w:p>
        </w:tc>
      </w:tr>
      <w:tr w:rsidR="00CD770A" w:rsidRPr="00BE1D4A" w14:paraId="3984CE79" w14:textId="77777777" w:rsidTr="6FD2E594">
        <w:trPr>
          <w:trHeight w:val="300"/>
        </w:trPr>
        <w:tc>
          <w:tcPr>
            <w:tcW w:w="701" w:type="dxa"/>
          </w:tcPr>
          <w:p w14:paraId="18193F2A" w14:textId="77777777" w:rsidR="00CD770A" w:rsidRPr="00BE1D4A" w:rsidRDefault="00CD770A" w:rsidP="005A14D8">
            <w:pPr>
              <w:rPr>
                <w:lang w:val="uk-UA"/>
              </w:rPr>
            </w:pPr>
            <w:r w:rsidRPr="00BE1D4A">
              <w:rPr>
                <w:lang w:val="uk-UA"/>
              </w:rPr>
              <w:t>7</w:t>
            </w:r>
          </w:p>
        </w:tc>
        <w:tc>
          <w:tcPr>
            <w:tcW w:w="5750" w:type="dxa"/>
          </w:tcPr>
          <w:p w14:paraId="1B98EAA7" w14:textId="77777777" w:rsidR="00CD770A" w:rsidRPr="00BE1D4A" w:rsidRDefault="00CD770A" w:rsidP="005A14D8">
            <w:pPr>
              <w:rPr>
                <w:lang w:val="uk-UA"/>
              </w:rPr>
            </w:pPr>
            <w:r w:rsidRPr="00BE1D4A">
              <w:rPr>
                <w:lang w:val="uk-UA"/>
              </w:rPr>
              <w:t>child 7</w:t>
            </w:r>
          </w:p>
        </w:tc>
        <w:tc>
          <w:tcPr>
            <w:tcW w:w="2900" w:type="dxa"/>
          </w:tcPr>
          <w:p w14:paraId="546ECB94" w14:textId="77777777" w:rsidR="00CD770A" w:rsidRPr="00BE1D4A" w:rsidRDefault="00CD770A" w:rsidP="005A14D8">
            <w:pPr>
              <w:rPr>
                <w:color w:val="00B0F0"/>
                <w:lang w:val="uk-UA"/>
              </w:rPr>
            </w:pPr>
            <w:r w:rsidRPr="00BE1D4A">
              <w:rPr>
                <w:color w:val="00B0F0"/>
                <w:lang w:val="uk-UA"/>
              </w:rPr>
              <w:t xml:space="preserve">Num. of units  </w:t>
            </w:r>
          </w:p>
        </w:tc>
      </w:tr>
      <w:tr w:rsidR="00CD770A" w:rsidRPr="00BE1D4A" w14:paraId="627B260F" w14:textId="77777777" w:rsidTr="6FD2E594">
        <w:trPr>
          <w:trHeight w:val="300"/>
        </w:trPr>
        <w:tc>
          <w:tcPr>
            <w:tcW w:w="701" w:type="dxa"/>
          </w:tcPr>
          <w:p w14:paraId="36F1CC67" w14:textId="77777777" w:rsidR="00CD770A" w:rsidRPr="00BE1D4A" w:rsidRDefault="00CD770A" w:rsidP="005A14D8">
            <w:pPr>
              <w:rPr>
                <w:lang w:val="uk-UA"/>
              </w:rPr>
            </w:pPr>
            <w:r w:rsidRPr="00BE1D4A">
              <w:rPr>
                <w:lang w:val="uk-UA"/>
              </w:rPr>
              <w:t>8</w:t>
            </w:r>
          </w:p>
        </w:tc>
        <w:tc>
          <w:tcPr>
            <w:tcW w:w="5750" w:type="dxa"/>
          </w:tcPr>
          <w:p w14:paraId="753B5A17" w14:textId="77777777" w:rsidR="00CD770A" w:rsidRPr="00BE1D4A" w:rsidRDefault="00CD770A" w:rsidP="005A14D8">
            <w:pPr>
              <w:rPr>
                <w:lang w:val="uk-UA"/>
              </w:rPr>
            </w:pPr>
            <w:r w:rsidRPr="00BE1D4A">
              <w:rPr>
                <w:lang w:val="uk-UA"/>
              </w:rPr>
              <w:t>child 8</w:t>
            </w:r>
          </w:p>
        </w:tc>
        <w:tc>
          <w:tcPr>
            <w:tcW w:w="2900" w:type="dxa"/>
          </w:tcPr>
          <w:p w14:paraId="00FC19EC" w14:textId="77777777" w:rsidR="00CD770A" w:rsidRPr="00BE1D4A" w:rsidRDefault="00CD770A" w:rsidP="005A14D8">
            <w:pPr>
              <w:rPr>
                <w:color w:val="00B0F0"/>
                <w:lang w:val="uk-UA"/>
              </w:rPr>
            </w:pPr>
            <w:r w:rsidRPr="00BE1D4A">
              <w:rPr>
                <w:color w:val="00B0F0"/>
                <w:lang w:val="uk-UA"/>
              </w:rPr>
              <w:t xml:space="preserve">Num. of units </w:t>
            </w:r>
          </w:p>
        </w:tc>
      </w:tr>
      <w:tr w:rsidR="00CD770A" w:rsidRPr="00BE1D4A" w14:paraId="5FD1D551" w14:textId="77777777" w:rsidTr="6FD2E594">
        <w:trPr>
          <w:trHeight w:val="300"/>
        </w:trPr>
        <w:tc>
          <w:tcPr>
            <w:tcW w:w="701" w:type="dxa"/>
          </w:tcPr>
          <w:p w14:paraId="296FF78D" w14:textId="77777777" w:rsidR="00CD770A" w:rsidRPr="00BE1D4A" w:rsidRDefault="00CD770A" w:rsidP="005A14D8">
            <w:pPr>
              <w:rPr>
                <w:lang w:val="uk-UA"/>
              </w:rPr>
            </w:pPr>
            <w:r w:rsidRPr="00BE1D4A">
              <w:rPr>
                <w:lang w:val="uk-UA"/>
              </w:rPr>
              <w:t>9</w:t>
            </w:r>
          </w:p>
        </w:tc>
        <w:tc>
          <w:tcPr>
            <w:tcW w:w="5750" w:type="dxa"/>
          </w:tcPr>
          <w:p w14:paraId="4778A2F4" w14:textId="77777777" w:rsidR="00CD770A" w:rsidRPr="00BE1D4A" w:rsidRDefault="00CD770A" w:rsidP="005A14D8">
            <w:pPr>
              <w:rPr>
                <w:lang w:val="uk-UA"/>
              </w:rPr>
            </w:pPr>
            <w:r w:rsidRPr="00BE1D4A">
              <w:rPr>
                <w:lang w:val="uk-UA"/>
              </w:rPr>
              <w:t>child 9</w:t>
            </w:r>
          </w:p>
        </w:tc>
        <w:tc>
          <w:tcPr>
            <w:tcW w:w="2900" w:type="dxa"/>
          </w:tcPr>
          <w:p w14:paraId="7A105676" w14:textId="77777777" w:rsidR="00CD770A" w:rsidRPr="00BE1D4A" w:rsidRDefault="00CD770A" w:rsidP="005A14D8">
            <w:pPr>
              <w:rPr>
                <w:color w:val="00B0F0"/>
                <w:lang w:val="uk-UA"/>
              </w:rPr>
            </w:pPr>
            <w:r w:rsidRPr="00BE1D4A">
              <w:rPr>
                <w:color w:val="00B0F0"/>
                <w:lang w:val="uk-UA"/>
              </w:rPr>
              <w:t xml:space="preserve">Num. of units </w:t>
            </w:r>
          </w:p>
        </w:tc>
      </w:tr>
      <w:tr w:rsidR="00CD770A" w:rsidRPr="00BE1D4A" w14:paraId="7DC708D3" w14:textId="77777777" w:rsidTr="6FD2E594">
        <w:trPr>
          <w:trHeight w:val="300"/>
        </w:trPr>
        <w:tc>
          <w:tcPr>
            <w:tcW w:w="701" w:type="dxa"/>
          </w:tcPr>
          <w:p w14:paraId="0FF1665C" w14:textId="77777777" w:rsidR="00CD770A" w:rsidRPr="00BE1D4A" w:rsidRDefault="00CD770A" w:rsidP="005A14D8">
            <w:pPr>
              <w:rPr>
                <w:lang w:val="uk-UA"/>
              </w:rPr>
            </w:pPr>
            <w:r w:rsidRPr="00BE1D4A">
              <w:rPr>
                <w:lang w:val="uk-UA"/>
              </w:rPr>
              <w:t>10</w:t>
            </w:r>
          </w:p>
        </w:tc>
        <w:tc>
          <w:tcPr>
            <w:tcW w:w="5750" w:type="dxa"/>
          </w:tcPr>
          <w:p w14:paraId="3AF09A69" w14:textId="77777777" w:rsidR="00CD770A" w:rsidRPr="00BE1D4A" w:rsidRDefault="00CD770A" w:rsidP="005A14D8">
            <w:pPr>
              <w:rPr>
                <w:lang w:val="uk-UA"/>
              </w:rPr>
            </w:pPr>
            <w:r w:rsidRPr="00BE1D4A">
              <w:rPr>
                <w:lang w:val="uk-UA"/>
              </w:rPr>
              <w:t>child 10</w:t>
            </w:r>
          </w:p>
        </w:tc>
        <w:tc>
          <w:tcPr>
            <w:tcW w:w="2900" w:type="dxa"/>
          </w:tcPr>
          <w:p w14:paraId="3B607075" w14:textId="77777777" w:rsidR="00CD770A" w:rsidRPr="00CC31A2" w:rsidRDefault="00CD770A" w:rsidP="005A14D8">
            <w:pPr>
              <w:rPr>
                <w:color w:val="00B0F0"/>
              </w:rPr>
            </w:pPr>
            <w:r w:rsidRPr="00BE1D4A">
              <w:rPr>
                <w:color w:val="00B0F0"/>
                <w:lang w:val="uk-UA"/>
              </w:rPr>
              <w:t xml:space="preserve">Num. of units </w:t>
            </w:r>
          </w:p>
        </w:tc>
      </w:tr>
    </w:tbl>
    <w:p w14:paraId="57AA7C10" w14:textId="77777777" w:rsidR="00CD770A" w:rsidRDefault="00CD770A" w:rsidP="00CD770A">
      <w:pPr>
        <w:rPr>
          <w:b/>
          <w:bCs/>
          <w:color w:val="00B0F0"/>
          <w:lang w:val="uk-UA"/>
        </w:rPr>
      </w:pPr>
    </w:p>
    <w:tbl>
      <w:tblPr>
        <w:tblStyle w:val="TableGrid"/>
        <w:tblW w:w="9351" w:type="dxa"/>
        <w:tblLook w:val="04A0" w:firstRow="1" w:lastRow="0" w:firstColumn="1" w:lastColumn="0" w:noHBand="0" w:noVBand="1"/>
      </w:tblPr>
      <w:tblGrid>
        <w:gridCol w:w="701"/>
        <w:gridCol w:w="5750"/>
        <w:gridCol w:w="2900"/>
      </w:tblGrid>
      <w:tr w:rsidR="00CD770A" w:rsidRPr="00BE1D4A" w14:paraId="523BB676" w14:textId="77777777" w:rsidTr="6FD2E594">
        <w:trPr>
          <w:trHeight w:val="300"/>
        </w:trPr>
        <w:tc>
          <w:tcPr>
            <w:tcW w:w="701" w:type="dxa"/>
          </w:tcPr>
          <w:p w14:paraId="426663EE" w14:textId="77777777" w:rsidR="00CD770A" w:rsidRPr="00BE1D4A" w:rsidRDefault="00CD770A" w:rsidP="005A14D8">
            <w:pPr>
              <w:rPr>
                <w:b/>
                <w:bCs/>
                <w:color w:val="00B0F0"/>
                <w:lang w:val="uk-UA"/>
              </w:rPr>
            </w:pPr>
            <w:r w:rsidRPr="00BE1D4A">
              <w:rPr>
                <w:b/>
                <w:bCs/>
                <w:color w:val="00B0F0"/>
                <w:lang w:val="uk-UA"/>
              </w:rPr>
              <w:t>OB</w:t>
            </w:r>
          </w:p>
        </w:tc>
        <w:tc>
          <w:tcPr>
            <w:tcW w:w="5750" w:type="dxa"/>
          </w:tcPr>
          <w:p w14:paraId="6D146D70" w14:textId="77777777" w:rsidR="00CD770A" w:rsidRPr="00BE1D4A" w:rsidRDefault="00CD770A" w:rsidP="005A14D8">
            <w:pPr>
              <w:rPr>
                <w:b/>
                <w:bCs/>
                <w:lang w:val="uk-UA"/>
              </w:rPr>
            </w:pPr>
            <w:r>
              <w:rPr>
                <w:b/>
                <w:bCs/>
                <w:lang w:val="uk-UA"/>
              </w:rPr>
              <w:t>Б3</w:t>
            </w:r>
            <w:r w:rsidRPr="00BE1D4A">
              <w:rPr>
                <w:b/>
                <w:bCs/>
                <w:lang w:val="uk-UA"/>
              </w:rPr>
              <w:t xml:space="preserve">.  Please indicate </w:t>
            </w:r>
            <w:r>
              <w:rPr>
                <w:b/>
                <w:bCs/>
                <w:lang w:val="uk-UA"/>
              </w:rPr>
              <w:t xml:space="preserve">the gender of </w:t>
            </w:r>
            <w:r w:rsidRPr="00BE1D4A">
              <w:rPr>
                <w:b/>
                <w:bCs/>
                <w:lang w:val="uk-UA"/>
              </w:rPr>
              <w:t>the children who left with you</w:t>
            </w:r>
          </w:p>
          <w:p w14:paraId="43B74292" w14:textId="318CD70F" w:rsidR="00CD770A" w:rsidRPr="00BE1D4A" w:rsidRDefault="00BA3D26" w:rsidP="005A14D8">
            <w:pPr>
              <w:rPr>
                <w:b/>
                <w:bCs/>
                <w:lang w:val="uk-UA"/>
              </w:rPr>
            </w:pPr>
            <w:r w:rsidRPr="00BE1D4A">
              <w:rPr>
                <w:i/>
                <w:iCs/>
                <w:lang w:val="uk-UA"/>
              </w:rPr>
              <w:t xml:space="preserve">Note: Please count </w:t>
            </w:r>
            <w:r w:rsidRPr="00BE1D4A">
              <w:rPr>
                <w:i/>
                <w:iCs/>
                <w:u w:val="single"/>
                <w:lang w:val="uk-UA"/>
              </w:rPr>
              <w:t xml:space="preserve">only </w:t>
            </w:r>
            <w:r>
              <w:rPr>
                <w:i/>
                <w:iCs/>
                <w:u w:val="single"/>
                <w:lang w:val="uk-UA"/>
              </w:rPr>
              <w:t xml:space="preserve">minor children. Please count only </w:t>
            </w:r>
            <w:r w:rsidRPr="00BE1D4A">
              <w:rPr>
                <w:i/>
                <w:iCs/>
                <w:u w:val="single"/>
                <w:lang w:val="uk-UA"/>
              </w:rPr>
              <w:t xml:space="preserve">your </w:t>
            </w:r>
            <w:r>
              <w:rPr>
                <w:i/>
                <w:iCs/>
                <w:u w:val="single"/>
                <w:lang w:val="uk-UA"/>
              </w:rPr>
              <w:t xml:space="preserve">own </w:t>
            </w:r>
            <w:r w:rsidRPr="00BE1D4A">
              <w:rPr>
                <w:i/>
                <w:iCs/>
                <w:u w:val="single"/>
                <w:lang w:val="uk-UA"/>
              </w:rPr>
              <w:t xml:space="preserve">children </w:t>
            </w:r>
            <w:r>
              <w:rPr>
                <w:i/>
                <w:iCs/>
                <w:u w:val="single"/>
                <w:lang w:val="uk-UA"/>
              </w:rPr>
              <w:t>or children under your care</w:t>
            </w:r>
            <w:r w:rsidRPr="00BE1D4A">
              <w:rPr>
                <w:i/>
                <w:iCs/>
                <w:lang w:val="uk-UA"/>
              </w:rPr>
              <w:t>. Do not count children of your relatives/friends/acquaintances who left with you and their parents/guardians</w:t>
            </w:r>
            <w:r>
              <w:rPr>
                <w:i/>
                <w:iCs/>
                <w:lang w:val="uk-UA"/>
              </w:rPr>
              <w:t>. Also, do not count your grandchildren if they left with at least one of their parents</w:t>
            </w:r>
          </w:p>
        </w:tc>
        <w:tc>
          <w:tcPr>
            <w:tcW w:w="2900" w:type="dxa"/>
          </w:tcPr>
          <w:p w14:paraId="6881AFA2" w14:textId="77777777" w:rsidR="00CD770A" w:rsidRPr="00BE1D4A" w:rsidRDefault="00CD770A" w:rsidP="005A14D8">
            <w:pPr>
              <w:rPr>
                <w:lang w:val="uk-UA"/>
              </w:rPr>
            </w:pPr>
            <w:r>
              <w:rPr>
                <w:lang w:val="uk-UA"/>
              </w:rPr>
              <w:t xml:space="preserve">Gender of </w:t>
            </w:r>
            <w:r w:rsidRPr="00BE1D4A">
              <w:rPr>
                <w:lang w:val="uk-UA"/>
              </w:rPr>
              <w:t xml:space="preserve">the child </w:t>
            </w:r>
          </w:p>
        </w:tc>
      </w:tr>
      <w:tr w:rsidR="00CD770A" w:rsidRPr="00BE1D4A" w14:paraId="243D59EE" w14:textId="77777777" w:rsidTr="6FD2E594">
        <w:trPr>
          <w:trHeight w:val="300"/>
        </w:trPr>
        <w:tc>
          <w:tcPr>
            <w:tcW w:w="701" w:type="dxa"/>
          </w:tcPr>
          <w:p w14:paraId="57D3BA30" w14:textId="77777777" w:rsidR="00CD770A" w:rsidRPr="00BE1D4A" w:rsidRDefault="00CD770A" w:rsidP="005A14D8">
            <w:pPr>
              <w:rPr>
                <w:lang w:val="uk-UA"/>
              </w:rPr>
            </w:pPr>
            <w:r w:rsidRPr="00BE1D4A">
              <w:rPr>
                <w:lang w:val="uk-UA"/>
              </w:rPr>
              <w:t>1</w:t>
            </w:r>
          </w:p>
        </w:tc>
        <w:tc>
          <w:tcPr>
            <w:tcW w:w="5750" w:type="dxa"/>
          </w:tcPr>
          <w:p w14:paraId="709A9DCC" w14:textId="77777777" w:rsidR="00CD770A" w:rsidRPr="00BE1D4A" w:rsidRDefault="00CD770A" w:rsidP="005A14D8">
            <w:pPr>
              <w:rPr>
                <w:lang w:val="uk-UA"/>
              </w:rPr>
            </w:pPr>
            <w:r w:rsidRPr="00BE1D4A">
              <w:rPr>
                <w:lang w:val="uk-UA"/>
              </w:rPr>
              <w:t>child 1</w:t>
            </w:r>
          </w:p>
        </w:tc>
        <w:tc>
          <w:tcPr>
            <w:tcW w:w="2900" w:type="dxa"/>
          </w:tcPr>
          <w:p w14:paraId="76A49D8E" w14:textId="77777777" w:rsidR="00CD770A" w:rsidRPr="00BE1D4A" w:rsidRDefault="00CD770A" w:rsidP="005A14D8">
            <w:pPr>
              <w:rPr>
                <w:color w:val="00B0F0"/>
                <w:lang w:val="uk-UA"/>
              </w:rPr>
            </w:pPr>
            <w:r w:rsidRPr="003475AC">
              <w:rPr>
                <w:lang w:val="uk-UA"/>
              </w:rPr>
              <w:t>1 = Female, 2 = Male</w:t>
            </w:r>
          </w:p>
        </w:tc>
      </w:tr>
      <w:tr w:rsidR="00CD770A" w:rsidRPr="00BE1D4A" w14:paraId="7C177CD4" w14:textId="77777777" w:rsidTr="6FD2E594">
        <w:trPr>
          <w:trHeight w:val="300"/>
        </w:trPr>
        <w:tc>
          <w:tcPr>
            <w:tcW w:w="701" w:type="dxa"/>
          </w:tcPr>
          <w:p w14:paraId="60AFD75A" w14:textId="77777777" w:rsidR="00CD770A" w:rsidRPr="00BE1D4A" w:rsidRDefault="00CD770A" w:rsidP="005A14D8">
            <w:pPr>
              <w:rPr>
                <w:lang w:val="uk-UA"/>
              </w:rPr>
            </w:pPr>
            <w:r w:rsidRPr="00BE1D4A">
              <w:rPr>
                <w:lang w:val="uk-UA"/>
              </w:rPr>
              <w:t>2</w:t>
            </w:r>
          </w:p>
        </w:tc>
        <w:tc>
          <w:tcPr>
            <w:tcW w:w="5750" w:type="dxa"/>
          </w:tcPr>
          <w:p w14:paraId="54E57402" w14:textId="77777777" w:rsidR="00CD770A" w:rsidRPr="00BE1D4A" w:rsidRDefault="00CD770A" w:rsidP="005A14D8">
            <w:pPr>
              <w:rPr>
                <w:lang w:val="uk-UA"/>
              </w:rPr>
            </w:pPr>
            <w:r w:rsidRPr="00BE1D4A">
              <w:rPr>
                <w:lang w:val="uk-UA"/>
              </w:rPr>
              <w:t xml:space="preserve">child 2  </w:t>
            </w:r>
          </w:p>
        </w:tc>
        <w:tc>
          <w:tcPr>
            <w:tcW w:w="2900" w:type="dxa"/>
          </w:tcPr>
          <w:p w14:paraId="01A0422E" w14:textId="77777777" w:rsidR="00CD770A" w:rsidRPr="00BE1D4A" w:rsidRDefault="00CD770A" w:rsidP="005A14D8">
            <w:pPr>
              <w:rPr>
                <w:color w:val="00B0F0"/>
                <w:lang w:val="uk-UA"/>
              </w:rPr>
            </w:pPr>
            <w:r w:rsidRPr="003475AC">
              <w:rPr>
                <w:lang w:val="uk-UA"/>
              </w:rPr>
              <w:t>1 = Female, 2 = Male</w:t>
            </w:r>
          </w:p>
        </w:tc>
      </w:tr>
      <w:tr w:rsidR="00CD770A" w:rsidRPr="00BE1D4A" w14:paraId="2CF650C7" w14:textId="77777777" w:rsidTr="6FD2E594">
        <w:trPr>
          <w:trHeight w:val="300"/>
        </w:trPr>
        <w:tc>
          <w:tcPr>
            <w:tcW w:w="701" w:type="dxa"/>
          </w:tcPr>
          <w:p w14:paraId="2C1CD1F8" w14:textId="77777777" w:rsidR="00CD770A" w:rsidRPr="00BE1D4A" w:rsidRDefault="00CD770A" w:rsidP="005A14D8">
            <w:pPr>
              <w:rPr>
                <w:lang w:val="uk-UA"/>
              </w:rPr>
            </w:pPr>
            <w:r w:rsidRPr="00BE1D4A">
              <w:rPr>
                <w:lang w:val="uk-UA"/>
              </w:rPr>
              <w:t>3</w:t>
            </w:r>
          </w:p>
        </w:tc>
        <w:tc>
          <w:tcPr>
            <w:tcW w:w="5750" w:type="dxa"/>
          </w:tcPr>
          <w:p w14:paraId="68AFED56" w14:textId="77777777" w:rsidR="00CD770A" w:rsidRPr="00BE1D4A" w:rsidRDefault="00CD770A" w:rsidP="005A14D8">
            <w:pPr>
              <w:rPr>
                <w:lang w:val="uk-UA"/>
              </w:rPr>
            </w:pPr>
            <w:r w:rsidRPr="00BE1D4A">
              <w:rPr>
                <w:lang w:val="uk-UA"/>
              </w:rPr>
              <w:t>child 3</w:t>
            </w:r>
          </w:p>
        </w:tc>
        <w:tc>
          <w:tcPr>
            <w:tcW w:w="2900" w:type="dxa"/>
          </w:tcPr>
          <w:p w14:paraId="4030D8B4" w14:textId="77777777" w:rsidR="00CD770A" w:rsidRPr="00BE1D4A" w:rsidRDefault="00CD770A" w:rsidP="005A14D8">
            <w:pPr>
              <w:rPr>
                <w:color w:val="00B0F0"/>
                <w:lang w:val="uk-UA"/>
              </w:rPr>
            </w:pPr>
            <w:r w:rsidRPr="003475AC">
              <w:rPr>
                <w:lang w:val="uk-UA"/>
              </w:rPr>
              <w:t>1 = Female, 2 = Male</w:t>
            </w:r>
          </w:p>
        </w:tc>
      </w:tr>
      <w:tr w:rsidR="00CD770A" w:rsidRPr="00BE1D4A" w14:paraId="650AC3AC" w14:textId="77777777" w:rsidTr="6FD2E594">
        <w:trPr>
          <w:trHeight w:val="300"/>
        </w:trPr>
        <w:tc>
          <w:tcPr>
            <w:tcW w:w="701" w:type="dxa"/>
          </w:tcPr>
          <w:p w14:paraId="00859E8A" w14:textId="77777777" w:rsidR="00CD770A" w:rsidRPr="00BE1D4A" w:rsidRDefault="00CD770A" w:rsidP="005A14D8">
            <w:pPr>
              <w:rPr>
                <w:lang w:val="uk-UA"/>
              </w:rPr>
            </w:pPr>
            <w:r w:rsidRPr="00BE1D4A">
              <w:rPr>
                <w:lang w:val="uk-UA"/>
              </w:rPr>
              <w:t>4</w:t>
            </w:r>
          </w:p>
        </w:tc>
        <w:tc>
          <w:tcPr>
            <w:tcW w:w="5750" w:type="dxa"/>
          </w:tcPr>
          <w:p w14:paraId="211FC91C" w14:textId="77777777" w:rsidR="00CD770A" w:rsidRPr="00BE1D4A" w:rsidRDefault="00CD770A" w:rsidP="005A14D8">
            <w:pPr>
              <w:rPr>
                <w:lang w:val="uk-UA"/>
              </w:rPr>
            </w:pPr>
            <w:r w:rsidRPr="00BE1D4A">
              <w:rPr>
                <w:lang w:val="uk-UA"/>
              </w:rPr>
              <w:t xml:space="preserve">child 4 </w:t>
            </w:r>
          </w:p>
        </w:tc>
        <w:tc>
          <w:tcPr>
            <w:tcW w:w="2900" w:type="dxa"/>
          </w:tcPr>
          <w:p w14:paraId="5B72FAC2" w14:textId="77777777" w:rsidR="00CD770A" w:rsidRPr="003475AC" w:rsidRDefault="00CD770A" w:rsidP="005A14D8">
            <w:pPr>
              <w:rPr>
                <w:lang w:val="uk-UA"/>
              </w:rPr>
            </w:pPr>
            <w:r w:rsidRPr="003475AC">
              <w:rPr>
                <w:lang w:val="uk-UA"/>
              </w:rPr>
              <w:t>1 = Female, 2 = Male</w:t>
            </w:r>
          </w:p>
        </w:tc>
      </w:tr>
      <w:tr w:rsidR="00CD770A" w:rsidRPr="00BE1D4A" w14:paraId="16DE94F7" w14:textId="77777777" w:rsidTr="6FD2E594">
        <w:trPr>
          <w:trHeight w:val="300"/>
        </w:trPr>
        <w:tc>
          <w:tcPr>
            <w:tcW w:w="701" w:type="dxa"/>
          </w:tcPr>
          <w:p w14:paraId="690181E3" w14:textId="77777777" w:rsidR="00CD770A" w:rsidRPr="00BE1D4A" w:rsidRDefault="00CD770A" w:rsidP="005A14D8">
            <w:pPr>
              <w:rPr>
                <w:lang w:val="uk-UA"/>
              </w:rPr>
            </w:pPr>
            <w:r w:rsidRPr="00BE1D4A">
              <w:rPr>
                <w:lang w:val="uk-UA"/>
              </w:rPr>
              <w:t>5</w:t>
            </w:r>
          </w:p>
        </w:tc>
        <w:tc>
          <w:tcPr>
            <w:tcW w:w="5750" w:type="dxa"/>
          </w:tcPr>
          <w:p w14:paraId="79E0CA96" w14:textId="77777777" w:rsidR="00CD770A" w:rsidRPr="00BE1D4A" w:rsidRDefault="00CD770A" w:rsidP="005A14D8">
            <w:pPr>
              <w:rPr>
                <w:lang w:val="uk-UA"/>
              </w:rPr>
            </w:pPr>
            <w:r w:rsidRPr="00BE1D4A">
              <w:rPr>
                <w:lang w:val="uk-UA"/>
              </w:rPr>
              <w:t>child 5</w:t>
            </w:r>
          </w:p>
        </w:tc>
        <w:tc>
          <w:tcPr>
            <w:tcW w:w="2900" w:type="dxa"/>
          </w:tcPr>
          <w:p w14:paraId="3FC8D6A0" w14:textId="77777777" w:rsidR="00CD770A" w:rsidRPr="003475AC" w:rsidRDefault="00CD770A" w:rsidP="005A14D8">
            <w:pPr>
              <w:rPr>
                <w:lang w:val="uk-UA"/>
              </w:rPr>
            </w:pPr>
            <w:r w:rsidRPr="003475AC">
              <w:rPr>
                <w:lang w:val="uk-UA"/>
              </w:rPr>
              <w:t>1 = Female, 2 = Male</w:t>
            </w:r>
          </w:p>
        </w:tc>
      </w:tr>
      <w:tr w:rsidR="00CD770A" w:rsidRPr="00BE1D4A" w14:paraId="444860FB" w14:textId="77777777" w:rsidTr="6FD2E594">
        <w:trPr>
          <w:trHeight w:val="300"/>
        </w:trPr>
        <w:tc>
          <w:tcPr>
            <w:tcW w:w="701" w:type="dxa"/>
          </w:tcPr>
          <w:p w14:paraId="74057D3A" w14:textId="77777777" w:rsidR="00CD770A" w:rsidRPr="00BE1D4A" w:rsidRDefault="00CD770A" w:rsidP="005A14D8">
            <w:pPr>
              <w:rPr>
                <w:lang w:val="uk-UA"/>
              </w:rPr>
            </w:pPr>
            <w:r w:rsidRPr="00BE1D4A">
              <w:rPr>
                <w:lang w:val="uk-UA"/>
              </w:rPr>
              <w:t>6</w:t>
            </w:r>
          </w:p>
        </w:tc>
        <w:tc>
          <w:tcPr>
            <w:tcW w:w="5750" w:type="dxa"/>
          </w:tcPr>
          <w:p w14:paraId="11A20E70" w14:textId="77777777" w:rsidR="00CD770A" w:rsidRPr="00BE1D4A" w:rsidRDefault="00CD770A" w:rsidP="005A14D8">
            <w:pPr>
              <w:rPr>
                <w:lang w:val="uk-UA"/>
              </w:rPr>
            </w:pPr>
            <w:r w:rsidRPr="00BE1D4A">
              <w:rPr>
                <w:lang w:val="uk-UA"/>
              </w:rPr>
              <w:t>child 6</w:t>
            </w:r>
          </w:p>
        </w:tc>
        <w:tc>
          <w:tcPr>
            <w:tcW w:w="2900" w:type="dxa"/>
          </w:tcPr>
          <w:p w14:paraId="1110959D" w14:textId="77777777" w:rsidR="00CD770A" w:rsidRPr="003475AC" w:rsidRDefault="00CD770A" w:rsidP="005A14D8">
            <w:pPr>
              <w:rPr>
                <w:lang w:val="uk-UA"/>
              </w:rPr>
            </w:pPr>
            <w:r w:rsidRPr="003475AC">
              <w:rPr>
                <w:lang w:val="uk-UA"/>
              </w:rPr>
              <w:t>1 = Female, 2 = Male</w:t>
            </w:r>
          </w:p>
        </w:tc>
      </w:tr>
      <w:tr w:rsidR="00CD770A" w:rsidRPr="00BE1D4A" w14:paraId="59F62395" w14:textId="77777777" w:rsidTr="6FD2E594">
        <w:trPr>
          <w:trHeight w:val="300"/>
        </w:trPr>
        <w:tc>
          <w:tcPr>
            <w:tcW w:w="701" w:type="dxa"/>
          </w:tcPr>
          <w:p w14:paraId="27BD58D3" w14:textId="77777777" w:rsidR="00CD770A" w:rsidRPr="00BE1D4A" w:rsidRDefault="00CD770A" w:rsidP="005A14D8">
            <w:pPr>
              <w:rPr>
                <w:lang w:val="uk-UA"/>
              </w:rPr>
            </w:pPr>
            <w:r w:rsidRPr="00BE1D4A">
              <w:rPr>
                <w:lang w:val="uk-UA"/>
              </w:rPr>
              <w:t>7</w:t>
            </w:r>
          </w:p>
        </w:tc>
        <w:tc>
          <w:tcPr>
            <w:tcW w:w="5750" w:type="dxa"/>
          </w:tcPr>
          <w:p w14:paraId="26054FC0" w14:textId="77777777" w:rsidR="00CD770A" w:rsidRPr="00BE1D4A" w:rsidRDefault="00CD770A" w:rsidP="005A14D8">
            <w:pPr>
              <w:rPr>
                <w:lang w:val="uk-UA"/>
              </w:rPr>
            </w:pPr>
            <w:r w:rsidRPr="00BE1D4A">
              <w:rPr>
                <w:lang w:val="uk-UA"/>
              </w:rPr>
              <w:t>child 7</w:t>
            </w:r>
          </w:p>
        </w:tc>
        <w:tc>
          <w:tcPr>
            <w:tcW w:w="2900" w:type="dxa"/>
          </w:tcPr>
          <w:p w14:paraId="34D13BF6" w14:textId="77777777" w:rsidR="00CD770A" w:rsidRPr="003475AC" w:rsidRDefault="00CD770A" w:rsidP="005A14D8">
            <w:pPr>
              <w:rPr>
                <w:lang w:val="uk-UA"/>
              </w:rPr>
            </w:pPr>
            <w:r w:rsidRPr="003475AC">
              <w:rPr>
                <w:lang w:val="uk-UA"/>
              </w:rPr>
              <w:t>1 = Female, 2 = Male</w:t>
            </w:r>
          </w:p>
        </w:tc>
      </w:tr>
      <w:tr w:rsidR="00CD770A" w:rsidRPr="00BE1D4A" w14:paraId="0CCB610E" w14:textId="77777777" w:rsidTr="6FD2E594">
        <w:trPr>
          <w:trHeight w:val="300"/>
        </w:trPr>
        <w:tc>
          <w:tcPr>
            <w:tcW w:w="701" w:type="dxa"/>
          </w:tcPr>
          <w:p w14:paraId="52BFF574" w14:textId="77777777" w:rsidR="00CD770A" w:rsidRPr="00BE1D4A" w:rsidRDefault="00CD770A" w:rsidP="005A14D8">
            <w:pPr>
              <w:rPr>
                <w:lang w:val="uk-UA"/>
              </w:rPr>
            </w:pPr>
            <w:r w:rsidRPr="00BE1D4A">
              <w:rPr>
                <w:lang w:val="uk-UA"/>
              </w:rPr>
              <w:t>8</w:t>
            </w:r>
          </w:p>
        </w:tc>
        <w:tc>
          <w:tcPr>
            <w:tcW w:w="5750" w:type="dxa"/>
          </w:tcPr>
          <w:p w14:paraId="29383351" w14:textId="77777777" w:rsidR="00CD770A" w:rsidRPr="00BE1D4A" w:rsidRDefault="00CD770A" w:rsidP="005A14D8">
            <w:pPr>
              <w:rPr>
                <w:lang w:val="uk-UA"/>
              </w:rPr>
            </w:pPr>
            <w:r w:rsidRPr="00BE1D4A">
              <w:rPr>
                <w:lang w:val="uk-UA"/>
              </w:rPr>
              <w:t>child 8</w:t>
            </w:r>
          </w:p>
        </w:tc>
        <w:tc>
          <w:tcPr>
            <w:tcW w:w="2900" w:type="dxa"/>
          </w:tcPr>
          <w:p w14:paraId="6C156B89" w14:textId="77777777" w:rsidR="00CD770A" w:rsidRPr="003475AC" w:rsidRDefault="00CD770A" w:rsidP="005A14D8">
            <w:pPr>
              <w:rPr>
                <w:lang w:val="uk-UA"/>
              </w:rPr>
            </w:pPr>
            <w:r w:rsidRPr="003475AC">
              <w:rPr>
                <w:lang w:val="uk-UA"/>
              </w:rPr>
              <w:t>1 = Female, 2 = Male</w:t>
            </w:r>
          </w:p>
        </w:tc>
      </w:tr>
      <w:tr w:rsidR="00CD770A" w:rsidRPr="00BE1D4A" w14:paraId="10D4D894" w14:textId="77777777" w:rsidTr="6FD2E594">
        <w:trPr>
          <w:trHeight w:val="300"/>
        </w:trPr>
        <w:tc>
          <w:tcPr>
            <w:tcW w:w="701" w:type="dxa"/>
          </w:tcPr>
          <w:p w14:paraId="71571A58" w14:textId="77777777" w:rsidR="00CD770A" w:rsidRPr="00BE1D4A" w:rsidRDefault="00CD770A" w:rsidP="005A14D8">
            <w:pPr>
              <w:rPr>
                <w:lang w:val="uk-UA"/>
              </w:rPr>
            </w:pPr>
            <w:r w:rsidRPr="00BE1D4A">
              <w:rPr>
                <w:lang w:val="uk-UA"/>
              </w:rPr>
              <w:t>9</w:t>
            </w:r>
          </w:p>
        </w:tc>
        <w:tc>
          <w:tcPr>
            <w:tcW w:w="5750" w:type="dxa"/>
          </w:tcPr>
          <w:p w14:paraId="359A8E04" w14:textId="77777777" w:rsidR="00CD770A" w:rsidRPr="00BE1D4A" w:rsidRDefault="00CD770A" w:rsidP="005A14D8">
            <w:pPr>
              <w:rPr>
                <w:lang w:val="uk-UA"/>
              </w:rPr>
            </w:pPr>
            <w:r w:rsidRPr="00BE1D4A">
              <w:rPr>
                <w:lang w:val="uk-UA"/>
              </w:rPr>
              <w:t>child 9</w:t>
            </w:r>
          </w:p>
        </w:tc>
        <w:tc>
          <w:tcPr>
            <w:tcW w:w="2900" w:type="dxa"/>
          </w:tcPr>
          <w:p w14:paraId="05470699" w14:textId="77777777" w:rsidR="00CD770A" w:rsidRPr="003475AC" w:rsidRDefault="00CD770A" w:rsidP="005A14D8">
            <w:pPr>
              <w:rPr>
                <w:lang w:val="uk-UA"/>
              </w:rPr>
            </w:pPr>
            <w:r w:rsidRPr="003475AC">
              <w:rPr>
                <w:lang w:val="uk-UA"/>
              </w:rPr>
              <w:t>1 = Female, 2 = Male</w:t>
            </w:r>
          </w:p>
        </w:tc>
      </w:tr>
      <w:tr w:rsidR="00CD770A" w:rsidRPr="00BE1D4A" w14:paraId="188B3ACF" w14:textId="77777777" w:rsidTr="6FD2E594">
        <w:trPr>
          <w:trHeight w:val="300"/>
        </w:trPr>
        <w:tc>
          <w:tcPr>
            <w:tcW w:w="701" w:type="dxa"/>
          </w:tcPr>
          <w:p w14:paraId="508553B2" w14:textId="77777777" w:rsidR="00CD770A" w:rsidRPr="00BE1D4A" w:rsidRDefault="00CD770A" w:rsidP="005A14D8">
            <w:pPr>
              <w:rPr>
                <w:lang w:val="uk-UA"/>
              </w:rPr>
            </w:pPr>
            <w:r w:rsidRPr="00BE1D4A">
              <w:rPr>
                <w:lang w:val="uk-UA"/>
              </w:rPr>
              <w:t>10</w:t>
            </w:r>
          </w:p>
        </w:tc>
        <w:tc>
          <w:tcPr>
            <w:tcW w:w="5750" w:type="dxa"/>
          </w:tcPr>
          <w:p w14:paraId="25E8BAC4" w14:textId="77777777" w:rsidR="00CD770A" w:rsidRPr="00BE1D4A" w:rsidRDefault="00CD770A" w:rsidP="005A14D8">
            <w:pPr>
              <w:rPr>
                <w:lang w:val="uk-UA"/>
              </w:rPr>
            </w:pPr>
            <w:r w:rsidRPr="00BE1D4A">
              <w:rPr>
                <w:lang w:val="uk-UA"/>
              </w:rPr>
              <w:t>child 10</w:t>
            </w:r>
          </w:p>
        </w:tc>
        <w:tc>
          <w:tcPr>
            <w:tcW w:w="2900" w:type="dxa"/>
          </w:tcPr>
          <w:p w14:paraId="6C51C8A4" w14:textId="77777777" w:rsidR="00CD770A" w:rsidRPr="003475AC" w:rsidRDefault="00CD770A" w:rsidP="005A14D8">
            <w:r w:rsidRPr="003475AC">
              <w:rPr>
                <w:lang w:val="uk-UA"/>
              </w:rPr>
              <w:t>1 = Female, 2 = Male</w:t>
            </w:r>
          </w:p>
        </w:tc>
      </w:tr>
    </w:tbl>
    <w:p w14:paraId="305BDB29" w14:textId="77777777" w:rsidR="00CD770A" w:rsidRDefault="00CD770A" w:rsidP="00CD770A">
      <w:pPr>
        <w:rPr>
          <w:b/>
          <w:bCs/>
          <w:color w:val="00B0F0"/>
          <w:lang w:val="uk-UA"/>
        </w:rPr>
      </w:pPr>
    </w:p>
    <w:p w14:paraId="17755DA0" w14:textId="77777777" w:rsidR="00CD770A" w:rsidRPr="00BE1D4A" w:rsidRDefault="00CD770A" w:rsidP="00CD770A">
      <w:pPr>
        <w:rPr>
          <w:b/>
          <w:bCs/>
          <w:color w:val="00B0F0"/>
          <w:lang w:val="uk-UA"/>
        </w:rPr>
      </w:pPr>
    </w:p>
    <w:p w14:paraId="0C958763" w14:textId="77777777" w:rsidR="00CD770A" w:rsidRPr="00BE1D4A" w:rsidRDefault="00CD770A" w:rsidP="00CD770A">
      <w:pPr>
        <w:rPr>
          <w:b/>
          <w:bCs/>
          <w:color w:val="00B0F0"/>
          <w:lang w:val="uk-UA"/>
        </w:rPr>
      </w:pPr>
    </w:p>
    <w:tbl>
      <w:tblPr>
        <w:tblStyle w:val="TableGrid"/>
        <w:tblW w:w="0" w:type="auto"/>
        <w:tblLook w:val="04A0" w:firstRow="1" w:lastRow="0" w:firstColumn="1" w:lastColumn="0" w:noHBand="0" w:noVBand="1"/>
      </w:tblPr>
      <w:tblGrid>
        <w:gridCol w:w="524"/>
        <w:gridCol w:w="1293"/>
        <w:gridCol w:w="1719"/>
        <w:gridCol w:w="962"/>
        <w:gridCol w:w="1229"/>
        <w:gridCol w:w="1719"/>
        <w:gridCol w:w="1027"/>
        <w:gridCol w:w="877"/>
      </w:tblGrid>
      <w:tr w:rsidR="00CD770A" w:rsidRPr="00BE1D4A" w14:paraId="47F5985D" w14:textId="77777777" w:rsidTr="005A14D8">
        <w:tc>
          <w:tcPr>
            <w:tcW w:w="536" w:type="dxa"/>
          </w:tcPr>
          <w:p w14:paraId="5F77A6A6" w14:textId="44B04833" w:rsidR="00CD770A" w:rsidRPr="003475AC" w:rsidRDefault="00437E73" w:rsidP="005A14D8">
            <w:pPr>
              <w:rPr>
                <w:b/>
                <w:bCs/>
                <w:color w:val="00B0F0"/>
                <w:lang w:val="uk-UA"/>
              </w:rPr>
            </w:pPr>
            <w:r>
              <w:rPr>
                <w:b/>
                <w:bCs/>
                <w:color w:val="00B0F0"/>
                <w:lang w:val="uk-UA"/>
              </w:rPr>
              <w:t>МВ</w:t>
            </w:r>
          </w:p>
        </w:tc>
        <w:tc>
          <w:tcPr>
            <w:tcW w:w="1250" w:type="dxa"/>
          </w:tcPr>
          <w:p w14:paraId="0C41054D" w14:textId="77777777" w:rsidR="00CD770A" w:rsidRPr="00DD7708" w:rsidRDefault="00CD770A" w:rsidP="005A14D8">
            <w:pPr>
              <w:rPr>
                <w:b/>
                <w:bCs/>
                <w:lang w:val="uk-UA"/>
              </w:rPr>
            </w:pPr>
            <w:r>
              <w:rPr>
                <w:b/>
                <w:bCs/>
                <w:lang w:val="uk-UA"/>
              </w:rPr>
              <w:t>Б5</w:t>
            </w:r>
            <w:r w:rsidRPr="00BE1D4A">
              <w:rPr>
                <w:b/>
                <w:bCs/>
                <w:lang w:val="uk-UA"/>
              </w:rPr>
              <w:t xml:space="preserve">. </w:t>
            </w:r>
            <w:r>
              <w:rPr>
                <w:b/>
                <w:bCs/>
                <w:lang w:val="uk-UA"/>
              </w:rPr>
              <w:t xml:space="preserve">What kind of education are your children currently receiving? </w:t>
            </w:r>
            <w:r w:rsidRPr="00DD7708">
              <w:rPr>
                <w:i/>
                <w:iCs/>
                <w:lang w:val="uk-UA"/>
              </w:rPr>
              <w:t>If the child/children are enrolled in more than one institution, please select all options that apply to this child</w:t>
            </w:r>
          </w:p>
        </w:tc>
        <w:tc>
          <w:tcPr>
            <w:tcW w:w="1764" w:type="dxa"/>
          </w:tcPr>
          <w:p w14:paraId="35750A07" w14:textId="77777777" w:rsidR="00CD770A" w:rsidRPr="00BE1D4A" w:rsidRDefault="00CD770A" w:rsidP="005A14D8">
            <w:pPr>
              <w:rPr>
                <w:b/>
                <w:bCs/>
                <w:color w:val="00B0F0"/>
                <w:lang w:val="uk-UA"/>
              </w:rPr>
            </w:pPr>
            <w:r w:rsidRPr="003475AC">
              <w:rPr>
                <w:b/>
                <w:bCs/>
                <w:lang w:val="uk-UA"/>
              </w:rPr>
              <w:t>Education at school</w:t>
            </w:r>
            <w:r>
              <w:rPr>
                <w:b/>
                <w:bCs/>
                <w:lang w:val="uk-UA"/>
              </w:rPr>
              <w:t xml:space="preserve">, college or technical school </w:t>
            </w:r>
            <w:r w:rsidRPr="003475AC">
              <w:rPr>
                <w:b/>
                <w:bCs/>
                <w:lang w:val="uk-UA"/>
              </w:rPr>
              <w:t xml:space="preserve">in </w:t>
            </w:r>
            <w:r w:rsidRPr="00BE1D4A">
              <w:rPr>
                <w:b/>
                <w:bCs/>
                <w:color w:val="00B0F0"/>
                <w:lang w:val="uk-UA"/>
              </w:rPr>
              <w:t>[</w:t>
            </w:r>
            <w:r>
              <w:rPr>
                <w:b/>
                <w:bCs/>
                <w:color w:val="00B0F0"/>
                <w:lang w:val="uk-UA"/>
              </w:rPr>
              <w:t>_filling_from_S5</w:t>
            </w:r>
            <w:r w:rsidRPr="00BE1D4A">
              <w:rPr>
                <w:b/>
                <w:bCs/>
                <w:color w:val="00B0F0"/>
                <w:lang w:val="uk-UA"/>
              </w:rPr>
              <w:t>]</w:t>
            </w:r>
          </w:p>
        </w:tc>
        <w:tc>
          <w:tcPr>
            <w:tcW w:w="1285" w:type="dxa"/>
          </w:tcPr>
          <w:p w14:paraId="660E8B14" w14:textId="77777777" w:rsidR="00CD770A" w:rsidRPr="00BE1D4A" w:rsidRDefault="00CD770A" w:rsidP="005A14D8">
            <w:pPr>
              <w:rPr>
                <w:lang w:val="uk-UA"/>
              </w:rPr>
            </w:pPr>
            <w:r>
              <w:rPr>
                <w:lang w:val="uk-UA"/>
              </w:rPr>
              <w:t>Distance education at a school, college or technical school in Ukraine</w:t>
            </w:r>
          </w:p>
        </w:tc>
        <w:tc>
          <w:tcPr>
            <w:tcW w:w="1279" w:type="dxa"/>
          </w:tcPr>
          <w:p w14:paraId="56FA649E" w14:textId="77777777" w:rsidR="00CD770A" w:rsidRDefault="00CD770A" w:rsidP="005A14D8">
            <w:pPr>
              <w:rPr>
                <w:lang w:val="uk-UA"/>
              </w:rPr>
            </w:pPr>
            <w:r>
              <w:rPr>
                <w:lang w:val="uk-UA"/>
              </w:rPr>
              <w:t>Kindergarten in the host country</w:t>
            </w:r>
          </w:p>
        </w:tc>
        <w:tc>
          <w:tcPr>
            <w:tcW w:w="1764" w:type="dxa"/>
          </w:tcPr>
          <w:p w14:paraId="5EF2DFE2" w14:textId="77777777" w:rsidR="00CD770A" w:rsidRDefault="00CD770A" w:rsidP="005A14D8">
            <w:pPr>
              <w:rPr>
                <w:lang w:val="uk-UA"/>
              </w:rPr>
            </w:pPr>
            <w:r>
              <w:rPr>
                <w:lang w:val="uk-UA"/>
              </w:rPr>
              <w:t xml:space="preserve">University in </w:t>
            </w:r>
            <w:r w:rsidRPr="00BE1D4A">
              <w:rPr>
                <w:b/>
                <w:bCs/>
                <w:color w:val="00B0F0"/>
                <w:lang w:val="uk-UA"/>
              </w:rPr>
              <w:t>[</w:t>
            </w:r>
            <w:r>
              <w:rPr>
                <w:b/>
                <w:bCs/>
                <w:color w:val="00B0F0"/>
                <w:lang w:val="uk-UA"/>
              </w:rPr>
              <w:t>_filling_from_S5</w:t>
            </w:r>
            <w:r w:rsidRPr="00BE1D4A">
              <w:rPr>
                <w:b/>
                <w:bCs/>
                <w:color w:val="00B0F0"/>
                <w:lang w:val="uk-UA"/>
              </w:rPr>
              <w:t>]</w:t>
            </w:r>
          </w:p>
        </w:tc>
        <w:tc>
          <w:tcPr>
            <w:tcW w:w="1251" w:type="dxa"/>
          </w:tcPr>
          <w:p w14:paraId="2683BCD1" w14:textId="77777777" w:rsidR="00CD770A" w:rsidRDefault="00CD770A" w:rsidP="005A14D8">
            <w:pPr>
              <w:rPr>
                <w:lang w:val="uk-UA"/>
              </w:rPr>
            </w:pPr>
            <w:r>
              <w:rPr>
                <w:lang w:val="uk-UA"/>
              </w:rPr>
              <w:t>University in Ukraine</w:t>
            </w:r>
          </w:p>
        </w:tc>
        <w:tc>
          <w:tcPr>
            <w:tcW w:w="221" w:type="dxa"/>
          </w:tcPr>
          <w:p w14:paraId="26EF5DFE" w14:textId="77777777" w:rsidR="00CD770A" w:rsidRDefault="00CD770A" w:rsidP="005A14D8">
            <w:pPr>
              <w:rPr>
                <w:lang w:val="uk-UA"/>
              </w:rPr>
            </w:pPr>
            <w:r>
              <w:rPr>
                <w:lang w:val="uk-UA"/>
              </w:rPr>
              <w:t>Not studying</w:t>
            </w:r>
          </w:p>
        </w:tc>
      </w:tr>
      <w:tr w:rsidR="00CD770A" w:rsidRPr="00BE1D4A" w14:paraId="2EEADC1E" w14:textId="77777777" w:rsidTr="005A14D8">
        <w:tc>
          <w:tcPr>
            <w:tcW w:w="536" w:type="dxa"/>
          </w:tcPr>
          <w:p w14:paraId="33E2FF61" w14:textId="77777777" w:rsidR="00CD770A" w:rsidRDefault="00CD770A" w:rsidP="005A14D8">
            <w:pPr>
              <w:rPr>
                <w:lang w:val="uk-UA"/>
              </w:rPr>
            </w:pPr>
            <w:r>
              <w:rPr>
                <w:lang w:val="uk-UA"/>
              </w:rPr>
              <w:t>1</w:t>
            </w:r>
          </w:p>
        </w:tc>
        <w:tc>
          <w:tcPr>
            <w:tcW w:w="1250" w:type="dxa"/>
          </w:tcPr>
          <w:p w14:paraId="266BECAE" w14:textId="77777777" w:rsidR="00CD770A" w:rsidRPr="00BE1D4A" w:rsidRDefault="00CD770A" w:rsidP="005A14D8">
            <w:pPr>
              <w:rPr>
                <w:lang w:val="uk-UA"/>
              </w:rPr>
            </w:pPr>
            <w:r>
              <w:rPr>
                <w:lang w:val="uk-UA"/>
              </w:rPr>
              <w:t>Child 1</w:t>
            </w:r>
          </w:p>
        </w:tc>
        <w:tc>
          <w:tcPr>
            <w:tcW w:w="1764" w:type="dxa"/>
          </w:tcPr>
          <w:p w14:paraId="15638AC8" w14:textId="77777777" w:rsidR="00CD770A" w:rsidRPr="00BE1D4A" w:rsidRDefault="00CD770A" w:rsidP="005A14D8">
            <w:pPr>
              <w:rPr>
                <w:lang w:val="uk-UA"/>
              </w:rPr>
            </w:pPr>
            <w:r>
              <w:rPr>
                <w:lang w:val="uk-UA"/>
              </w:rPr>
              <w:t>1 = Yes, 2 = No</w:t>
            </w:r>
          </w:p>
        </w:tc>
        <w:tc>
          <w:tcPr>
            <w:tcW w:w="1285" w:type="dxa"/>
          </w:tcPr>
          <w:p w14:paraId="26CFDDA5" w14:textId="77777777" w:rsidR="00CD770A" w:rsidRPr="00BE1D4A" w:rsidRDefault="00CD770A" w:rsidP="005A14D8">
            <w:pPr>
              <w:rPr>
                <w:lang w:val="uk-UA"/>
              </w:rPr>
            </w:pPr>
            <w:r>
              <w:rPr>
                <w:lang w:val="uk-UA"/>
              </w:rPr>
              <w:t>1 = Yes, 2 = No</w:t>
            </w:r>
          </w:p>
        </w:tc>
        <w:tc>
          <w:tcPr>
            <w:tcW w:w="1279" w:type="dxa"/>
          </w:tcPr>
          <w:p w14:paraId="0F76C542" w14:textId="77777777" w:rsidR="00CD770A" w:rsidRPr="00BE1D4A" w:rsidRDefault="00CD770A" w:rsidP="005A14D8">
            <w:pPr>
              <w:rPr>
                <w:lang w:val="uk-UA"/>
              </w:rPr>
            </w:pPr>
            <w:r>
              <w:rPr>
                <w:lang w:val="uk-UA"/>
              </w:rPr>
              <w:t>1 = Yes, 2 = No</w:t>
            </w:r>
          </w:p>
        </w:tc>
        <w:tc>
          <w:tcPr>
            <w:tcW w:w="1764" w:type="dxa"/>
          </w:tcPr>
          <w:p w14:paraId="5A7A1EEF" w14:textId="77777777" w:rsidR="00CD770A" w:rsidRDefault="00CD770A" w:rsidP="005A14D8">
            <w:pPr>
              <w:rPr>
                <w:lang w:val="uk-UA"/>
              </w:rPr>
            </w:pPr>
            <w:r>
              <w:rPr>
                <w:lang w:val="uk-UA"/>
              </w:rPr>
              <w:t>1 = Yes, 2 = No</w:t>
            </w:r>
          </w:p>
        </w:tc>
        <w:tc>
          <w:tcPr>
            <w:tcW w:w="1251" w:type="dxa"/>
          </w:tcPr>
          <w:p w14:paraId="1A01AC3D" w14:textId="77777777" w:rsidR="00CD770A" w:rsidRDefault="00CD770A" w:rsidP="005A14D8">
            <w:pPr>
              <w:rPr>
                <w:lang w:val="uk-UA"/>
              </w:rPr>
            </w:pPr>
            <w:r>
              <w:rPr>
                <w:lang w:val="uk-UA"/>
              </w:rPr>
              <w:t>1 = Yes, 2 = No</w:t>
            </w:r>
          </w:p>
        </w:tc>
        <w:tc>
          <w:tcPr>
            <w:tcW w:w="221" w:type="dxa"/>
          </w:tcPr>
          <w:p w14:paraId="4D396BD6" w14:textId="77777777" w:rsidR="00CD770A" w:rsidRDefault="00CD770A" w:rsidP="005A14D8">
            <w:pPr>
              <w:rPr>
                <w:lang w:val="uk-UA"/>
              </w:rPr>
            </w:pPr>
            <w:r>
              <w:rPr>
                <w:lang w:val="uk-UA"/>
              </w:rPr>
              <w:t>1 = Yes, 2 = No</w:t>
            </w:r>
          </w:p>
        </w:tc>
      </w:tr>
      <w:tr w:rsidR="00CD770A" w:rsidRPr="00BE1D4A" w14:paraId="464AAEBC" w14:textId="77777777" w:rsidTr="005A14D8">
        <w:tc>
          <w:tcPr>
            <w:tcW w:w="536" w:type="dxa"/>
          </w:tcPr>
          <w:p w14:paraId="030B298B" w14:textId="77777777" w:rsidR="00CD770A" w:rsidRDefault="00CD770A" w:rsidP="005A14D8">
            <w:pPr>
              <w:rPr>
                <w:lang w:val="uk-UA"/>
              </w:rPr>
            </w:pPr>
            <w:r>
              <w:rPr>
                <w:lang w:val="uk-UA"/>
              </w:rPr>
              <w:t>2</w:t>
            </w:r>
          </w:p>
        </w:tc>
        <w:tc>
          <w:tcPr>
            <w:tcW w:w="1250" w:type="dxa"/>
          </w:tcPr>
          <w:p w14:paraId="5E456747" w14:textId="77777777" w:rsidR="00CD770A" w:rsidRPr="00BE1D4A" w:rsidRDefault="00CD770A" w:rsidP="005A14D8">
            <w:pPr>
              <w:rPr>
                <w:lang w:val="uk-UA"/>
              </w:rPr>
            </w:pPr>
            <w:r>
              <w:rPr>
                <w:lang w:val="uk-UA"/>
              </w:rPr>
              <w:t>Child 2</w:t>
            </w:r>
          </w:p>
        </w:tc>
        <w:tc>
          <w:tcPr>
            <w:tcW w:w="1764" w:type="dxa"/>
          </w:tcPr>
          <w:p w14:paraId="2797E7F6" w14:textId="77777777" w:rsidR="00CD770A" w:rsidRPr="00BE1D4A" w:rsidRDefault="00CD770A" w:rsidP="005A14D8">
            <w:pPr>
              <w:rPr>
                <w:lang w:val="uk-UA"/>
              </w:rPr>
            </w:pPr>
            <w:r>
              <w:rPr>
                <w:lang w:val="uk-UA"/>
              </w:rPr>
              <w:t>1 = Yes, 2 = No</w:t>
            </w:r>
          </w:p>
        </w:tc>
        <w:tc>
          <w:tcPr>
            <w:tcW w:w="1285" w:type="dxa"/>
          </w:tcPr>
          <w:p w14:paraId="09AA98B2" w14:textId="77777777" w:rsidR="00CD770A" w:rsidRPr="00BE1D4A" w:rsidRDefault="00CD770A" w:rsidP="005A14D8">
            <w:pPr>
              <w:rPr>
                <w:lang w:val="uk-UA"/>
              </w:rPr>
            </w:pPr>
            <w:r>
              <w:rPr>
                <w:lang w:val="uk-UA"/>
              </w:rPr>
              <w:t>1 = Yes, 2 = No</w:t>
            </w:r>
          </w:p>
        </w:tc>
        <w:tc>
          <w:tcPr>
            <w:tcW w:w="1279" w:type="dxa"/>
          </w:tcPr>
          <w:p w14:paraId="70B08D59" w14:textId="77777777" w:rsidR="00CD770A" w:rsidRPr="00BE1D4A" w:rsidRDefault="00CD770A" w:rsidP="005A14D8">
            <w:pPr>
              <w:rPr>
                <w:lang w:val="uk-UA"/>
              </w:rPr>
            </w:pPr>
            <w:r>
              <w:rPr>
                <w:lang w:val="uk-UA"/>
              </w:rPr>
              <w:t>1 = Yes, 2 = No</w:t>
            </w:r>
          </w:p>
        </w:tc>
        <w:tc>
          <w:tcPr>
            <w:tcW w:w="1764" w:type="dxa"/>
          </w:tcPr>
          <w:p w14:paraId="402B8160" w14:textId="77777777" w:rsidR="00CD770A" w:rsidRDefault="00CD770A" w:rsidP="005A14D8">
            <w:pPr>
              <w:rPr>
                <w:lang w:val="uk-UA"/>
              </w:rPr>
            </w:pPr>
            <w:r>
              <w:rPr>
                <w:lang w:val="uk-UA"/>
              </w:rPr>
              <w:t>1 = Yes, 2 = No</w:t>
            </w:r>
          </w:p>
        </w:tc>
        <w:tc>
          <w:tcPr>
            <w:tcW w:w="1251" w:type="dxa"/>
          </w:tcPr>
          <w:p w14:paraId="600F0508" w14:textId="77777777" w:rsidR="00CD770A" w:rsidRDefault="00CD770A" w:rsidP="005A14D8">
            <w:pPr>
              <w:rPr>
                <w:lang w:val="uk-UA"/>
              </w:rPr>
            </w:pPr>
            <w:r>
              <w:rPr>
                <w:lang w:val="uk-UA"/>
              </w:rPr>
              <w:t>1 = Yes, 2 = No</w:t>
            </w:r>
          </w:p>
        </w:tc>
        <w:tc>
          <w:tcPr>
            <w:tcW w:w="221" w:type="dxa"/>
          </w:tcPr>
          <w:p w14:paraId="3B40F6D9" w14:textId="77777777" w:rsidR="00CD770A" w:rsidRDefault="00CD770A" w:rsidP="005A14D8">
            <w:pPr>
              <w:rPr>
                <w:lang w:val="uk-UA"/>
              </w:rPr>
            </w:pPr>
            <w:r>
              <w:rPr>
                <w:lang w:val="uk-UA"/>
              </w:rPr>
              <w:t>1 = Yes, 2 = No</w:t>
            </w:r>
          </w:p>
        </w:tc>
      </w:tr>
      <w:tr w:rsidR="00CD770A" w:rsidRPr="00BE1D4A" w14:paraId="3B54043C" w14:textId="77777777" w:rsidTr="005A14D8">
        <w:tc>
          <w:tcPr>
            <w:tcW w:w="536" w:type="dxa"/>
          </w:tcPr>
          <w:p w14:paraId="3A1E3C36" w14:textId="77777777" w:rsidR="00CD770A" w:rsidRDefault="00CD770A" w:rsidP="005A14D8">
            <w:pPr>
              <w:rPr>
                <w:lang w:val="uk-UA"/>
              </w:rPr>
            </w:pPr>
            <w:r>
              <w:rPr>
                <w:lang w:val="uk-UA"/>
              </w:rPr>
              <w:t>3</w:t>
            </w:r>
          </w:p>
        </w:tc>
        <w:tc>
          <w:tcPr>
            <w:tcW w:w="1250" w:type="dxa"/>
          </w:tcPr>
          <w:p w14:paraId="34F8BC42" w14:textId="77777777" w:rsidR="00CD770A" w:rsidRPr="00BE1D4A" w:rsidRDefault="00CD770A" w:rsidP="005A14D8">
            <w:pPr>
              <w:rPr>
                <w:lang w:val="uk-UA"/>
              </w:rPr>
            </w:pPr>
            <w:r>
              <w:rPr>
                <w:lang w:val="uk-UA"/>
              </w:rPr>
              <w:t>Child 3</w:t>
            </w:r>
          </w:p>
        </w:tc>
        <w:tc>
          <w:tcPr>
            <w:tcW w:w="1764" w:type="dxa"/>
          </w:tcPr>
          <w:p w14:paraId="455B053F" w14:textId="77777777" w:rsidR="00CD770A" w:rsidRPr="00BE1D4A" w:rsidRDefault="00CD770A" w:rsidP="005A14D8">
            <w:pPr>
              <w:rPr>
                <w:lang w:val="uk-UA"/>
              </w:rPr>
            </w:pPr>
            <w:r>
              <w:rPr>
                <w:lang w:val="uk-UA"/>
              </w:rPr>
              <w:t>1 = Yes, 2 = No</w:t>
            </w:r>
          </w:p>
        </w:tc>
        <w:tc>
          <w:tcPr>
            <w:tcW w:w="1285" w:type="dxa"/>
          </w:tcPr>
          <w:p w14:paraId="4FE5107C" w14:textId="77777777" w:rsidR="00CD770A" w:rsidRPr="00BE1D4A" w:rsidRDefault="00CD770A" w:rsidP="005A14D8">
            <w:pPr>
              <w:rPr>
                <w:lang w:val="uk-UA"/>
              </w:rPr>
            </w:pPr>
            <w:r>
              <w:rPr>
                <w:lang w:val="uk-UA"/>
              </w:rPr>
              <w:t>1 = Yes, 2 = No</w:t>
            </w:r>
          </w:p>
        </w:tc>
        <w:tc>
          <w:tcPr>
            <w:tcW w:w="1279" w:type="dxa"/>
          </w:tcPr>
          <w:p w14:paraId="21B653A5" w14:textId="77777777" w:rsidR="00CD770A" w:rsidRPr="00BE1D4A" w:rsidRDefault="00CD770A" w:rsidP="005A14D8">
            <w:pPr>
              <w:rPr>
                <w:lang w:val="uk-UA"/>
              </w:rPr>
            </w:pPr>
            <w:r>
              <w:rPr>
                <w:lang w:val="uk-UA"/>
              </w:rPr>
              <w:t>1 = Yes, 2 = No</w:t>
            </w:r>
          </w:p>
        </w:tc>
        <w:tc>
          <w:tcPr>
            <w:tcW w:w="1764" w:type="dxa"/>
          </w:tcPr>
          <w:p w14:paraId="6AB39850" w14:textId="77777777" w:rsidR="00CD770A" w:rsidRDefault="00CD770A" w:rsidP="005A14D8">
            <w:pPr>
              <w:rPr>
                <w:lang w:val="uk-UA"/>
              </w:rPr>
            </w:pPr>
            <w:r>
              <w:rPr>
                <w:lang w:val="uk-UA"/>
              </w:rPr>
              <w:t>1 = Yes, 2 = No</w:t>
            </w:r>
          </w:p>
        </w:tc>
        <w:tc>
          <w:tcPr>
            <w:tcW w:w="1251" w:type="dxa"/>
          </w:tcPr>
          <w:p w14:paraId="06E717D2" w14:textId="77777777" w:rsidR="00CD770A" w:rsidRDefault="00CD770A" w:rsidP="005A14D8">
            <w:pPr>
              <w:rPr>
                <w:lang w:val="uk-UA"/>
              </w:rPr>
            </w:pPr>
            <w:r>
              <w:rPr>
                <w:lang w:val="uk-UA"/>
              </w:rPr>
              <w:t>1 = Yes, 2 = No</w:t>
            </w:r>
          </w:p>
        </w:tc>
        <w:tc>
          <w:tcPr>
            <w:tcW w:w="221" w:type="dxa"/>
          </w:tcPr>
          <w:p w14:paraId="6A899633" w14:textId="77777777" w:rsidR="00CD770A" w:rsidRDefault="00CD770A" w:rsidP="005A14D8">
            <w:pPr>
              <w:rPr>
                <w:lang w:val="uk-UA"/>
              </w:rPr>
            </w:pPr>
            <w:r>
              <w:rPr>
                <w:lang w:val="uk-UA"/>
              </w:rPr>
              <w:t>1 = Yes, 2 = No</w:t>
            </w:r>
          </w:p>
        </w:tc>
      </w:tr>
      <w:tr w:rsidR="00CD770A" w:rsidRPr="00BE1D4A" w14:paraId="45A93C7E" w14:textId="77777777" w:rsidTr="005A14D8">
        <w:tc>
          <w:tcPr>
            <w:tcW w:w="536" w:type="dxa"/>
          </w:tcPr>
          <w:p w14:paraId="2133463E" w14:textId="77777777" w:rsidR="00CD770A" w:rsidRDefault="00CD770A" w:rsidP="005A14D8">
            <w:pPr>
              <w:rPr>
                <w:lang w:val="uk-UA"/>
              </w:rPr>
            </w:pPr>
            <w:r>
              <w:rPr>
                <w:lang w:val="uk-UA"/>
              </w:rPr>
              <w:t>4</w:t>
            </w:r>
          </w:p>
        </w:tc>
        <w:tc>
          <w:tcPr>
            <w:tcW w:w="1250" w:type="dxa"/>
          </w:tcPr>
          <w:p w14:paraId="471A8733" w14:textId="77777777" w:rsidR="00CD770A" w:rsidRPr="00BE1D4A" w:rsidRDefault="00CD770A" w:rsidP="005A14D8">
            <w:pPr>
              <w:rPr>
                <w:lang w:val="uk-UA"/>
              </w:rPr>
            </w:pPr>
            <w:r>
              <w:rPr>
                <w:lang w:val="uk-UA"/>
              </w:rPr>
              <w:t>Child 4</w:t>
            </w:r>
          </w:p>
        </w:tc>
        <w:tc>
          <w:tcPr>
            <w:tcW w:w="1764" w:type="dxa"/>
          </w:tcPr>
          <w:p w14:paraId="5FC17EBA" w14:textId="77777777" w:rsidR="00CD770A" w:rsidRPr="00BE1D4A" w:rsidRDefault="00CD770A" w:rsidP="005A14D8">
            <w:pPr>
              <w:rPr>
                <w:lang w:val="uk-UA"/>
              </w:rPr>
            </w:pPr>
            <w:r>
              <w:rPr>
                <w:lang w:val="uk-UA"/>
              </w:rPr>
              <w:t>1 = Yes, 2 = No</w:t>
            </w:r>
          </w:p>
        </w:tc>
        <w:tc>
          <w:tcPr>
            <w:tcW w:w="1285" w:type="dxa"/>
          </w:tcPr>
          <w:p w14:paraId="1D277F30" w14:textId="77777777" w:rsidR="00CD770A" w:rsidRPr="00BE1D4A" w:rsidRDefault="00CD770A" w:rsidP="005A14D8">
            <w:pPr>
              <w:rPr>
                <w:lang w:val="uk-UA"/>
              </w:rPr>
            </w:pPr>
            <w:r>
              <w:rPr>
                <w:lang w:val="uk-UA"/>
              </w:rPr>
              <w:t>1 = Yes, 2 = No</w:t>
            </w:r>
          </w:p>
        </w:tc>
        <w:tc>
          <w:tcPr>
            <w:tcW w:w="1279" w:type="dxa"/>
          </w:tcPr>
          <w:p w14:paraId="0F471135" w14:textId="77777777" w:rsidR="00CD770A" w:rsidRPr="00BE1D4A" w:rsidRDefault="00CD770A" w:rsidP="005A14D8">
            <w:pPr>
              <w:rPr>
                <w:lang w:val="uk-UA"/>
              </w:rPr>
            </w:pPr>
            <w:r>
              <w:rPr>
                <w:lang w:val="uk-UA"/>
              </w:rPr>
              <w:t>1 = Yes, 2 = No</w:t>
            </w:r>
          </w:p>
        </w:tc>
        <w:tc>
          <w:tcPr>
            <w:tcW w:w="1764" w:type="dxa"/>
          </w:tcPr>
          <w:p w14:paraId="346BDDA5" w14:textId="77777777" w:rsidR="00CD770A" w:rsidRDefault="00CD770A" w:rsidP="005A14D8">
            <w:pPr>
              <w:rPr>
                <w:lang w:val="uk-UA"/>
              </w:rPr>
            </w:pPr>
            <w:r>
              <w:rPr>
                <w:lang w:val="uk-UA"/>
              </w:rPr>
              <w:t>1 = Yes, 2 = No</w:t>
            </w:r>
          </w:p>
        </w:tc>
        <w:tc>
          <w:tcPr>
            <w:tcW w:w="1251" w:type="dxa"/>
          </w:tcPr>
          <w:p w14:paraId="2922D00B" w14:textId="77777777" w:rsidR="00CD770A" w:rsidRDefault="00CD770A" w:rsidP="005A14D8">
            <w:pPr>
              <w:rPr>
                <w:lang w:val="uk-UA"/>
              </w:rPr>
            </w:pPr>
            <w:r>
              <w:rPr>
                <w:lang w:val="uk-UA"/>
              </w:rPr>
              <w:t>1 = Yes, 2 = No</w:t>
            </w:r>
          </w:p>
        </w:tc>
        <w:tc>
          <w:tcPr>
            <w:tcW w:w="221" w:type="dxa"/>
          </w:tcPr>
          <w:p w14:paraId="37940C50" w14:textId="77777777" w:rsidR="00CD770A" w:rsidRDefault="00CD770A" w:rsidP="005A14D8">
            <w:pPr>
              <w:rPr>
                <w:lang w:val="uk-UA"/>
              </w:rPr>
            </w:pPr>
            <w:r>
              <w:rPr>
                <w:lang w:val="uk-UA"/>
              </w:rPr>
              <w:t>1 = Yes, 2 = No</w:t>
            </w:r>
          </w:p>
        </w:tc>
      </w:tr>
      <w:tr w:rsidR="00CD770A" w:rsidRPr="00BE1D4A" w14:paraId="6208AB53" w14:textId="77777777" w:rsidTr="005A14D8">
        <w:tc>
          <w:tcPr>
            <w:tcW w:w="536" w:type="dxa"/>
          </w:tcPr>
          <w:p w14:paraId="0882890A" w14:textId="77777777" w:rsidR="00CD770A" w:rsidRPr="00A1484A" w:rsidRDefault="00CD770A" w:rsidP="005A14D8">
            <w:r>
              <w:rPr>
                <w:lang w:val="uk-UA"/>
              </w:rPr>
              <w:t>5</w:t>
            </w:r>
          </w:p>
        </w:tc>
        <w:tc>
          <w:tcPr>
            <w:tcW w:w="1250" w:type="dxa"/>
          </w:tcPr>
          <w:p w14:paraId="12D00141" w14:textId="77777777" w:rsidR="00CD770A" w:rsidRPr="00BE1D4A" w:rsidRDefault="00CD770A" w:rsidP="005A14D8">
            <w:pPr>
              <w:rPr>
                <w:lang w:val="uk-UA"/>
              </w:rPr>
            </w:pPr>
            <w:r>
              <w:rPr>
                <w:lang w:val="uk-UA"/>
              </w:rPr>
              <w:t xml:space="preserve">Child </w:t>
            </w:r>
          </w:p>
        </w:tc>
        <w:tc>
          <w:tcPr>
            <w:tcW w:w="1764" w:type="dxa"/>
          </w:tcPr>
          <w:p w14:paraId="50CCCC11" w14:textId="77777777" w:rsidR="00CD770A" w:rsidRPr="00BE1D4A" w:rsidRDefault="00CD770A" w:rsidP="005A14D8">
            <w:pPr>
              <w:rPr>
                <w:lang w:val="uk-UA"/>
              </w:rPr>
            </w:pPr>
            <w:r>
              <w:rPr>
                <w:lang w:val="uk-UA"/>
              </w:rPr>
              <w:t>1 = Yes, 2 = No</w:t>
            </w:r>
          </w:p>
        </w:tc>
        <w:tc>
          <w:tcPr>
            <w:tcW w:w="1285" w:type="dxa"/>
          </w:tcPr>
          <w:p w14:paraId="5BBD7D85" w14:textId="77777777" w:rsidR="00CD770A" w:rsidRPr="00BE1D4A" w:rsidRDefault="00CD770A" w:rsidP="005A14D8">
            <w:pPr>
              <w:rPr>
                <w:lang w:val="uk-UA"/>
              </w:rPr>
            </w:pPr>
            <w:r>
              <w:rPr>
                <w:lang w:val="uk-UA"/>
              </w:rPr>
              <w:t>1 = Yes, 2 = No</w:t>
            </w:r>
          </w:p>
        </w:tc>
        <w:tc>
          <w:tcPr>
            <w:tcW w:w="1279" w:type="dxa"/>
          </w:tcPr>
          <w:p w14:paraId="0F852CE3" w14:textId="77777777" w:rsidR="00CD770A" w:rsidRPr="00BE1D4A" w:rsidRDefault="00CD770A" w:rsidP="005A14D8">
            <w:pPr>
              <w:rPr>
                <w:lang w:val="uk-UA"/>
              </w:rPr>
            </w:pPr>
            <w:r>
              <w:rPr>
                <w:lang w:val="uk-UA"/>
              </w:rPr>
              <w:t>1 = Yes, 2 = No</w:t>
            </w:r>
          </w:p>
        </w:tc>
        <w:tc>
          <w:tcPr>
            <w:tcW w:w="1764" w:type="dxa"/>
          </w:tcPr>
          <w:p w14:paraId="0317C494" w14:textId="77777777" w:rsidR="00CD770A" w:rsidRDefault="00CD770A" w:rsidP="005A14D8">
            <w:pPr>
              <w:rPr>
                <w:lang w:val="uk-UA"/>
              </w:rPr>
            </w:pPr>
            <w:r>
              <w:rPr>
                <w:lang w:val="uk-UA"/>
              </w:rPr>
              <w:t>1 = Yes, 2 = No</w:t>
            </w:r>
          </w:p>
        </w:tc>
        <w:tc>
          <w:tcPr>
            <w:tcW w:w="1251" w:type="dxa"/>
          </w:tcPr>
          <w:p w14:paraId="41DD1983" w14:textId="77777777" w:rsidR="00CD770A" w:rsidRDefault="00CD770A" w:rsidP="005A14D8">
            <w:pPr>
              <w:rPr>
                <w:lang w:val="uk-UA"/>
              </w:rPr>
            </w:pPr>
            <w:r>
              <w:rPr>
                <w:lang w:val="uk-UA"/>
              </w:rPr>
              <w:t>1 = Yes, 2 = No</w:t>
            </w:r>
          </w:p>
        </w:tc>
        <w:tc>
          <w:tcPr>
            <w:tcW w:w="221" w:type="dxa"/>
          </w:tcPr>
          <w:p w14:paraId="5A2895D3" w14:textId="77777777" w:rsidR="00CD770A" w:rsidRDefault="00CD770A" w:rsidP="005A14D8">
            <w:pPr>
              <w:rPr>
                <w:lang w:val="uk-UA"/>
              </w:rPr>
            </w:pPr>
            <w:r>
              <w:rPr>
                <w:lang w:val="uk-UA"/>
              </w:rPr>
              <w:t>1 = Yes, 2 = No</w:t>
            </w:r>
          </w:p>
        </w:tc>
      </w:tr>
      <w:tr w:rsidR="00CD770A" w:rsidRPr="00BE1D4A" w14:paraId="35FB7169" w14:textId="77777777" w:rsidTr="005A14D8">
        <w:tc>
          <w:tcPr>
            <w:tcW w:w="536" w:type="dxa"/>
          </w:tcPr>
          <w:p w14:paraId="01A169AB" w14:textId="77777777" w:rsidR="00CD770A" w:rsidRDefault="00CD770A" w:rsidP="005A14D8">
            <w:pPr>
              <w:rPr>
                <w:lang w:val="uk-UA"/>
              </w:rPr>
            </w:pPr>
            <w:r>
              <w:rPr>
                <w:lang w:val="uk-UA"/>
              </w:rPr>
              <w:t>6</w:t>
            </w:r>
          </w:p>
        </w:tc>
        <w:tc>
          <w:tcPr>
            <w:tcW w:w="1250" w:type="dxa"/>
          </w:tcPr>
          <w:p w14:paraId="285F88C8" w14:textId="77777777" w:rsidR="00CD770A" w:rsidRPr="00A1484A" w:rsidRDefault="00CD770A" w:rsidP="005A14D8">
            <w:pPr>
              <w:rPr>
                <w:lang w:val="uk-UA"/>
              </w:rPr>
            </w:pPr>
            <w:r>
              <w:rPr>
                <w:lang w:val="uk-UA"/>
              </w:rPr>
              <w:t>Child 6</w:t>
            </w:r>
          </w:p>
        </w:tc>
        <w:tc>
          <w:tcPr>
            <w:tcW w:w="1764" w:type="dxa"/>
          </w:tcPr>
          <w:p w14:paraId="740F3B51" w14:textId="77777777" w:rsidR="00CD770A" w:rsidRPr="00BE1D4A" w:rsidRDefault="00CD770A" w:rsidP="005A14D8">
            <w:pPr>
              <w:rPr>
                <w:lang w:val="uk-UA"/>
              </w:rPr>
            </w:pPr>
            <w:r>
              <w:rPr>
                <w:lang w:val="uk-UA"/>
              </w:rPr>
              <w:t>1 = Yes, 2 = No</w:t>
            </w:r>
          </w:p>
        </w:tc>
        <w:tc>
          <w:tcPr>
            <w:tcW w:w="1285" w:type="dxa"/>
          </w:tcPr>
          <w:p w14:paraId="076395E4" w14:textId="77777777" w:rsidR="00CD770A" w:rsidRPr="00BE1D4A" w:rsidRDefault="00CD770A" w:rsidP="005A14D8">
            <w:pPr>
              <w:rPr>
                <w:lang w:val="uk-UA"/>
              </w:rPr>
            </w:pPr>
            <w:r>
              <w:rPr>
                <w:lang w:val="uk-UA"/>
              </w:rPr>
              <w:t>1 = Yes, 2 = No</w:t>
            </w:r>
          </w:p>
        </w:tc>
        <w:tc>
          <w:tcPr>
            <w:tcW w:w="1279" w:type="dxa"/>
          </w:tcPr>
          <w:p w14:paraId="127A06A6" w14:textId="77777777" w:rsidR="00CD770A" w:rsidRPr="00BE1D4A" w:rsidRDefault="00CD770A" w:rsidP="005A14D8">
            <w:pPr>
              <w:rPr>
                <w:lang w:val="uk-UA"/>
              </w:rPr>
            </w:pPr>
            <w:r>
              <w:rPr>
                <w:lang w:val="uk-UA"/>
              </w:rPr>
              <w:t>1 = Yes, 2 = No</w:t>
            </w:r>
          </w:p>
        </w:tc>
        <w:tc>
          <w:tcPr>
            <w:tcW w:w="1764" w:type="dxa"/>
          </w:tcPr>
          <w:p w14:paraId="6E5DD855" w14:textId="77777777" w:rsidR="00CD770A" w:rsidRDefault="00CD770A" w:rsidP="005A14D8">
            <w:pPr>
              <w:rPr>
                <w:lang w:val="uk-UA"/>
              </w:rPr>
            </w:pPr>
            <w:r>
              <w:rPr>
                <w:lang w:val="uk-UA"/>
              </w:rPr>
              <w:t>1 = Yes, 2 = No</w:t>
            </w:r>
          </w:p>
        </w:tc>
        <w:tc>
          <w:tcPr>
            <w:tcW w:w="1251" w:type="dxa"/>
          </w:tcPr>
          <w:p w14:paraId="21412067" w14:textId="77777777" w:rsidR="00CD770A" w:rsidRDefault="00CD770A" w:rsidP="005A14D8">
            <w:pPr>
              <w:rPr>
                <w:lang w:val="uk-UA"/>
              </w:rPr>
            </w:pPr>
            <w:r>
              <w:rPr>
                <w:lang w:val="uk-UA"/>
              </w:rPr>
              <w:t>1 = Yes, 2 = No</w:t>
            </w:r>
          </w:p>
        </w:tc>
        <w:tc>
          <w:tcPr>
            <w:tcW w:w="221" w:type="dxa"/>
          </w:tcPr>
          <w:p w14:paraId="5A84DC11" w14:textId="77777777" w:rsidR="00CD770A" w:rsidRDefault="00CD770A" w:rsidP="005A14D8">
            <w:pPr>
              <w:rPr>
                <w:lang w:val="uk-UA"/>
              </w:rPr>
            </w:pPr>
            <w:r>
              <w:rPr>
                <w:lang w:val="uk-UA"/>
              </w:rPr>
              <w:t>1 = Yes, 2 = No</w:t>
            </w:r>
          </w:p>
        </w:tc>
      </w:tr>
      <w:tr w:rsidR="00CD770A" w:rsidRPr="00BE1D4A" w14:paraId="6DB51A90" w14:textId="77777777" w:rsidTr="005A14D8">
        <w:tc>
          <w:tcPr>
            <w:tcW w:w="536" w:type="dxa"/>
          </w:tcPr>
          <w:p w14:paraId="0A3A9EF1" w14:textId="77777777" w:rsidR="00CD770A" w:rsidRDefault="00CD770A" w:rsidP="005A14D8">
            <w:pPr>
              <w:rPr>
                <w:lang w:val="uk-UA"/>
              </w:rPr>
            </w:pPr>
            <w:r>
              <w:rPr>
                <w:lang w:val="uk-UA"/>
              </w:rPr>
              <w:t>7</w:t>
            </w:r>
          </w:p>
        </w:tc>
        <w:tc>
          <w:tcPr>
            <w:tcW w:w="1250" w:type="dxa"/>
          </w:tcPr>
          <w:p w14:paraId="05F03635" w14:textId="77777777" w:rsidR="00CD770A" w:rsidRDefault="00CD770A" w:rsidP="005A14D8">
            <w:pPr>
              <w:rPr>
                <w:lang w:val="uk-UA"/>
              </w:rPr>
            </w:pPr>
            <w:r>
              <w:rPr>
                <w:lang w:val="uk-UA"/>
              </w:rPr>
              <w:t>Child 7</w:t>
            </w:r>
          </w:p>
        </w:tc>
        <w:tc>
          <w:tcPr>
            <w:tcW w:w="1764" w:type="dxa"/>
          </w:tcPr>
          <w:p w14:paraId="6B5C3AA3" w14:textId="77777777" w:rsidR="00CD770A" w:rsidRPr="00BE1D4A" w:rsidRDefault="00CD770A" w:rsidP="005A14D8">
            <w:pPr>
              <w:rPr>
                <w:lang w:val="uk-UA"/>
              </w:rPr>
            </w:pPr>
            <w:r>
              <w:rPr>
                <w:lang w:val="uk-UA"/>
              </w:rPr>
              <w:t>1 = Yes, 2 = No</w:t>
            </w:r>
          </w:p>
        </w:tc>
        <w:tc>
          <w:tcPr>
            <w:tcW w:w="1285" w:type="dxa"/>
          </w:tcPr>
          <w:p w14:paraId="4C425F92" w14:textId="77777777" w:rsidR="00CD770A" w:rsidRPr="00BE1D4A" w:rsidRDefault="00CD770A" w:rsidP="005A14D8">
            <w:pPr>
              <w:rPr>
                <w:lang w:val="uk-UA"/>
              </w:rPr>
            </w:pPr>
            <w:r>
              <w:rPr>
                <w:lang w:val="uk-UA"/>
              </w:rPr>
              <w:t>1 = Yes, 2 = No</w:t>
            </w:r>
          </w:p>
        </w:tc>
        <w:tc>
          <w:tcPr>
            <w:tcW w:w="1279" w:type="dxa"/>
          </w:tcPr>
          <w:p w14:paraId="295954A8" w14:textId="77777777" w:rsidR="00CD770A" w:rsidRPr="00BE1D4A" w:rsidRDefault="00CD770A" w:rsidP="005A14D8">
            <w:pPr>
              <w:rPr>
                <w:lang w:val="uk-UA"/>
              </w:rPr>
            </w:pPr>
            <w:r>
              <w:rPr>
                <w:lang w:val="uk-UA"/>
              </w:rPr>
              <w:t>1 = Yes, 2 = No</w:t>
            </w:r>
          </w:p>
        </w:tc>
        <w:tc>
          <w:tcPr>
            <w:tcW w:w="1764" w:type="dxa"/>
          </w:tcPr>
          <w:p w14:paraId="63118B18" w14:textId="77777777" w:rsidR="00CD770A" w:rsidRDefault="00CD770A" w:rsidP="005A14D8">
            <w:pPr>
              <w:rPr>
                <w:lang w:val="uk-UA"/>
              </w:rPr>
            </w:pPr>
            <w:r>
              <w:rPr>
                <w:lang w:val="uk-UA"/>
              </w:rPr>
              <w:t>1 = Yes, 2 = No</w:t>
            </w:r>
          </w:p>
        </w:tc>
        <w:tc>
          <w:tcPr>
            <w:tcW w:w="1251" w:type="dxa"/>
          </w:tcPr>
          <w:p w14:paraId="3311FE4C" w14:textId="77777777" w:rsidR="00CD770A" w:rsidRDefault="00CD770A" w:rsidP="005A14D8">
            <w:pPr>
              <w:rPr>
                <w:lang w:val="uk-UA"/>
              </w:rPr>
            </w:pPr>
            <w:r>
              <w:rPr>
                <w:lang w:val="uk-UA"/>
              </w:rPr>
              <w:t>1 = Yes, 2 = No</w:t>
            </w:r>
          </w:p>
        </w:tc>
        <w:tc>
          <w:tcPr>
            <w:tcW w:w="221" w:type="dxa"/>
          </w:tcPr>
          <w:p w14:paraId="545576A2" w14:textId="77777777" w:rsidR="00CD770A" w:rsidRDefault="00CD770A" w:rsidP="005A14D8">
            <w:pPr>
              <w:rPr>
                <w:lang w:val="uk-UA"/>
              </w:rPr>
            </w:pPr>
            <w:r>
              <w:rPr>
                <w:lang w:val="uk-UA"/>
              </w:rPr>
              <w:t>1 = Yes, 2 = No</w:t>
            </w:r>
          </w:p>
        </w:tc>
      </w:tr>
      <w:tr w:rsidR="00CD770A" w:rsidRPr="00BE1D4A" w14:paraId="479743CD" w14:textId="77777777" w:rsidTr="005A14D8">
        <w:tc>
          <w:tcPr>
            <w:tcW w:w="536" w:type="dxa"/>
          </w:tcPr>
          <w:p w14:paraId="57C8EDDD" w14:textId="77777777" w:rsidR="00CD770A" w:rsidRDefault="00CD770A" w:rsidP="005A14D8">
            <w:pPr>
              <w:rPr>
                <w:lang w:val="uk-UA"/>
              </w:rPr>
            </w:pPr>
            <w:r>
              <w:rPr>
                <w:lang w:val="uk-UA"/>
              </w:rPr>
              <w:t>8</w:t>
            </w:r>
          </w:p>
        </w:tc>
        <w:tc>
          <w:tcPr>
            <w:tcW w:w="1250" w:type="dxa"/>
          </w:tcPr>
          <w:p w14:paraId="525A1252" w14:textId="77777777" w:rsidR="00CD770A" w:rsidRDefault="00CD770A" w:rsidP="005A14D8">
            <w:pPr>
              <w:rPr>
                <w:lang w:val="uk-UA"/>
              </w:rPr>
            </w:pPr>
            <w:r>
              <w:rPr>
                <w:lang w:val="uk-UA"/>
              </w:rPr>
              <w:t>Child 8</w:t>
            </w:r>
          </w:p>
        </w:tc>
        <w:tc>
          <w:tcPr>
            <w:tcW w:w="1764" w:type="dxa"/>
          </w:tcPr>
          <w:p w14:paraId="647DC83A" w14:textId="77777777" w:rsidR="00CD770A" w:rsidRPr="00BE1D4A" w:rsidRDefault="00CD770A" w:rsidP="005A14D8">
            <w:pPr>
              <w:rPr>
                <w:lang w:val="uk-UA"/>
              </w:rPr>
            </w:pPr>
            <w:r>
              <w:rPr>
                <w:lang w:val="uk-UA"/>
              </w:rPr>
              <w:t>1 = Yes, 2 = No</w:t>
            </w:r>
          </w:p>
        </w:tc>
        <w:tc>
          <w:tcPr>
            <w:tcW w:w="1285" w:type="dxa"/>
          </w:tcPr>
          <w:p w14:paraId="48773D40" w14:textId="77777777" w:rsidR="00CD770A" w:rsidRPr="00BE1D4A" w:rsidRDefault="00CD770A" w:rsidP="005A14D8">
            <w:pPr>
              <w:rPr>
                <w:lang w:val="uk-UA"/>
              </w:rPr>
            </w:pPr>
            <w:r>
              <w:rPr>
                <w:lang w:val="uk-UA"/>
              </w:rPr>
              <w:t>1 = Yes, 2 = No</w:t>
            </w:r>
          </w:p>
        </w:tc>
        <w:tc>
          <w:tcPr>
            <w:tcW w:w="1279" w:type="dxa"/>
          </w:tcPr>
          <w:p w14:paraId="21759479" w14:textId="77777777" w:rsidR="00CD770A" w:rsidRPr="00BE1D4A" w:rsidRDefault="00CD770A" w:rsidP="005A14D8">
            <w:pPr>
              <w:rPr>
                <w:lang w:val="uk-UA"/>
              </w:rPr>
            </w:pPr>
            <w:r>
              <w:rPr>
                <w:lang w:val="uk-UA"/>
              </w:rPr>
              <w:t>1 = Yes, 2 = No</w:t>
            </w:r>
          </w:p>
        </w:tc>
        <w:tc>
          <w:tcPr>
            <w:tcW w:w="1764" w:type="dxa"/>
          </w:tcPr>
          <w:p w14:paraId="36CD9FBA" w14:textId="77777777" w:rsidR="00CD770A" w:rsidRDefault="00CD770A" w:rsidP="005A14D8">
            <w:pPr>
              <w:rPr>
                <w:lang w:val="uk-UA"/>
              </w:rPr>
            </w:pPr>
            <w:r>
              <w:rPr>
                <w:lang w:val="uk-UA"/>
              </w:rPr>
              <w:t>1 = Yes, 2 = No</w:t>
            </w:r>
          </w:p>
        </w:tc>
        <w:tc>
          <w:tcPr>
            <w:tcW w:w="1251" w:type="dxa"/>
          </w:tcPr>
          <w:p w14:paraId="09757E23" w14:textId="77777777" w:rsidR="00CD770A" w:rsidRDefault="00CD770A" w:rsidP="005A14D8">
            <w:pPr>
              <w:rPr>
                <w:lang w:val="uk-UA"/>
              </w:rPr>
            </w:pPr>
            <w:r>
              <w:rPr>
                <w:lang w:val="uk-UA"/>
              </w:rPr>
              <w:t>1 = Yes, 2 = No</w:t>
            </w:r>
          </w:p>
        </w:tc>
        <w:tc>
          <w:tcPr>
            <w:tcW w:w="221" w:type="dxa"/>
          </w:tcPr>
          <w:p w14:paraId="7B74B6D7" w14:textId="77777777" w:rsidR="00CD770A" w:rsidRDefault="00CD770A" w:rsidP="005A14D8">
            <w:pPr>
              <w:rPr>
                <w:lang w:val="uk-UA"/>
              </w:rPr>
            </w:pPr>
            <w:r>
              <w:rPr>
                <w:lang w:val="uk-UA"/>
              </w:rPr>
              <w:t>1 = Yes, 2 = No</w:t>
            </w:r>
          </w:p>
        </w:tc>
      </w:tr>
      <w:tr w:rsidR="00CD770A" w:rsidRPr="00BE1D4A" w14:paraId="70216806" w14:textId="77777777" w:rsidTr="005A14D8">
        <w:tc>
          <w:tcPr>
            <w:tcW w:w="536" w:type="dxa"/>
          </w:tcPr>
          <w:p w14:paraId="1110E651" w14:textId="77777777" w:rsidR="00CD770A" w:rsidRDefault="00CD770A" w:rsidP="005A14D8">
            <w:pPr>
              <w:rPr>
                <w:lang w:val="uk-UA"/>
              </w:rPr>
            </w:pPr>
            <w:r>
              <w:rPr>
                <w:lang w:val="uk-UA"/>
              </w:rPr>
              <w:lastRenderedPageBreak/>
              <w:t>9</w:t>
            </w:r>
          </w:p>
        </w:tc>
        <w:tc>
          <w:tcPr>
            <w:tcW w:w="1250" w:type="dxa"/>
          </w:tcPr>
          <w:p w14:paraId="506078E8" w14:textId="77777777" w:rsidR="00CD770A" w:rsidRDefault="00CD770A" w:rsidP="005A14D8">
            <w:pPr>
              <w:rPr>
                <w:lang w:val="uk-UA"/>
              </w:rPr>
            </w:pPr>
            <w:r>
              <w:rPr>
                <w:lang w:val="uk-UA"/>
              </w:rPr>
              <w:t>Child 9</w:t>
            </w:r>
          </w:p>
        </w:tc>
        <w:tc>
          <w:tcPr>
            <w:tcW w:w="1764" w:type="dxa"/>
          </w:tcPr>
          <w:p w14:paraId="200B4110" w14:textId="77777777" w:rsidR="00CD770A" w:rsidRPr="00BE1D4A" w:rsidRDefault="00CD770A" w:rsidP="005A14D8">
            <w:pPr>
              <w:rPr>
                <w:lang w:val="uk-UA"/>
              </w:rPr>
            </w:pPr>
            <w:r>
              <w:rPr>
                <w:lang w:val="uk-UA"/>
              </w:rPr>
              <w:t>1 = Yes, 2 = No</w:t>
            </w:r>
          </w:p>
        </w:tc>
        <w:tc>
          <w:tcPr>
            <w:tcW w:w="1285" w:type="dxa"/>
          </w:tcPr>
          <w:p w14:paraId="6ACBC20D" w14:textId="77777777" w:rsidR="00CD770A" w:rsidRPr="00BE1D4A" w:rsidRDefault="00CD770A" w:rsidP="005A14D8">
            <w:pPr>
              <w:rPr>
                <w:lang w:val="uk-UA"/>
              </w:rPr>
            </w:pPr>
            <w:r>
              <w:rPr>
                <w:lang w:val="uk-UA"/>
              </w:rPr>
              <w:t>1 = Yes, 2 = No</w:t>
            </w:r>
          </w:p>
        </w:tc>
        <w:tc>
          <w:tcPr>
            <w:tcW w:w="1279" w:type="dxa"/>
          </w:tcPr>
          <w:p w14:paraId="25E05241" w14:textId="77777777" w:rsidR="00CD770A" w:rsidRPr="00BE1D4A" w:rsidRDefault="00CD770A" w:rsidP="005A14D8">
            <w:pPr>
              <w:rPr>
                <w:lang w:val="uk-UA"/>
              </w:rPr>
            </w:pPr>
            <w:r>
              <w:rPr>
                <w:lang w:val="uk-UA"/>
              </w:rPr>
              <w:t>1 = Yes, 2 = No</w:t>
            </w:r>
          </w:p>
        </w:tc>
        <w:tc>
          <w:tcPr>
            <w:tcW w:w="1764" w:type="dxa"/>
          </w:tcPr>
          <w:p w14:paraId="29C03FE3" w14:textId="77777777" w:rsidR="00CD770A" w:rsidRDefault="00CD770A" w:rsidP="005A14D8">
            <w:pPr>
              <w:rPr>
                <w:lang w:val="uk-UA"/>
              </w:rPr>
            </w:pPr>
            <w:r>
              <w:rPr>
                <w:lang w:val="uk-UA"/>
              </w:rPr>
              <w:t>1 = Yes, 2 = No</w:t>
            </w:r>
          </w:p>
        </w:tc>
        <w:tc>
          <w:tcPr>
            <w:tcW w:w="1251" w:type="dxa"/>
          </w:tcPr>
          <w:p w14:paraId="4F5FAAC0" w14:textId="77777777" w:rsidR="00CD770A" w:rsidRDefault="00CD770A" w:rsidP="005A14D8">
            <w:pPr>
              <w:rPr>
                <w:lang w:val="uk-UA"/>
              </w:rPr>
            </w:pPr>
            <w:r>
              <w:rPr>
                <w:lang w:val="uk-UA"/>
              </w:rPr>
              <w:t>1 = Yes, 2 = No</w:t>
            </w:r>
          </w:p>
        </w:tc>
        <w:tc>
          <w:tcPr>
            <w:tcW w:w="221" w:type="dxa"/>
          </w:tcPr>
          <w:p w14:paraId="242665F0" w14:textId="77777777" w:rsidR="00CD770A" w:rsidRDefault="00CD770A" w:rsidP="005A14D8">
            <w:pPr>
              <w:rPr>
                <w:lang w:val="uk-UA"/>
              </w:rPr>
            </w:pPr>
            <w:r>
              <w:rPr>
                <w:lang w:val="uk-UA"/>
              </w:rPr>
              <w:t>1 = Yes, 2 = No</w:t>
            </w:r>
          </w:p>
        </w:tc>
      </w:tr>
      <w:tr w:rsidR="00CD770A" w:rsidRPr="00BE1D4A" w14:paraId="2E5D7E0D" w14:textId="77777777" w:rsidTr="005A14D8">
        <w:tc>
          <w:tcPr>
            <w:tcW w:w="536" w:type="dxa"/>
          </w:tcPr>
          <w:p w14:paraId="4CA0A517" w14:textId="77777777" w:rsidR="00CD770A" w:rsidRDefault="00CD770A" w:rsidP="005A14D8">
            <w:pPr>
              <w:rPr>
                <w:lang w:val="uk-UA"/>
              </w:rPr>
            </w:pPr>
            <w:r>
              <w:rPr>
                <w:lang w:val="uk-UA"/>
              </w:rPr>
              <w:t>10</w:t>
            </w:r>
          </w:p>
        </w:tc>
        <w:tc>
          <w:tcPr>
            <w:tcW w:w="1250" w:type="dxa"/>
          </w:tcPr>
          <w:p w14:paraId="49EA4762" w14:textId="77777777" w:rsidR="00CD770A" w:rsidRDefault="00CD770A" w:rsidP="005A14D8">
            <w:pPr>
              <w:rPr>
                <w:lang w:val="uk-UA"/>
              </w:rPr>
            </w:pPr>
            <w:r>
              <w:rPr>
                <w:lang w:val="uk-UA"/>
              </w:rPr>
              <w:t>Child 10</w:t>
            </w:r>
          </w:p>
        </w:tc>
        <w:tc>
          <w:tcPr>
            <w:tcW w:w="1764" w:type="dxa"/>
          </w:tcPr>
          <w:p w14:paraId="3BC16740" w14:textId="77777777" w:rsidR="00CD770A" w:rsidRPr="00BE1D4A" w:rsidRDefault="00CD770A" w:rsidP="005A14D8">
            <w:pPr>
              <w:rPr>
                <w:lang w:val="uk-UA"/>
              </w:rPr>
            </w:pPr>
            <w:r>
              <w:rPr>
                <w:lang w:val="uk-UA"/>
              </w:rPr>
              <w:t>1 = Yes, 2 = No</w:t>
            </w:r>
          </w:p>
        </w:tc>
        <w:tc>
          <w:tcPr>
            <w:tcW w:w="1285" w:type="dxa"/>
          </w:tcPr>
          <w:p w14:paraId="05A2C444" w14:textId="77777777" w:rsidR="00CD770A" w:rsidRPr="00BE1D4A" w:rsidRDefault="00CD770A" w:rsidP="005A14D8">
            <w:pPr>
              <w:rPr>
                <w:lang w:val="uk-UA"/>
              </w:rPr>
            </w:pPr>
            <w:r>
              <w:rPr>
                <w:lang w:val="uk-UA"/>
              </w:rPr>
              <w:t>1 = Yes, 2 = No</w:t>
            </w:r>
          </w:p>
        </w:tc>
        <w:tc>
          <w:tcPr>
            <w:tcW w:w="1279" w:type="dxa"/>
          </w:tcPr>
          <w:p w14:paraId="50501927" w14:textId="77777777" w:rsidR="00CD770A" w:rsidRPr="00BE1D4A" w:rsidRDefault="00CD770A" w:rsidP="005A14D8">
            <w:pPr>
              <w:rPr>
                <w:lang w:val="uk-UA"/>
              </w:rPr>
            </w:pPr>
            <w:r>
              <w:rPr>
                <w:lang w:val="uk-UA"/>
              </w:rPr>
              <w:t>1 = Yes, 2 = No</w:t>
            </w:r>
          </w:p>
        </w:tc>
        <w:tc>
          <w:tcPr>
            <w:tcW w:w="1764" w:type="dxa"/>
          </w:tcPr>
          <w:p w14:paraId="2BE1CCB4" w14:textId="77777777" w:rsidR="00CD770A" w:rsidRDefault="00CD770A" w:rsidP="005A14D8">
            <w:pPr>
              <w:rPr>
                <w:lang w:val="uk-UA"/>
              </w:rPr>
            </w:pPr>
            <w:r>
              <w:rPr>
                <w:lang w:val="uk-UA"/>
              </w:rPr>
              <w:t>1 = Yes, 2 = No</w:t>
            </w:r>
          </w:p>
        </w:tc>
        <w:tc>
          <w:tcPr>
            <w:tcW w:w="1251" w:type="dxa"/>
          </w:tcPr>
          <w:p w14:paraId="1076DF93" w14:textId="77777777" w:rsidR="00CD770A" w:rsidRDefault="00CD770A" w:rsidP="005A14D8">
            <w:pPr>
              <w:rPr>
                <w:lang w:val="uk-UA"/>
              </w:rPr>
            </w:pPr>
            <w:r>
              <w:rPr>
                <w:lang w:val="uk-UA"/>
              </w:rPr>
              <w:t>1 = Yes, 2 = No</w:t>
            </w:r>
          </w:p>
        </w:tc>
        <w:tc>
          <w:tcPr>
            <w:tcW w:w="221" w:type="dxa"/>
          </w:tcPr>
          <w:p w14:paraId="3B6BB723" w14:textId="77777777" w:rsidR="00CD770A" w:rsidRDefault="00CD770A" w:rsidP="005A14D8">
            <w:pPr>
              <w:rPr>
                <w:lang w:val="uk-UA"/>
              </w:rPr>
            </w:pPr>
            <w:r>
              <w:rPr>
                <w:lang w:val="uk-UA"/>
              </w:rPr>
              <w:t>1 = Yes, 2 = No</w:t>
            </w:r>
          </w:p>
        </w:tc>
      </w:tr>
    </w:tbl>
    <w:p w14:paraId="53B98560" w14:textId="77777777" w:rsidR="00CD770A" w:rsidRDefault="00CD770A" w:rsidP="00CD770A">
      <w:pPr>
        <w:rPr>
          <w:lang w:val="uk-UA"/>
        </w:rPr>
      </w:pPr>
    </w:p>
    <w:p w14:paraId="65F25294" w14:textId="77777777" w:rsidR="00CD770A" w:rsidRDefault="00CD770A" w:rsidP="00CD770A">
      <w:pPr>
        <w:rPr>
          <w:lang w:val="uk-UA"/>
        </w:rPr>
      </w:pPr>
    </w:p>
    <w:p w14:paraId="23E80E1A" w14:textId="77777777" w:rsidR="00CD770A" w:rsidRDefault="00CD770A" w:rsidP="00CD770A">
      <w:pPr>
        <w:rPr>
          <w:lang w:val="uk-UA"/>
        </w:rPr>
      </w:pPr>
    </w:p>
    <w:tbl>
      <w:tblPr>
        <w:tblStyle w:val="TableGrid"/>
        <w:tblW w:w="0" w:type="auto"/>
        <w:tblLook w:val="04A0" w:firstRow="1" w:lastRow="0" w:firstColumn="1" w:lastColumn="0" w:noHBand="0" w:noVBand="1"/>
      </w:tblPr>
      <w:tblGrid>
        <w:gridCol w:w="8217"/>
        <w:gridCol w:w="1133"/>
      </w:tblGrid>
      <w:tr w:rsidR="00CD770A" w:rsidRPr="00BE1D4A" w14:paraId="36E84244" w14:textId="77777777" w:rsidTr="005A14D8">
        <w:tc>
          <w:tcPr>
            <w:tcW w:w="8217" w:type="dxa"/>
          </w:tcPr>
          <w:p w14:paraId="1871D0F1" w14:textId="77777777" w:rsidR="00CD770A" w:rsidRDefault="00CD770A" w:rsidP="005A14D8">
            <w:pPr>
              <w:rPr>
                <w:b/>
                <w:bCs/>
                <w:lang w:val="uk-UA"/>
              </w:rPr>
            </w:pPr>
            <w:r>
              <w:rPr>
                <w:b/>
                <w:bCs/>
                <w:lang w:val="uk-UA"/>
              </w:rPr>
              <w:t>Б10</w:t>
            </w:r>
            <w:r w:rsidRPr="00BE1D4A">
              <w:rPr>
                <w:b/>
                <w:bCs/>
                <w:lang w:val="uk-UA"/>
              </w:rPr>
              <w:t xml:space="preserve">. </w:t>
            </w:r>
            <w:r>
              <w:rPr>
                <w:b/>
                <w:bCs/>
                <w:lang w:val="uk-UA"/>
              </w:rPr>
              <w:t xml:space="preserve">Would you like your children to continue studying in </w:t>
            </w:r>
            <w:r w:rsidRPr="00BE1D4A">
              <w:rPr>
                <w:b/>
                <w:bCs/>
                <w:color w:val="00B0F0"/>
                <w:lang w:val="uk-UA"/>
              </w:rPr>
              <w:t>[</w:t>
            </w:r>
            <w:r>
              <w:rPr>
                <w:b/>
                <w:bCs/>
                <w:color w:val="00B0F0"/>
                <w:lang w:val="uk-UA"/>
              </w:rPr>
              <w:t xml:space="preserve">_filling_from_S5 </w:t>
            </w:r>
            <w:r w:rsidRPr="00BE1D4A">
              <w:rPr>
                <w:b/>
                <w:bCs/>
                <w:color w:val="00B0F0"/>
                <w:lang w:val="uk-UA"/>
              </w:rPr>
              <w:t xml:space="preserve">] </w:t>
            </w:r>
            <w:r>
              <w:rPr>
                <w:b/>
                <w:bCs/>
                <w:lang w:val="uk-UA"/>
              </w:rPr>
              <w:t>after the war</w:t>
            </w:r>
            <w:r w:rsidRPr="007B02F3">
              <w:rPr>
                <w:b/>
                <w:bCs/>
                <w:lang w:val="uk-UA"/>
              </w:rPr>
              <w:t>?</w:t>
            </w:r>
            <w:r>
              <w:rPr>
                <w:b/>
                <w:bCs/>
                <w:color w:val="00B0F0"/>
                <w:lang w:val="uk-UA"/>
              </w:rPr>
              <w:t xml:space="preserve"> If you would like at least for one child, please answer about him/her</w:t>
            </w:r>
          </w:p>
          <w:p w14:paraId="61696AB1" w14:textId="77777777" w:rsidR="00CD770A" w:rsidRPr="00BE1D4A" w:rsidRDefault="00CD770A" w:rsidP="005A14D8">
            <w:pPr>
              <w:rPr>
                <w:b/>
                <w:bCs/>
                <w:lang w:val="uk-UA"/>
              </w:rPr>
            </w:pPr>
          </w:p>
        </w:tc>
        <w:tc>
          <w:tcPr>
            <w:tcW w:w="1133" w:type="dxa"/>
          </w:tcPr>
          <w:p w14:paraId="242EEA89" w14:textId="77777777" w:rsidR="00CD770A" w:rsidRPr="00BE1D4A" w:rsidRDefault="00CD770A" w:rsidP="005A14D8">
            <w:pPr>
              <w:rPr>
                <w:lang w:val="uk-UA"/>
              </w:rPr>
            </w:pPr>
            <w:r w:rsidRPr="00BE1D4A">
              <w:rPr>
                <w:b/>
                <w:bCs/>
                <w:color w:val="00B0F0"/>
                <w:lang w:val="uk-UA"/>
              </w:rPr>
              <w:t>OB</w:t>
            </w:r>
          </w:p>
        </w:tc>
      </w:tr>
      <w:tr w:rsidR="00CD770A" w:rsidRPr="00BE1D4A" w14:paraId="2475A36B" w14:textId="77777777" w:rsidTr="005A14D8">
        <w:tc>
          <w:tcPr>
            <w:tcW w:w="8217" w:type="dxa"/>
          </w:tcPr>
          <w:p w14:paraId="074302E6" w14:textId="4493C2A2" w:rsidR="00CD770A" w:rsidRPr="004F7269" w:rsidRDefault="004F7269" w:rsidP="005A14D8">
            <w:proofErr w:type="gramStart"/>
            <w:r>
              <w:t>Definitely yes</w:t>
            </w:r>
            <w:proofErr w:type="gramEnd"/>
          </w:p>
        </w:tc>
        <w:tc>
          <w:tcPr>
            <w:tcW w:w="1133" w:type="dxa"/>
          </w:tcPr>
          <w:p w14:paraId="30D2DD04" w14:textId="77777777" w:rsidR="00CD770A" w:rsidRPr="00BE1D4A" w:rsidRDefault="00CD770A" w:rsidP="005A14D8">
            <w:pPr>
              <w:rPr>
                <w:lang w:val="uk-UA"/>
              </w:rPr>
            </w:pPr>
            <w:r w:rsidRPr="00BE1D4A">
              <w:rPr>
                <w:lang w:val="uk-UA"/>
              </w:rPr>
              <w:t>1</w:t>
            </w:r>
          </w:p>
        </w:tc>
      </w:tr>
      <w:tr w:rsidR="00CD770A" w:rsidRPr="00BE1D4A" w14:paraId="766D7DBE" w14:textId="77777777" w:rsidTr="005A14D8">
        <w:tc>
          <w:tcPr>
            <w:tcW w:w="8217" w:type="dxa"/>
          </w:tcPr>
          <w:p w14:paraId="500B05DA" w14:textId="33097187" w:rsidR="00CD770A" w:rsidRPr="00E554E7" w:rsidRDefault="00E554E7" w:rsidP="005A14D8">
            <w:r>
              <w:t>Rather yes</w:t>
            </w:r>
          </w:p>
        </w:tc>
        <w:tc>
          <w:tcPr>
            <w:tcW w:w="1133" w:type="dxa"/>
          </w:tcPr>
          <w:p w14:paraId="51EC6F0F" w14:textId="77777777" w:rsidR="00CD770A" w:rsidRPr="00BE1D4A" w:rsidRDefault="00CD770A" w:rsidP="005A14D8">
            <w:pPr>
              <w:rPr>
                <w:lang w:val="uk-UA"/>
              </w:rPr>
            </w:pPr>
            <w:r w:rsidRPr="00BE1D4A">
              <w:rPr>
                <w:lang w:val="uk-UA"/>
              </w:rPr>
              <w:t>2</w:t>
            </w:r>
          </w:p>
        </w:tc>
      </w:tr>
      <w:tr w:rsidR="00CD770A" w:rsidRPr="00BE1D4A" w14:paraId="5C600829" w14:textId="77777777" w:rsidTr="005A14D8">
        <w:tc>
          <w:tcPr>
            <w:tcW w:w="8217" w:type="dxa"/>
          </w:tcPr>
          <w:p w14:paraId="617DE66C" w14:textId="77777777" w:rsidR="00CD770A" w:rsidRPr="00BE1D4A" w:rsidRDefault="00CD770A" w:rsidP="005A14D8">
            <w:pPr>
              <w:rPr>
                <w:lang w:val="uk-UA"/>
              </w:rPr>
            </w:pPr>
            <w:r>
              <w:rPr>
                <w:lang w:val="uk-UA"/>
              </w:rPr>
              <w:t>Rather no</w:t>
            </w:r>
          </w:p>
        </w:tc>
        <w:tc>
          <w:tcPr>
            <w:tcW w:w="1133" w:type="dxa"/>
          </w:tcPr>
          <w:p w14:paraId="35FD9593" w14:textId="77777777" w:rsidR="00CD770A" w:rsidRPr="00BE1D4A" w:rsidRDefault="00CD770A" w:rsidP="005A14D8">
            <w:pPr>
              <w:rPr>
                <w:lang w:val="uk-UA"/>
              </w:rPr>
            </w:pPr>
            <w:r w:rsidRPr="00BE1D4A">
              <w:rPr>
                <w:lang w:val="uk-UA"/>
              </w:rPr>
              <w:t>3</w:t>
            </w:r>
          </w:p>
        </w:tc>
      </w:tr>
      <w:tr w:rsidR="00CD770A" w:rsidRPr="00BE1D4A" w14:paraId="6B7476D4" w14:textId="77777777" w:rsidTr="005A14D8">
        <w:tc>
          <w:tcPr>
            <w:tcW w:w="8217" w:type="dxa"/>
          </w:tcPr>
          <w:p w14:paraId="6B25EBFA" w14:textId="77777777" w:rsidR="00CD770A" w:rsidRPr="00BE1D4A" w:rsidRDefault="00CD770A" w:rsidP="005A14D8">
            <w:pPr>
              <w:rPr>
                <w:lang w:val="uk-UA"/>
              </w:rPr>
            </w:pPr>
            <w:r>
              <w:rPr>
                <w:lang w:val="uk-UA"/>
              </w:rPr>
              <w:t>Definitely not</w:t>
            </w:r>
          </w:p>
        </w:tc>
        <w:tc>
          <w:tcPr>
            <w:tcW w:w="1133" w:type="dxa"/>
          </w:tcPr>
          <w:p w14:paraId="28DAC2EB" w14:textId="77777777" w:rsidR="00CD770A" w:rsidRPr="00BE1D4A" w:rsidRDefault="00CD770A" w:rsidP="005A14D8">
            <w:pPr>
              <w:rPr>
                <w:lang w:val="uk-UA"/>
              </w:rPr>
            </w:pPr>
            <w:r w:rsidRPr="00BE1D4A">
              <w:rPr>
                <w:lang w:val="uk-UA"/>
              </w:rPr>
              <w:t>4</w:t>
            </w:r>
          </w:p>
        </w:tc>
      </w:tr>
      <w:tr w:rsidR="00CD770A" w:rsidRPr="00BE1D4A" w14:paraId="40A8AC52" w14:textId="77777777" w:rsidTr="005A14D8">
        <w:tc>
          <w:tcPr>
            <w:tcW w:w="8217" w:type="dxa"/>
          </w:tcPr>
          <w:p w14:paraId="6DFF8B77" w14:textId="77777777" w:rsidR="00CD770A" w:rsidRDefault="00CD770A" w:rsidP="005A14D8">
            <w:pPr>
              <w:rPr>
                <w:lang w:val="uk-UA"/>
              </w:rPr>
            </w:pPr>
            <w:r>
              <w:rPr>
                <w:lang w:val="uk-UA"/>
              </w:rPr>
              <w:t>It's hard to say</w:t>
            </w:r>
          </w:p>
        </w:tc>
        <w:tc>
          <w:tcPr>
            <w:tcW w:w="1133" w:type="dxa"/>
          </w:tcPr>
          <w:p w14:paraId="7F963628" w14:textId="77777777" w:rsidR="00CD770A" w:rsidRDefault="00CD770A" w:rsidP="005A14D8">
            <w:pPr>
              <w:rPr>
                <w:lang w:val="uk-UA"/>
              </w:rPr>
            </w:pPr>
            <w:r>
              <w:rPr>
                <w:lang w:val="uk-UA"/>
              </w:rPr>
              <w:t>98</w:t>
            </w:r>
          </w:p>
        </w:tc>
      </w:tr>
    </w:tbl>
    <w:p w14:paraId="21E78F25" w14:textId="77777777" w:rsidR="00CD770A" w:rsidRPr="00BE1D4A" w:rsidRDefault="00CD770A" w:rsidP="00CD770A">
      <w:pPr>
        <w:rPr>
          <w:lang w:val="uk-UA"/>
        </w:rPr>
      </w:pPr>
      <w:del w:id="0" w:author="Тамила" w:date="2023-12-06T12:31:00Z">
        <w:r w:rsidRPr="00BE1D4A" w:rsidDel="00B00798">
          <w:rPr>
            <w:lang w:val="uk-UA"/>
          </w:rPr>
          <w:br w:type="page"/>
        </w:r>
      </w:del>
    </w:p>
    <w:p w14:paraId="4B6B519D" w14:textId="77777777" w:rsidR="00CD770A" w:rsidRPr="00BE1D4A" w:rsidRDefault="00CD770A" w:rsidP="00CD770A">
      <w:pPr>
        <w:widowControl w:val="0"/>
        <w:shd w:val="clear" w:color="auto" w:fill="00B0F0"/>
        <w:adjustRightInd w:val="0"/>
        <w:jc w:val="center"/>
        <w:rPr>
          <w:rFonts w:ascii="Arial" w:hAnsi="Arial" w:cs="Arial"/>
          <w:b/>
          <w:bCs/>
          <w:lang w:val="uk-UA"/>
        </w:rPr>
      </w:pPr>
      <w:r>
        <w:rPr>
          <w:rFonts w:ascii="Arial" w:hAnsi="Arial" w:cs="Arial"/>
          <w:b/>
          <w:bCs/>
          <w:color w:val="FFFFFF" w:themeColor="background1"/>
          <w:lang w:val="uk-UA"/>
        </w:rPr>
        <w:lastRenderedPageBreak/>
        <w:t>C</w:t>
      </w:r>
      <w:r w:rsidRPr="00BE1D4A">
        <w:rPr>
          <w:rFonts w:ascii="Arial" w:hAnsi="Arial" w:cs="Arial"/>
          <w:b/>
          <w:bCs/>
          <w:color w:val="FFFFFF" w:themeColor="background1"/>
          <w:lang w:val="uk-UA"/>
        </w:rPr>
        <w:t xml:space="preserve">. </w:t>
      </w:r>
      <w:r>
        <w:rPr>
          <w:rFonts w:ascii="Arial" w:hAnsi="Arial" w:cs="Arial"/>
          <w:b/>
          <w:bCs/>
          <w:color w:val="FFFFFF" w:themeColor="background1"/>
          <w:lang w:val="uk-UA"/>
        </w:rPr>
        <w:t xml:space="preserve">INTEGRATION </w:t>
      </w:r>
      <w:r w:rsidRPr="00BE1D4A">
        <w:rPr>
          <w:rFonts w:ascii="Arial" w:hAnsi="Arial" w:cs="Arial"/>
          <w:b/>
          <w:bCs/>
          <w:color w:val="FFFFFF" w:themeColor="background1"/>
          <w:lang w:val="uk-UA"/>
        </w:rPr>
        <w:t>IN [</w:t>
      </w:r>
      <w:r>
        <w:rPr>
          <w:rFonts w:ascii="Arial" w:hAnsi="Arial" w:cs="Arial"/>
          <w:b/>
          <w:bCs/>
          <w:color w:val="FFFFFF" w:themeColor="background1"/>
        </w:rPr>
        <w:t xml:space="preserve">_filling_from_S5 </w:t>
      </w:r>
      <w:r w:rsidRPr="00BE1D4A">
        <w:rPr>
          <w:rFonts w:ascii="Arial" w:hAnsi="Arial" w:cs="Arial"/>
          <w:b/>
          <w:bCs/>
          <w:color w:val="FFFFFF" w:themeColor="background1"/>
          <w:lang w:val="uk-UA"/>
        </w:rPr>
        <w:t xml:space="preserve">]  </w:t>
      </w:r>
    </w:p>
    <w:p w14:paraId="048B4213" w14:textId="2B52ADA4" w:rsidR="00CD770A" w:rsidRDefault="00CD770A" w:rsidP="6FD2E594">
      <w:pPr>
        <w:rPr>
          <w:lang w:val="uk-UA"/>
        </w:rPr>
      </w:pPr>
    </w:p>
    <w:p w14:paraId="55B68626" w14:textId="641609BC" w:rsidR="00CD770A" w:rsidDel="003E478C" w:rsidRDefault="00CD770A" w:rsidP="00CD770A">
      <w:pPr>
        <w:rPr>
          <w:sz w:val="20"/>
          <w:szCs w:val="20"/>
          <w:lang w:val="uk-UA"/>
        </w:rPr>
      </w:pPr>
    </w:p>
    <w:p w14:paraId="4A8A600F" w14:textId="7DE70E74" w:rsidR="6FD2E594" w:rsidRDefault="6FD2E594"/>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205"/>
        <w:gridCol w:w="1125"/>
      </w:tblGrid>
      <w:tr w:rsidR="3C54EA84" w14:paraId="5D8A997C" w14:textId="77777777" w:rsidTr="3C54EA84">
        <w:trPr>
          <w:trHeight w:val="300"/>
        </w:trPr>
        <w:tc>
          <w:tcPr>
            <w:tcW w:w="8205" w:type="dxa"/>
            <w:tcMar>
              <w:left w:w="105" w:type="dxa"/>
              <w:right w:w="105" w:type="dxa"/>
            </w:tcMar>
          </w:tcPr>
          <w:p w14:paraId="24652E89" w14:textId="50C6D6F6" w:rsidR="3C54EA84" w:rsidRDefault="3C54EA84" w:rsidP="3C54EA84">
            <w:pPr>
              <w:rPr>
                <w:color w:val="000000" w:themeColor="text1"/>
              </w:rPr>
            </w:pPr>
            <w:r w:rsidRPr="3C54EA84">
              <w:rPr>
                <w:b/>
                <w:bCs/>
                <w:color w:val="000000" w:themeColor="text1"/>
              </w:rPr>
              <w:t xml:space="preserve">В3. What is your level of knowledge of the language </w:t>
            </w:r>
            <w:r w:rsidRPr="3C54EA84">
              <w:rPr>
                <w:b/>
                <w:bCs/>
                <w:color w:val="00B0F0"/>
              </w:rPr>
              <w:t>[_filling_from_S5 ]</w:t>
            </w:r>
            <w:r w:rsidRPr="3C54EA84">
              <w:rPr>
                <w:b/>
                <w:bCs/>
                <w:color w:val="000000" w:themeColor="text1"/>
              </w:rPr>
              <w:t xml:space="preserve">?  </w:t>
            </w:r>
          </w:p>
        </w:tc>
        <w:tc>
          <w:tcPr>
            <w:tcW w:w="1125" w:type="dxa"/>
            <w:tcMar>
              <w:left w:w="105" w:type="dxa"/>
              <w:right w:w="105" w:type="dxa"/>
            </w:tcMar>
          </w:tcPr>
          <w:p w14:paraId="1A82AF5F" w14:textId="399EAECD" w:rsidR="3C54EA84" w:rsidRDefault="3C54EA84" w:rsidP="3C54EA84">
            <w:pPr>
              <w:rPr>
                <w:color w:val="00B0F0"/>
              </w:rPr>
            </w:pPr>
            <w:r w:rsidRPr="3C54EA84">
              <w:rPr>
                <w:b/>
                <w:bCs/>
                <w:color w:val="00B0F0"/>
                <w:lang w:val="uk-UA"/>
              </w:rPr>
              <w:t>OB</w:t>
            </w:r>
          </w:p>
        </w:tc>
      </w:tr>
      <w:tr w:rsidR="3C54EA84" w14:paraId="7F63ECCE" w14:textId="77777777" w:rsidTr="3C54EA84">
        <w:trPr>
          <w:trHeight w:val="300"/>
        </w:trPr>
        <w:tc>
          <w:tcPr>
            <w:tcW w:w="8205" w:type="dxa"/>
            <w:tcMar>
              <w:left w:w="105" w:type="dxa"/>
              <w:right w:w="105" w:type="dxa"/>
            </w:tcMar>
          </w:tcPr>
          <w:p w14:paraId="20BD0F14" w14:textId="6FF90C67" w:rsidR="3C54EA84" w:rsidRDefault="3C54EA84" w:rsidP="3C54EA84">
            <w:pPr>
              <w:rPr>
                <w:color w:val="000000" w:themeColor="text1"/>
              </w:rPr>
            </w:pPr>
            <w:r w:rsidRPr="3C54EA84">
              <w:rPr>
                <w:color w:val="000000" w:themeColor="text1"/>
                <w:lang w:val="uk-UA"/>
              </w:rPr>
              <w:t>I don't know at all</w:t>
            </w:r>
          </w:p>
        </w:tc>
        <w:tc>
          <w:tcPr>
            <w:tcW w:w="1125" w:type="dxa"/>
            <w:tcMar>
              <w:left w:w="105" w:type="dxa"/>
              <w:right w:w="105" w:type="dxa"/>
            </w:tcMar>
          </w:tcPr>
          <w:p w14:paraId="10F3BACC" w14:textId="1E729A37" w:rsidR="3C54EA84" w:rsidRDefault="3C54EA84" w:rsidP="3C54EA84">
            <w:pPr>
              <w:rPr>
                <w:color w:val="000000" w:themeColor="text1"/>
              </w:rPr>
            </w:pPr>
            <w:r w:rsidRPr="3C54EA84">
              <w:rPr>
                <w:color w:val="000000" w:themeColor="text1"/>
                <w:lang w:val="uk-UA"/>
              </w:rPr>
              <w:t>1</w:t>
            </w:r>
          </w:p>
        </w:tc>
      </w:tr>
      <w:tr w:rsidR="3C54EA84" w14:paraId="04D6A84D" w14:textId="77777777" w:rsidTr="3C54EA84">
        <w:trPr>
          <w:trHeight w:val="300"/>
        </w:trPr>
        <w:tc>
          <w:tcPr>
            <w:tcW w:w="8205" w:type="dxa"/>
            <w:tcMar>
              <w:left w:w="105" w:type="dxa"/>
              <w:right w:w="105" w:type="dxa"/>
            </w:tcMar>
          </w:tcPr>
          <w:p w14:paraId="3AF8602E" w14:textId="3BFAA45E" w:rsidR="3C54EA84" w:rsidRDefault="3C54EA84" w:rsidP="3C54EA84">
            <w:pPr>
              <w:rPr>
                <w:color w:val="000000" w:themeColor="text1"/>
              </w:rPr>
            </w:pPr>
            <w:r w:rsidRPr="3C54EA84">
              <w:rPr>
                <w:color w:val="000000" w:themeColor="text1"/>
                <w:lang w:val="uk-UA"/>
              </w:rPr>
              <w:t>I know only a minimum level (e.g., ask in a store, answer simple questions) (level A1)</w:t>
            </w:r>
          </w:p>
        </w:tc>
        <w:tc>
          <w:tcPr>
            <w:tcW w:w="1125" w:type="dxa"/>
            <w:tcMar>
              <w:left w:w="105" w:type="dxa"/>
              <w:right w:w="105" w:type="dxa"/>
            </w:tcMar>
          </w:tcPr>
          <w:p w14:paraId="19B2D55B" w14:textId="151B96AF" w:rsidR="3C54EA84" w:rsidRDefault="3C54EA84" w:rsidP="3C54EA84">
            <w:pPr>
              <w:rPr>
                <w:color w:val="000000" w:themeColor="text1"/>
              </w:rPr>
            </w:pPr>
            <w:r w:rsidRPr="3C54EA84">
              <w:rPr>
                <w:color w:val="000000" w:themeColor="text1"/>
                <w:lang w:val="uk-UA"/>
              </w:rPr>
              <w:t>2</w:t>
            </w:r>
          </w:p>
        </w:tc>
      </w:tr>
      <w:tr w:rsidR="3C54EA84" w14:paraId="5580795C" w14:textId="77777777" w:rsidTr="3C54EA84">
        <w:trPr>
          <w:trHeight w:val="300"/>
        </w:trPr>
        <w:tc>
          <w:tcPr>
            <w:tcW w:w="8205" w:type="dxa"/>
            <w:tcMar>
              <w:left w:w="105" w:type="dxa"/>
              <w:right w:w="105" w:type="dxa"/>
            </w:tcMar>
          </w:tcPr>
          <w:p w14:paraId="4131341F" w14:textId="628A6077" w:rsidR="3C54EA84" w:rsidRDefault="3C54EA84" w:rsidP="3C54EA84">
            <w:pPr>
              <w:rPr>
                <w:color w:val="000000" w:themeColor="text1"/>
              </w:rPr>
            </w:pPr>
            <w:r w:rsidRPr="3C54EA84">
              <w:rPr>
                <w:color w:val="000000" w:themeColor="text1"/>
                <w:lang w:val="uk-UA"/>
              </w:rPr>
              <w:t xml:space="preserve"> I have basic knowledge and can carry on a conversation on simple topics (A2 level)</w:t>
            </w:r>
          </w:p>
        </w:tc>
        <w:tc>
          <w:tcPr>
            <w:tcW w:w="1125" w:type="dxa"/>
            <w:tcMar>
              <w:left w:w="105" w:type="dxa"/>
              <w:right w:w="105" w:type="dxa"/>
            </w:tcMar>
          </w:tcPr>
          <w:p w14:paraId="4B4072B6" w14:textId="036D9D5E" w:rsidR="3C54EA84" w:rsidRDefault="3C54EA84" w:rsidP="3C54EA84">
            <w:pPr>
              <w:rPr>
                <w:color w:val="000000" w:themeColor="text1"/>
              </w:rPr>
            </w:pPr>
            <w:r w:rsidRPr="3C54EA84">
              <w:rPr>
                <w:color w:val="000000" w:themeColor="text1"/>
                <w:lang w:val="uk-UA"/>
              </w:rPr>
              <w:t>3</w:t>
            </w:r>
          </w:p>
        </w:tc>
      </w:tr>
      <w:tr w:rsidR="3C54EA84" w14:paraId="19117191" w14:textId="77777777" w:rsidTr="3C54EA84">
        <w:trPr>
          <w:trHeight w:val="300"/>
        </w:trPr>
        <w:tc>
          <w:tcPr>
            <w:tcW w:w="8205" w:type="dxa"/>
            <w:tcMar>
              <w:left w:w="105" w:type="dxa"/>
              <w:right w:w="105" w:type="dxa"/>
            </w:tcMar>
          </w:tcPr>
          <w:p w14:paraId="42C43032" w14:textId="287E7E77" w:rsidR="3C54EA84" w:rsidRDefault="3C54EA84" w:rsidP="3C54EA84">
            <w:pPr>
              <w:rPr>
                <w:color w:val="000000" w:themeColor="text1"/>
              </w:rPr>
            </w:pPr>
            <w:r w:rsidRPr="3C54EA84">
              <w:rPr>
                <w:color w:val="000000" w:themeColor="text1"/>
                <w:lang w:val="uk-UA"/>
              </w:rPr>
              <w:t xml:space="preserve"> I know enough to carry on a conversation on most everyday topics and solve most problems in the host country (level B1)</w:t>
            </w:r>
          </w:p>
        </w:tc>
        <w:tc>
          <w:tcPr>
            <w:tcW w:w="1125" w:type="dxa"/>
            <w:tcMar>
              <w:left w:w="105" w:type="dxa"/>
              <w:right w:w="105" w:type="dxa"/>
            </w:tcMar>
          </w:tcPr>
          <w:p w14:paraId="086340A9" w14:textId="1CEA711E" w:rsidR="3C54EA84" w:rsidRDefault="3C54EA84" w:rsidP="3C54EA84">
            <w:pPr>
              <w:rPr>
                <w:color w:val="000000" w:themeColor="text1"/>
              </w:rPr>
            </w:pPr>
            <w:r w:rsidRPr="3C54EA84">
              <w:rPr>
                <w:color w:val="000000" w:themeColor="text1"/>
                <w:lang w:val="uk-UA"/>
              </w:rPr>
              <w:t>4</w:t>
            </w:r>
          </w:p>
        </w:tc>
      </w:tr>
      <w:tr w:rsidR="3C54EA84" w14:paraId="4FFC8807" w14:textId="77777777" w:rsidTr="3C54EA84">
        <w:trPr>
          <w:trHeight w:val="300"/>
        </w:trPr>
        <w:tc>
          <w:tcPr>
            <w:tcW w:w="8205" w:type="dxa"/>
            <w:tcMar>
              <w:left w:w="105" w:type="dxa"/>
              <w:right w:w="105" w:type="dxa"/>
            </w:tcMar>
          </w:tcPr>
          <w:p w14:paraId="5EA9716F" w14:textId="220ECA54" w:rsidR="3C54EA84" w:rsidRDefault="3C54EA84" w:rsidP="3C54EA84">
            <w:pPr>
              <w:rPr>
                <w:color w:val="000000" w:themeColor="text1"/>
              </w:rPr>
            </w:pPr>
            <w:r w:rsidRPr="3C54EA84">
              <w:rPr>
                <w:color w:val="000000" w:themeColor="text1"/>
                <w:lang w:val="uk-UA"/>
              </w:rPr>
              <w:t>I have sufficient knowledge to understand the main ideas of texts and discussions, including those related to my profession, and to communicate on a wide range of topics (level B2)</w:t>
            </w:r>
          </w:p>
        </w:tc>
        <w:tc>
          <w:tcPr>
            <w:tcW w:w="1125" w:type="dxa"/>
            <w:tcMar>
              <w:left w:w="105" w:type="dxa"/>
              <w:right w:w="105" w:type="dxa"/>
            </w:tcMar>
          </w:tcPr>
          <w:p w14:paraId="3AE2F0DF" w14:textId="36D54CB4" w:rsidR="3C54EA84" w:rsidRDefault="3C54EA84" w:rsidP="3C54EA84">
            <w:pPr>
              <w:rPr>
                <w:color w:val="000000" w:themeColor="text1"/>
              </w:rPr>
            </w:pPr>
            <w:r w:rsidRPr="3C54EA84">
              <w:rPr>
                <w:color w:val="000000" w:themeColor="text1"/>
                <w:lang w:val="uk-UA"/>
              </w:rPr>
              <w:t>5</w:t>
            </w:r>
          </w:p>
        </w:tc>
      </w:tr>
      <w:tr w:rsidR="3C54EA84" w14:paraId="1A54319A" w14:textId="77777777" w:rsidTr="3C54EA84">
        <w:trPr>
          <w:trHeight w:val="300"/>
        </w:trPr>
        <w:tc>
          <w:tcPr>
            <w:tcW w:w="8205" w:type="dxa"/>
            <w:tcMar>
              <w:left w:w="105" w:type="dxa"/>
              <w:right w:w="105" w:type="dxa"/>
            </w:tcMar>
          </w:tcPr>
          <w:p w14:paraId="3842FDC0" w14:textId="59440A20" w:rsidR="3C54EA84" w:rsidRDefault="3C54EA84" w:rsidP="3C54EA84">
            <w:pPr>
              <w:rPr>
                <w:color w:val="000000" w:themeColor="text1"/>
              </w:rPr>
            </w:pPr>
            <w:r w:rsidRPr="3C54EA84">
              <w:rPr>
                <w:color w:val="000000" w:themeColor="text1"/>
                <w:lang w:val="uk-UA"/>
              </w:rPr>
              <w:t xml:space="preserve"> I know enough to understand a wide range of texts, to communicate quickly, spontaneously, without difficulty and without making mistakes (level C1)</w:t>
            </w:r>
          </w:p>
        </w:tc>
        <w:tc>
          <w:tcPr>
            <w:tcW w:w="1125" w:type="dxa"/>
            <w:tcMar>
              <w:left w:w="105" w:type="dxa"/>
              <w:right w:w="105" w:type="dxa"/>
            </w:tcMar>
          </w:tcPr>
          <w:p w14:paraId="3E3C465A" w14:textId="57D12BF3" w:rsidR="3C54EA84" w:rsidRDefault="3C54EA84" w:rsidP="3C54EA84">
            <w:pPr>
              <w:rPr>
                <w:color w:val="000000" w:themeColor="text1"/>
              </w:rPr>
            </w:pPr>
            <w:r w:rsidRPr="3C54EA84">
              <w:rPr>
                <w:color w:val="000000" w:themeColor="text1"/>
                <w:lang w:val="uk-UA"/>
              </w:rPr>
              <w:t>6</w:t>
            </w:r>
          </w:p>
        </w:tc>
      </w:tr>
      <w:tr w:rsidR="3C54EA84" w14:paraId="336FC3CE" w14:textId="77777777" w:rsidTr="3C54EA84">
        <w:trPr>
          <w:trHeight w:val="300"/>
        </w:trPr>
        <w:tc>
          <w:tcPr>
            <w:tcW w:w="8205" w:type="dxa"/>
            <w:tcMar>
              <w:left w:w="105" w:type="dxa"/>
              <w:right w:w="105" w:type="dxa"/>
            </w:tcMar>
          </w:tcPr>
          <w:p w14:paraId="5F9BB55A" w14:textId="1979C326" w:rsidR="3C54EA84" w:rsidRDefault="3C54EA84" w:rsidP="3C54EA84">
            <w:pPr>
              <w:rPr>
                <w:color w:val="000000" w:themeColor="text1"/>
              </w:rPr>
            </w:pPr>
            <w:r w:rsidRPr="3C54EA84">
              <w:rPr>
                <w:color w:val="000000" w:themeColor="text1"/>
                <w:lang w:val="uk-UA"/>
              </w:rPr>
              <w:t>I have a fluent level of knowledge, can understand everything I read and hear, speak and write fluently (level C2)</w:t>
            </w:r>
          </w:p>
        </w:tc>
        <w:tc>
          <w:tcPr>
            <w:tcW w:w="1125" w:type="dxa"/>
            <w:tcMar>
              <w:left w:w="105" w:type="dxa"/>
              <w:right w:w="105" w:type="dxa"/>
            </w:tcMar>
          </w:tcPr>
          <w:p w14:paraId="2E16A945" w14:textId="6080554F" w:rsidR="3C54EA84" w:rsidRDefault="3C54EA84" w:rsidP="3C54EA84">
            <w:pPr>
              <w:rPr>
                <w:color w:val="000000" w:themeColor="text1"/>
              </w:rPr>
            </w:pPr>
            <w:r w:rsidRPr="3C54EA84">
              <w:rPr>
                <w:color w:val="000000" w:themeColor="text1"/>
                <w:lang w:val="uk-UA"/>
              </w:rPr>
              <w:t>7</w:t>
            </w:r>
          </w:p>
        </w:tc>
      </w:tr>
    </w:tbl>
    <w:p w14:paraId="41351DDC" w14:textId="316E61E2" w:rsidR="6FD2E594" w:rsidRDefault="6FD2E594"/>
    <w:p w14:paraId="3FEFCCBB" w14:textId="568D4A97" w:rsidR="6FD2E594" w:rsidRDefault="6FD2E594"/>
    <w:p w14:paraId="4E884C85" w14:textId="55B23E67" w:rsidR="6FD2E594" w:rsidRDefault="6FD2E594"/>
    <w:p w14:paraId="5C277D8A" w14:textId="77777777" w:rsidR="00CD770A" w:rsidRDefault="00CD770A" w:rsidP="00CD770A">
      <w:pPr>
        <w:rPr>
          <w:sz w:val="20"/>
          <w:szCs w:val="20"/>
          <w:lang w:val="uk-UA"/>
        </w:rPr>
      </w:pPr>
    </w:p>
    <w:p w14:paraId="290C0C3D" w14:textId="29D239B3" w:rsidR="00CD770A" w:rsidDel="003E478C" w:rsidRDefault="00CD770A" w:rsidP="6FD2E594">
      <w:pPr>
        <w:rPr>
          <w:sz w:val="20"/>
          <w:szCs w:val="20"/>
          <w:lang w:val="uk-UA"/>
        </w:rPr>
      </w:pPr>
    </w:p>
    <w:tbl>
      <w:tblPr>
        <w:tblStyle w:val="TableGrid"/>
        <w:tblW w:w="0" w:type="auto"/>
        <w:tblLook w:val="04A0" w:firstRow="1" w:lastRow="0" w:firstColumn="1" w:lastColumn="0" w:noHBand="0" w:noVBand="1"/>
      </w:tblPr>
      <w:tblGrid>
        <w:gridCol w:w="8217"/>
        <w:gridCol w:w="1133"/>
      </w:tblGrid>
      <w:tr w:rsidR="00CD770A" w:rsidRPr="00BE1D4A" w14:paraId="383AAB40" w14:textId="77777777" w:rsidTr="6FD2E594">
        <w:tc>
          <w:tcPr>
            <w:tcW w:w="8217" w:type="dxa"/>
          </w:tcPr>
          <w:p w14:paraId="4E3E5700" w14:textId="77777777" w:rsidR="00CD770A" w:rsidRPr="00BE1D4A" w:rsidRDefault="00CD770A" w:rsidP="005A14D8">
            <w:pPr>
              <w:rPr>
                <w:b/>
                <w:bCs/>
                <w:lang w:val="uk-UA"/>
              </w:rPr>
            </w:pPr>
            <w:r w:rsidRPr="6FD2E594">
              <w:rPr>
                <w:b/>
                <w:bCs/>
                <w:lang w:val="uk-UA"/>
              </w:rPr>
              <w:t xml:space="preserve">В5. How do you generally assess the attitude of local residents towards you? </w:t>
            </w:r>
          </w:p>
        </w:tc>
        <w:tc>
          <w:tcPr>
            <w:tcW w:w="1133" w:type="dxa"/>
          </w:tcPr>
          <w:p w14:paraId="489C88D8" w14:textId="77777777" w:rsidR="00CD770A" w:rsidRPr="00BE1D4A" w:rsidRDefault="00CD770A" w:rsidP="005A14D8">
            <w:pPr>
              <w:rPr>
                <w:lang w:val="uk-UA"/>
              </w:rPr>
            </w:pPr>
            <w:r w:rsidRPr="00BE1D4A">
              <w:rPr>
                <w:b/>
                <w:bCs/>
                <w:color w:val="00B0F0"/>
                <w:lang w:val="uk-UA"/>
              </w:rPr>
              <w:t>OB</w:t>
            </w:r>
          </w:p>
        </w:tc>
      </w:tr>
      <w:tr w:rsidR="00CD770A" w:rsidRPr="00BE1D4A" w14:paraId="7332D2BF" w14:textId="77777777" w:rsidTr="6FD2E594">
        <w:tc>
          <w:tcPr>
            <w:tcW w:w="8217" w:type="dxa"/>
          </w:tcPr>
          <w:p w14:paraId="3DC8757D" w14:textId="77777777" w:rsidR="00CD770A" w:rsidRPr="00BE1D4A" w:rsidRDefault="00CD770A" w:rsidP="005A14D8">
            <w:pPr>
              <w:rPr>
                <w:lang w:val="uk-UA"/>
              </w:rPr>
            </w:pPr>
            <w:r w:rsidRPr="00BE1D4A">
              <w:rPr>
                <w:lang w:val="uk-UA"/>
              </w:rPr>
              <w:t xml:space="preserve">Positives.  </w:t>
            </w:r>
          </w:p>
        </w:tc>
        <w:tc>
          <w:tcPr>
            <w:tcW w:w="1133" w:type="dxa"/>
          </w:tcPr>
          <w:p w14:paraId="4E5021F0" w14:textId="77777777" w:rsidR="00CD770A" w:rsidRPr="00BE1D4A" w:rsidRDefault="00CD770A" w:rsidP="005A14D8">
            <w:pPr>
              <w:rPr>
                <w:lang w:val="uk-UA"/>
              </w:rPr>
            </w:pPr>
            <w:r w:rsidRPr="00BE1D4A">
              <w:rPr>
                <w:lang w:val="uk-UA"/>
              </w:rPr>
              <w:t>1</w:t>
            </w:r>
          </w:p>
        </w:tc>
      </w:tr>
      <w:tr w:rsidR="00CD770A" w:rsidRPr="00BE1D4A" w14:paraId="3AB05675" w14:textId="77777777" w:rsidTr="6FD2E594">
        <w:tc>
          <w:tcPr>
            <w:tcW w:w="8217" w:type="dxa"/>
          </w:tcPr>
          <w:p w14:paraId="7FCBCC10" w14:textId="77777777" w:rsidR="00CD770A" w:rsidRPr="00BE1D4A" w:rsidRDefault="00CD770A" w:rsidP="005A14D8">
            <w:pPr>
              <w:rPr>
                <w:lang w:val="uk-UA"/>
              </w:rPr>
            </w:pPr>
            <w:r w:rsidRPr="00BE1D4A">
              <w:rPr>
                <w:lang w:val="uk-UA"/>
              </w:rPr>
              <w:t xml:space="preserve">Rather positive </w:t>
            </w:r>
          </w:p>
        </w:tc>
        <w:tc>
          <w:tcPr>
            <w:tcW w:w="1133" w:type="dxa"/>
          </w:tcPr>
          <w:p w14:paraId="48608A8E" w14:textId="77777777" w:rsidR="00CD770A" w:rsidRPr="00BE1D4A" w:rsidRDefault="00CD770A" w:rsidP="005A14D8">
            <w:pPr>
              <w:rPr>
                <w:lang w:val="uk-UA"/>
              </w:rPr>
            </w:pPr>
            <w:r w:rsidRPr="00BE1D4A">
              <w:rPr>
                <w:lang w:val="uk-UA"/>
              </w:rPr>
              <w:t>2</w:t>
            </w:r>
          </w:p>
        </w:tc>
      </w:tr>
      <w:tr w:rsidR="00CD770A" w:rsidRPr="00BE1D4A" w14:paraId="24DA483C" w14:textId="77777777" w:rsidTr="6FD2E594">
        <w:tc>
          <w:tcPr>
            <w:tcW w:w="8217" w:type="dxa"/>
          </w:tcPr>
          <w:p w14:paraId="19F19D6C" w14:textId="77777777" w:rsidR="00CD770A" w:rsidRPr="00BE1D4A" w:rsidRDefault="00CD770A" w:rsidP="005A14D8">
            <w:pPr>
              <w:rPr>
                <w:lang w:val="uk-UA"/>
              </w:rPr>
            </w:pPr>
            <w:r w:rsidRPr="00BE1D4A">
              <w:rPr>
                <w:lang w:val="uk-UA"/>
              </w:rPr>
              <w:t xml:space="preserve">Neither positive nor negative </w:t>
            </w:r>
          </w:p>
        </w:tc>
        <w:tc>
          <w:tcPr>
            <w:tcW w:w="1133" w:type="dxa"/>
          </w:tcPr>
          <w:p w14:paraId="653106AF" w14:textId="77777777" w:rsidR="00CD770A" w:rsidRPr="00BE1D4A" w:rsidRDefault="00CD770A" w:rsidP="005A14D8">
            <w:pPr>
              <w:rPr>
                <w:lang w:val="uk-UA"/>
              </w:rPr>
            </w:pPr>
            <w:r w:rsidRPr="00BE1D4A">
              <w:rPr>
                <w:lang w:val="uk-UA"/>
              </w:rPr>
              <w:t>3</w:t>
            </w:r>
          </w:p>
        </w:tc>
      </w:tr>
      <w:tr w:rsidR="00CD770A" w:rsidRPr="00BE1D4A" w14:paraId="2009D520" w14:textId="77777777" w:rsidTr="6FD2E594">
        <w:tc>
          <w:tcPr>
            <w:tcW w:w="8217" w:type="dxa"/>
          </w:tcPr>
          <w:p w14:paraId="6511E569" w14:textId="77777777" w:rsidR="00CD770A" w:rsidRPr="00BE1D4A" w:rsidRDefault="00CD770A" w:rsidP="005A14D8">
            <w:pPr>
              <w:rPr>
                <w:lang w:val="uk-UA"/>
              </w:rPr>
            </w:pPr>
            <w:r w:rsidRPr="00BE1D4A">
              <w:rPr>
                <w:lang w:val="uk-UA"/>
              </w:rPr>
              <w:t xml:space="preserve">Rather negative  </w:t>
            </w:r>
          </w:p>
        </w:tc>
        <w:tc>
          <w:tcPr>
            <w:tcW w:w="1133" w:type="dxa"/>
          </w:tcPr>
          <w:p w14:paraId="7A9ACF26" w14:textId="77777777" w:rsidR="00CD770A" w:rsidRPr="00BE1D4A" w:rsidRDefault="00CD770A" w:rsidP="005A14D8">
            <w:pPr>
              <w:rPr>
                <w:lang w:val="uk-UA"/>
              </w:rPr>
            </w:pPr>
            <w:r w:rsidRPr="00BE1D4A">
              <w:rPr>
                <w:lang w:val="uk-UA"/>
              </w:rPr>
              <w:t>4</w:t>
            </w:r>
          </w:p>
        </w:tc>
      </w:tr>
      <w:tr w:rsidR="00CD770A" w:rsidRPr="00BE1D4A" w14:paraId="3D02438B" w14:textId="77777777" w:rsidTr="6FD2E594">
        <w:tc>
          <w:tcPr>
            <w:tcW w:w="8217" w:type="dxa"/>
          </w:tcPr>
          <w:p w14:paraId="3441EAE4" w14:textId="77777777" w:rsidR="00CD770A" w:rsidRPr="00BE1D4A" w:rsidRDefault="00CD770A" w:rsidP="005A14D8">
            <w:pPr>
              <w:rPr>
                <w:lang w:val="uk-UA"/>
              </w:rPr>
            </w:pPr>
            <w:r w:rsidRPr="00BE1D4A">
              <w:rPr>
                <w:lang w:val="uk-UA"/>
              </w:rPr>
              <w:t xml:space="preserve">Negative   </w:t>
            </w:r>
          </w:p>
        </w:tc>
        <w:tc>
          <w:tcPr>
            <w:tcW w:w="1133" w:type="dxa"/>
          </w:tcPr>
          <w:p w14:paraId="5FDD047E" w14:textId="77777777" w:rsidR="00CD770A" w:rsidRPr="00BE1D4A" w:rsidRDefault="00CD770A" w:rsidP="005A14D8">
            <w:pPr>
              <w:rPr>
                <w:lang w:val="uk-UA"/>
              </w:rPr>
            </w:pPr>
            <w:r w:rsidRPr="00BE1D4A">
              <w:rPr>
                <w:lang w:val="uk-UA"/>
              </w:rPr>
              <w:t>5</w:t>
            </w:r>
          </w:p>
        </w:tc>
      </w:tr>
    </w:tbl>
    <w:p w14:paraId="1AE6094F" w14:textId="77777777" w:rsidR="00CD770A" w:rsidRDefault="00CD770A" w:rsidP="00CD770A">
      <w:pPr>
        <w:rPr>
          <w:sz w:val="20"/>
          <w:szCs w:val="20"/>
          <w:lang w:val="uk-UA"/>
        </w:rPr>
      </w:pPr>
    </w:p>
    <w:p w14:paraId="77E81968" w14:textId="77777777" w:rsidR="00CD770A" w:rsidRDefault="00CD770A" w:rsidP="00CD770A">
      <w:pPr>
        <w:rPr>
          <w:sz w:val="20"/>
          <w:szCs w:val="20"/>
          <w:lang w:val="uk-UA"/>
        </w:rPr>
      </w:pPr>
    </w:p>
    <w:p w14:paraId="1E2392A2" w14:textId="77777777" w:rsidR="00CD770A" w:rsidRDefault="00CD770A" w:rsidP="00CD770A">
      <w:pPr>
        <w:rPr>
          <w:sz w:val="20"/>
          <w:szCs w:val="20"/>
          <w:lang w:val="uk-UA"/>
        </w:rPr>
      </w:pPr>
    </w:p>
    <w:tbl>
      <w:tblPr>
        <w:tblStyle w:val="TableGrid"/>
        <w:tblW w:w="0" w:type="auto"/>
        <w:tblLook w:val="04A0" w:firstRow="1" w:lastRow="0" w:firstColumn="1" w:lastColumn="0" w:noHBand="0" w:noVBand="1"/>
      </w:tblPr>
      <w:tblGrid>
        <w:gridCol w:w="8217"/>
        <w:gridCol w:w="1133"/>
      </w:tblGrid>
      <w:tr w:rsidR="00CD770A" w:rsidRPr="00BE1D4A" w14:paraId="34D37468" w14:textId="77777777" w:rsidTr="6FD2E594">
        <w:tc>
          <w:tcPr>
            <w:tcW w:w="8217" w:type="dxa"/>
          </w:tcPr>
          <w:p w14:paraId="55BD2166" w14:textId="77777777" w:rsidR="00CD770A" w:rsidRPr="00BE1D4A" w:rsidRDefault="6E385227" w:rsidP="005A14D8">
            <w:pPr>
              <w:rPr>
                <w:b/>
                <w:bCs/>
                <w:lang w:val="uk-UA"/>
              </w:rPr>
            </w:pPr>
            <w:r w:rsidRPr="6FD2E594">
              <w:rPr>
                <w:b/>
                <w:bCs/>
                <w:lang w:val="uk-UA"/>
              </w:rPr>
              <w:t xml:space="preserve">В7. Do you have friends/good acquaintances among local residents (non-Ukrainians) </w:t>
            </w:r>
          </w:p>
        </w:tc>
        <w:tc>
          <w:tcPr>
            <w:tcW w:w="1133" w:type="dxa"/>
          </w:tcPr>
          <w:p w14:paraId="53B72A02" w14:textId="29454D28" w:rsidR="00CD770A" w:rsidRPr="00BE1D4A" w:rsidRDefault="00437E73" w:rsidP="005A14D8">
            <w:pPr>
              <w:rPr>
                <w:lang w:val="uk-UA"/>
              </w:rPr>
            </w:pPr>
            <w:r>
              <w:rPr>
                <w:b/>
                <w:bCs/>
                <w:color w:val="00B0F0"/>
                <w:lang w:val="uk-UA"/>
              </w:rPr>
              <w:t>МВ</w:t>
            </w:r>
          </w:p>
        </w:tc>
      </w:tr>
      <w:tr w:rsidR="00CD770A" w:rsidRPr="00BE1D4A" w14:paraId="0C9C0E79" w14:textId="77777777" w:rsidTr="6FD2E594">
        <w:tc>
          <w:tcPr>
            <w:tcW w:w="8217" w:type="dxa"/>
          </w:tcPr>
          <w:p w14:paraId="2F257FEA" w14:textId="77777777" w:rsidR="00CD770A" w:rsidRPr="00BE1D4A" w:rsidRDefault="00CD770A" w:rsidP="005A14D8">
            <w:pPr>
              <w:rPr>
                <w:lang w:val="uk-UA"/>
              </w:rPr>
            </w:pPr>
            <w:r>
              <w:rPr>
                <w:lang w:val="uk-UA"/>
              </w:rPr>
              <w:t>Yes, the ones I knew before I came here</w:t>
            </w:r>
          </w:p>
        </w:tc>
        <w:tc>
          <w:tcPr>
            <w:tcW w:w="1133" w:type="dxa"/>
          </w:tcPr>
          <w:p w14:paraId="4CA90E72" w14:textId="77777777" w:rsidR="00CD770A" w:rsidRPr="00BE1D4A" w:rsidRDefault="00CD770A" w:rsidP="005A14D8">
            <w:pPr>
              <w:rPr>
                <w:lang w:val="uk-UA"/>
              </w:rPr>
            </w:pPr>
            <w:r w:rsidRPr="00BE1D4A">
              <w:rPr>
                <w:lang w:val="uk-UA"/>
              </w:rPr>
              <w:t>1</w:t>
            </w:r>
          </w:p>
        </w:tc>
      </w:tr>
      <w:tr w:rsidR="00CD770A" w:rsidRPr="00BE1D4A" w14:paraId="6F91A6CF" w14:textId="77777777" w:rsidTr="6FD2E594">
        <w:tc>
          <w:tcPr>
            <w:tcW w:w="8217" w:type="dxa"/>
          </w:tcPr>
          <w:p w14:paraId="59E3F060" w14:textId="77777777" w:rsidR="00CD770A" w:rsidRPr="00BE1D4A" w:rsidRDefault="00CD770A" w:rsidP="005A14D8">
            <w:pPr>
              <w:rPr>
                <w:lang w:val="uk-UA"/>
              </w:rPr>
            </w:pPr>
            <w:r>
              <w:rPr>
                <w:lang w:val="uk-UA"/>
              </w:rPr>
              <w:t>Yes, the ones I met here</w:t>
            </w:r>
          </w:p>
        </w:tc>
        <w:tc>
          <w:tcPr>
            <w:tcW w:w="1133" w:type="dxa"/>
          </w:tcPr>
          <w:p w14:paraId="18898A77" w14:textId="77777777" w:rsidR="00CD770A" w:rsidRPr="00BE1D4A" w:rsidRDefault="00CD770A" w:rsidP="005A14D8">
            <w:pPr>
              <w:rPr>
                <w:lang w:val="uk-UA"/>
              </w:rPr>
            </w:pPr>
            <w:r w:rsidRPr="00BE1D4A">
              <w:rPr>
                <w:lang w:val="uk-UA"/>
              </w:rPr>
              <w:t>2</w:t>
            </w:r>
          </w:p>
        </w:tc>
      </w:tr>
      <w:tr w:rsidR="00CD770A" w:rsidRPr="00BE1D4A" w14:paraId="55176E55" w14:textId="77777777" w:rsidTr="6FD2E594">
        <w:tc>
          <w:tcPr>
            <w:tcW w:w="8217" w:type="dxa"/>
          </w:tcPr>
          <w:p w14:paraId="41B93A27" w14:textId="77777777" w:rsidR="00CD770A" w:rsidRPr="00BE1D4A" w:rsidRDefault="00CD770A" w:rsidP="005A14D8">
            <w:pPr>
              <w:rPr>
                <w:lang w:val="uk-UA"/>
              </w:rPr>
            </w:pPr>
            <w:r>
              <w:rPr>
                <w:lang w:val="uk-UA"/>
              </w:rPr>
              <w:t xml:space="preserve">No </w:t>
            </w:r>
            <w:r w:rsidRPr="00EE5017">
              <w:rPr>
                <w:color w:val="00B0F0"/>
                <w:lang w:val="uk-UA"/>
              </w:rPr>
              <w:t>OB</w:t>
            </w:r>
          </w:p>
        </w:tc>
        <w:tc>
          <w:tcPr>
            <w:tcW w:w="1133" w:type="dxa"/>
          </w:tcPr>
          <w:p w14:paraId="79F8B3D2" w14:textId="77777777" w:rsidR="00CD770A" w:rsidRPr="00BE1D4A" w:rsidRDefault="00CD770A" w:rsidP="005A14D8">
            <w:pPr>
              <w:rPr>
                <w:lang w:val="uk-UA"/>
              </w:rPr>
            </w:pPr>
            <w:r w:rsidRPr="00BE1D4A">
              <w:rPr>
                <w:lang w:val="uk-UA"/>
              </w:rPr>
              <w:t>3</w:t>
            </w:r>
          </w:p>
        </w:tc>
      </w:tr>
    </w:tbl>
    <w:p w14:paraId="7EF09435" w14:textId="77777777" w:rsidR="00CD770A" w:rsidRDefault="00CD770A" w:rsidP="00CD770A">
      <w:pPr>
        <w:rPr>
          <w:sz w:val="20"/>
          <w:szCs w:val="20"/>
          <w:lang w:val="uk-UA"/>
        </w:rPr>
      </w:pPr>
    </w:p>
    <w:p w14:paraId="784F0BBA" w14:textId="28FC6193" w:rsidR="00CD770A" w:rsidRDefault="00CD770A" w:rsidP="6FD2E594">
      <w:pPr>
        <w:rPr>
          <w:sz w:val="20"/>
          <w:szCs w:val="20"/>
          <w:lang w:val="uk-UA"/>
        </w:rPr>
      </w:pPr>
    </w:p>
    <w:p w14:paraId="24AD4357" w14:textId="718BB9C1" w:rsidR="005733D6" w:rsidRDefault="005733D6" w:rsidP="00CD770A">
      <w:pPr>
        <w:rPr>
          <w:lang w:val="uk-UA"/>
        </w:rPr>
      </w:pPr>
      <w:r w:rsidRPr="6FD2E594">
        <w:rPr>
          <w:lang w:val="uk-UA"/>
        </w:rPr>
        <w:t xml:space="preserve">Have you traveled to </w:t>
      </w:r>
      <w:r w:rsidR="2E1DD1CD" w:rsidRPr="6FD2E594">
        <w:rPr>
          <w:lang w:val="uk-UA"/>
        </w:rPr>
        <w:t xml:space="preserve">Ukraine </w:t>
      </w:r>
      <w:r w:rsidR="002D005D" w:rsidRPr="6FD2E594">
        <w:rPr>
          <w:lang w:val="uk-UA"/>
        </w:rPr>
        <w:t>during the full-scale invasion since you left the country?</w:t>
      </w:r>
    </w:p>
    <w:p w14:paraId="508DFF0B" w14:textId="6B031ACC" w:rsidR="002D005D" w:rsidRDefault="002D005D" w:rsidP="00CD770A">
      <w:pPr>
        <w:rPr>
          <w:lang w:val="uk-UA"/>
        </w:rPr>
      </w:pPr>
      <w:r>
        <w:rPr>
          <w:lang w:val="uk-UA"/>
        </w:rPr>
        <w:t>Yes.</w:t>
      </w:r>
    </w:p>
    <w:p w14:paraId="3869380F" w14:textId="0BB1EC33" w:rsidR="002D005D" w:rsidRDefault="002D005D" w:rsidP="00CD770A">
      <w:pPr>
        <w:rPr>
          <w:lang w:val="uk-UA"/>
        </w:rPr>
      </w:pPr>
      <w:r>
        <w:rPr>
          <w:lang w:val="uk-UA"/>
        </w:rPr>
        <w:t>No.</w:t>
      </w:r>
    </w:p>
    <w:p w14:paraId="2B5388B7" w14:textId="058A6694" w:rsidR="00DB413B" w:rsidRDefault="00DB413B" w:rsidP="6FD2E594">
      <w:pPr>
        <w:rPr>
          <w:lang w:val="uk-UA"/>
        </w:rPr>
      </w:pPr>
    </w:p>
    <w:p w14:paraId="2AD1B847" w14:textId="7333B54E" w:rsidR="009F48BF" w:rsidRDefault="009F48BF" w:rsidP="6FD2E594">
      <w:pPr>
        <w:rPr>
          <w:lang w:val="uk-UA"/>
        </w:rPr>
      </w:pPr>
    </w:p>
    <w:p w14:paraId="04B7532C" w14:textId="413A94BA" w:rsidR="00DB413B" w:rsidRPr="00C813FA" w:rsidDel="003E478C" w:rsidRDefault="00DB413B" w:rsidP="00CD770A">
      <w:pPr>
        <w:rPr>
          <w:lang w:val="uk-UA"/>
        </w:rPr>
      </w:pPr>
      <w:r w:rsidRPr="00C813FA">
        <w:rPr>
          <w:lang w:val="uk-UA"/>
        </w:rPr>
        <w:t xml:space="preserve">How many times have you traveled to Ukraine since the full-scale Russian ? </w:t>
      </w:r>
    </w:p>
    <w:p w14:paraId="349A23C5" w14:textId="0752A498" w:rsidR="00FB2381" w:rsidRPr="00C813FA" w:rsidDel="003E478C" w:rsidRDefault="006133C3" w:rsidP="00CD770A">
      <w:pPr>
        <w:rPr>
          <w:lang w:val="uk-UA"/>
        </w:rPr>
      </w:pPr>
      <w:r w:rsidRPr="00C813FA">
        <w:rPr>
          <w:lang w:val="uk-UA"/>
        </w:rPr>
        <w:t>(</w:t>
      </w:r>
      <w:r w:rsidR="00FB2381" w:rsidRPr="00C813FA">
        <w:rPr>
          <w:lang w:val="uk-UA"/>
        </w:rPr>
        <w:t xml:space="preserve">Filter - if </w:t>
      </w:r>
      <w:r w:rsidRPr="00C813FA">
        <w:rPr>
          <w:lang w:val="uk-UA"/>
        </w:rPr>
        <w:t xml:space="preserve">you have </w:t>
      </w:r>
      <w:r w:rsidR="00FB2381" w:rsidRPr="00C813FA">
        <w:rPr>
          <w:lang w:val="uk-UA"/>
        </w:rPr>
        <w:t>traveled</w:t>
      </w:r>
      <w:r w:rsidRPr="00C813FA">
        <w:rPr>
          <w:lang w:val="uk-UA"/>
        </w:rPr>
        <w:t>)</w:t>
      </w:r>
    </w:p>
    <w:p w14:paraId="660B8627" w14:textId="5A59F19E" w:rsidR="003E7028" w:rsidRPr="00C813FA" w:rsidDel="003E478C" w:rsidRDefault="003E7028" w:rsidP="00CD770A">
      <w:pPr>
        <w:rPr>
          <w:lang w:val="uk-UA"/>
        </w:rPr>
      </w:pPr>
      <w:r w:rsidRPr="00C813FA">
        <w:rPr>
          <w:lang w:val="uk-UA"/>
        </w:rPr>
        <w:lastRenderedPageBreak/>
        <w:t>1</w:t>
      </w:r>
    </w:p>
    <w:p w14:paraId="50845947" w14:textId="0E262957" w:rsidR="003E7028" w:rsidRPr="00C813FA" w:rsidDel="003E478C" w:rsidRDefault="003E7028" w:rsidP="00CD770A">
      <w:pPr>
        <w:rPr>
          <w:lang w:val="uk-UA"/>
        </w:rPr>
      </w:pPr>
      <w:r w:rsidRPr="00C813FA">
        <w:rPr>
          <w:lang w:val="uk-UA"/>
        </w:rPr>
        <w:t>2</w:t>
      </w:r>
    </w:p>
    <w:p w14:paraId="0077572C" w14:textId="2300C4D5" w:rsidR="003E7028" w:rsidRPr="00C813FA" w:rsidDel="003E478C" w:rsidRDefault="003E7028" w:rsidP="00CD770A">
      <w:pPr>
        <w:rPr>
          <w:lang w:val="uk-UA"/>
        </w:rPr>
      </w:pPr>
      <w:r w:rsidRPr="00C813FA">
        <w:rPr>
          <w:lang w:val="uk-UA"/>
        </w:rPr>
        <w:t>3</w:t>
      </w:r>
    </w:p>
    <w:p w14:paraId="6EA93A8F" w14:textId="63587F64" w:rsidR="003E7028" w:rsidRPr="00C813FA" w:rsidDel="003E478C" w:rsidRDefault="003E7028" w:rsidP="00CD770A">
      <w:pPr>
        <w:rPr>
          <w:lang w:val="uk-UA"/>
        </w:rPr>
      </w:pPr>
      <w:r w:rsidRPr="00C813FA">
        <w:rPr>
          <w:lang w:val="uk-UA"/>
        </w:rPr>
        <w:t>4 and more</w:t>
      </w:r>
    </w:p>
    <w:p w14:paraId="020C5ED2" w14:textId="77777777" w:rsidR="00DB413B" w:rsidRPr="00C813FA" w:rsidRDefault="00DB413B" w:rsidP="00CD770A">
      <w:pPr>
        <w:rPr>
          <w:lang w:val="uk-UA"/>
        </w:rPr>
      </w:pPr>
    </w:p>
    <w:p w14:paraId="66520DC8" w14:textId="7DA43FC8" w:rsidR="00DB413B" w:rsidRPr="00C813FA" w:rsidRDefault="00DB413B" w:rsidP="00CD770A">
      <w:pPr>
        <w:rPr>
          <w:lang w:val="uk-UA"/>
        </w:rPr>
      </w:pPr>
      <w:r w:rsidRPr="00C813FA">
        <w:rPr>
          <w:lang w:val="uk-UA"/>
        </w:rPr>
        <w:t xml:space="preserve">How </w:t>
      </w:r>
      <w:r w:rsidR="00FB2381" w:rsidRPr="00C813FA">
        <w:rPr>
          <w:lang w:val="uk-UA"/>
        </w:rPr>
        <w:t xml:space="preserve">long </w:t>
      </w:r>
      <w:r w:rsidRPr="00C813FA">
        <w:rPr>
          <w:lang w:val="uk-UA"/>
        </w:rPr>
        <w:t xml:space="preserve">did you stay in Ukraine </w:t>
      </w:r>
      <w:r w:rsidR="00FB2381" w:rsidRPr="00C813FA">
        <w:rPr>
          <w:lang w:val="uk-UA"/>
        </w:rPr>
        <w:t>during these trips?</w:t>
      </w:r>
    </w:p>
    <w:p w14:paraId="0F64D21D" w14:textId="2C30B7A4" w:rsidR="000118A0" w:rsidRPr="00C813FA" w:rsidRDefault="000118A0" w:rsidP="00CD770A">
      <w:pPr>
        <w:rPr>
          <w:lang w:val="uk-UA"/>
        </w:rPr>
      </w:pPr>
      <w:r w:rsidRPr="00C813FA">
        <w:rPr>
          <w:lang w:val="uk-UA"/>
        </w:rPr>
        <w:t>(Filter - if you have traveled)</w:t>
      </w:r>
    </w:p>
    <w:p w14:paraId="4485537F" w14:textId="713962CB" w:rsidR="00FB2381" w:rsidRPr="00C813FA" w:rsidRDefault="00FB2381" w:rsidP="00CD770A">
      <w:pPr>
        <w:rPr>
          <w:lang w:val="uk-UA"/>
        </w:rPr>
      </w:pPr>
      <w:r w:rsidRPr="00C813FA">
        <w:rPr>
          <w:lang w:val="uk-UA"/>
        </w:rPr>
        <w:t>&lt;1 week</w:t>
      </w:r>
    </w:p>
    <w:p w14:paraId="4BDF7CDB" w14:textId="7A8AF67B" w:rsidR="00FB2381" w:rsidRPr="00C813FA" w:rsidRDefault="00FB2381" w:rsidP="00CD770A">
      <w:pPr>
        <w:rPr>
          <w:lang w:val="uk-UA"/>
        </w:rPr>
      </w:pPr>
      <w:r w:rsidRPr="00C813FA">
        <w:rPr>
          <w:lang w:val="uk-UA"/>
        </w:rPr>
        <w:t>1 week-1 month</w:t>
      </w:r>
    </w:p>
    <w:p w14:paraId="79C390DF" w14:textId="4107AE25" w:rsidR="00FB2381" w:rsidRPr="00C813FA" w:rsidRDefault="6825F567" w:rsidP="00CD770A">
      <w:pPr>
        <w:rPr>
          <w:lang w:val="uk-UA"/>
        </w:rPr>
      </w:pPr>
      <w:r w:rsidRPr="00C813FA">
        <w:rPr>
          <w:lang w:val="uk-UA"/>
        </w:rPr>
        <w:t>More than 1 month</w:t>
      </w:r>
    </w:p>
    <w:p w14:paraId="4DA363C4" w14:textId="4A6FEDF4" w:rsidR="3C54EA84" w:rsidRDefault="3C54EA84" w:rsidP="3C54EA84">
      <w:pPr>
        <w:rPr>
          <w:sz w:val="20"/>
          <w:szCs w:val="20"/>
          <w:lang w:val="uk-UA"/>
        </w:rPr>
      </w:pPr>
    </w:p>
    <w:p w14:paraId="066B9B70" w14:textId="55850DCA" w:rsidR="4D2D9D15" w:rsidRDefault="4D2D9D15" w:rsidP="3C54EA84">
      <w:pPr>
        <w:pStyle w:val="ListParagraph"/>
        <w:numPr>
          <w:ilvl w:val="0"/>
          <w:numId w:val="6"/>
        </w:numPr>
        <w:spacing w:line="257" w:lineRule="auto"/>
        <w:ind w:left="1440"/>
        <w:rPr>
          <w:rFonts w:ascii="Aptos" w:eastAsia="Aptos" w:hAnsi="Aptos" w:cs="Aptos"/>
          <w:sz w:val="22"/>
          <w:szCs w:val="22"/>
          <w:lang w:val="uk-UA"/>
        </w:rPr>
      </w:pPr>
      <w:r w:rsidRPr="3C54EA84">
        <w:rPr>
          <w:rFonts w:ascii="Aptos" w:eastAsia="Aptos" w:hAnsi="Aptos" w:cs="Aptos"/>
          <w:b/>
          <w:bCs/>
          <w:sz w:val="22"/>
          <w:szCs w:val="22"/>
          <w:lang w:val="uk-UA"/>
        </w:rPr>
        <w:t xml:space="preserve">How likely do you think it is that the following situations will happen to you while you are living abroad: </w:t>
      </w:r>
      <w:r w:rsidRPr="3C54EA84">
        <w:rPr>
          <w:rFonts w:ascii="Aptos" w:eastAsia="Aptos" w:hAnsi="Aptos" w:cs="Aptos"/>
          <w:sz w:val="22"/>
          <w:szCs w:val="22"/>
          <w:lang w:val="uk-UA"/>
        </w:rPr>
        <w:t>(scale: 1 - definitely not... 7 - definitely will happen) (</w:t>
      </w:r>
      <w:r w:rsidRPr="3C54EA84">
        <w:rPr>
          <w:rFonts w:ascii="Aptos" w:eastAsia="Aptos" w:hAnsi="Aptos" w:cs="Aptos"/>
          <w:sz w:val="22"/>
          <w:szCs w:val="22"/>
          <w:highlight w:val="yellow"/>
          <w:lang w:val="uk-UA"/>
        </w:rPr>
        <w:t>rotate options</w:t>
      </w:r>
      <w:r w:rsidRPr="3C54EA84">
        <w:rPr>
          <w:rFonts w:ascii="Aptos" w:eastAsia="Aptos" w:hAnsi="Aptos" w:cs="Aptos"/>
          <w:sz w:val="22"/>
          <w:szCs w:val="22"/>
          <w:lang w:val="uk-UA"/>
        </w:rPr>
        <w:t>)</w:t>
      </w:r>
    </w:p>
    <w:p w14:paraId="0A6F0D26" w14:textId="2F630F14" w:rsidR="4D2D9D15" w:rsidRDefault="4D2D9D15" w:rsidP="3C54EA84">
      <w:pPr>
        <w:pStyle w:val="ListParagraph"/>
        <w:numPr>
          <w:ilvl w:val="1"/>
          <w:numId w:val="6"/>
        </w:numPr>
        <w:spacing w:line="257" w:lineRule="auto"/>
        <w:ind w:left="2160"/>
        <w:rPr>
          <w:rFonts w:ascii="Aptos" w:eastAsia="Aptos" w:hAnsi="Aptos" w:cs="Aptos"/>
          <w:sz w:val="22"/>
          <w:szCs w:val="22"/>
          <w:lang w:val="uk-UA"/>
        </w:rPr>
      </w:pPr>
      <w:r w:rsidRPr="3C54EA84">
        <w:rPr>
          <w:rFonts w:ascii="Aptos" w:eastAsia="Aptos" w:hAnsi="Aptos" w:cs="Aptos"/>
          <w:sz w:val="22"/>
          <w:szCs w:val="22"/>
          <w:lang w:val="uk-UA"/>
        </w:rPr>
        <w:t>I will not be able to provide financially for myself and my family members who have gone abroad</w:t>
      </w:r>
    </w:p>
    <w:p w14:paraId="32A82817" w14:textId="714EBECB" w:rsidR="4D2D9D15" w:rsidRDefault="4D2D9D15" w:rsidP="3C54EA84">
      <w:pPr>
        <w:pStyle w:val="ListParagraph"/>
        <w:numPr>
          <w:ilvl w:val="1"/>
          <w:numId w:val="6"/>
        </w:numPr>
        <w:spacing w:line="257" w:lineRule="auto"/>
        <w:ind w:left="2160"/>
        <w:rPr>
          <w:rFonts w:ascii="Aptos" w:eastAsia="Aptos" w:hAnsi="Aptos" w:cs="Aptos"/>
          <w:sz w:val="22"/>
          <w:szCs w:val="22"/>
          <w:lang w:val="uk-UA"/>
        </w:rPr>
      </w:pPr>
      <w:r w:rsidRPr="3C54EA84">
        <w:rPr>
          <w:rFonts w:ascii="Aptos" w:eastAsia="Aptos" w:hAnsi="Aptos" w:cs="Aptos"/>
          <w:sz w:val="22"/>
          <w:szCs w:val="22"/>
          <w:lang w:val="uk-UA"/>
        </w:rPr>
        <w:t>I will not be able to provide quality education to my child(ren)</w:t>
      </w:r>
    </w:p>
    <w:p w14:paraId="664E7E54" w14:textId="714092D2" w:rsidR="4D2D9D15" w:rsidRDefault="4D2D9D15" w:rsidP="3C54EA84">
      <w:pPr>
        <w:pStyle w:val="ListParagraph"/>
        <w:numPr>
          <w:ilvl w:val="1"/>
          <w:numId w:val="6"/>
        </w:numPr>
        <w:spacing w:line="257" w:lineRule="auto"/>
        <w:ind w:left="2160"/>
        <w:rPr>
          <w:rFonts w:ascii="Aptos" w:eastAsia="Aptos" w:hAnsi="Aptos" w:cs="Aptos"/>
          <w:sz w:val="22"/>
          <w:szCs w:val="22"/>
          <w:lang w:val="uk-UA"/>
        </w:rPr>
      </w:pPr>
      <w:r w:rsidRPr="3C54EA84">
        <w:rPr>
          <w:rFonts w:ascii="Aptos" w:eastAsia="Aptos" w:hAnsi="Aptos" w:cs="Aptos"/>
          <w:sz w:val="22"/>
          <w:szCs w:val="22"/>
          <w:lang w:val="uk-UA"/>
        </w:rPr>
        <w:t>I will not be able to receive the necessary medical care</w:t>
      </w:r>
    </w:p>
    <w:p w14:paraId="6F85B3EA" w14:textId="4AC6C585" w:rsidR="4D2D9D15" w:rsidRDefault="4D2D9D15" w:rsidP="3C54EA84">
      <w:pPr>
        <w:pStyle w:val="ListParagraph"/>
        <w:numPr>
          <w:ilvl w:val="1"/>
          <w:numId w:val="6"/>
        </w:numPr>
        <w:spacing w:line="257" w:lineRule="auto"/>
        <w:ind w:left="2160"/>
        <w:rPr>
          <w:rFonts w:ascii="Aptos" w:eastAsia="Aptos" w:hAnsi="Aptos" w:cs="Aptos"/>
          <w:sz w:val="22"/>
          <w:szCs w:val="22"/>
          <w:lang w:val="uk-UA"/>
        </w:rPr>
      </w:pPr>
      <w:r w:rsidRPr="3C54EA84">
        <w:rPr>
          <w:rFonts w:ascii="Aptos" w:eastAsia="Aptos" w:hAnsi="Aptos" w:cs="Aptos"/>
          <w:sz w:val="22"/>
          <w:szCs w:val="22"/>
          <w:lang w:val="uk-UA"/>
        </w:rPr>
        <w:t>I will not be able to learn the local language at a sufficient level</w:t>
      </w:r>
    </w:p>
    <w:p w14:paraId="29A20B7E" w14:textId="60569C2E" w:rsidR="4D2D9D15" w:rsidRDefault="4D2D9D15" w:rsidP="3C54EA84">
      <w:pPr>
        <w:pStyle w:val="ListParagraph"/>
        <w:numPr>
          <w:ilvl w:val="1"/>
          <w:numId w:val="6"/>
        </w:numPr>
        <w:spacing w:line="257" w:lineRule="auto"/>
        <w:ind w:left="2160"/>
        <w:rPr>
          <w:rFonts w:ascii="Aptos" w:eastAsia="Aptos" w:hAnsi="Aptos" w:cs="Aptos"/>
          <w:sz w:val="22"/>
          <w:szCs w:val="22"/>
          <w:lang w:val="uk-UA"/>
        </w:rPr>
      </w:pPr>
      <w:r w:rsidRPr="3C54EA84">
        <w:rPr>
          <w:rFonts w:ascii="Aptos" w:eastAsia="Aptos" w:hAnsi="Aptos" w:cs="Aptos"/>
          <w:sz w:val="22"/>
          <w:szCs w:val="22"/>
          <w:lang w:val="uk-UA"/>
        </w:rPr>
        <w:t>I won't be able to get used to local customs and rules</w:t>
      </w:r>
    </w:p>
    <w:p w14:paraId="52DFD3C8" w14:textId="28E20B63" w:rsidR="3C54EA84" w:rsidRDefault="3C54EA84" w:rsidP="3C54EA84">
      <w:pPr>
        <w:rPr>
          <w:sz w:val="20"/>
          <w:szCs w:val="20"/>
          <w:lang w:val="uk-UA"/>
        </w:rPr>
      </w:pPr>
    </w:p>
    <w:p w14:paraId="586758E6" w14:textId="77777777" w:rsidR="00FB2381" w:rsidRPr="00DB417C" w:rsidRDefault="00FB2381" w:rsidP="00CD770A">
      <w:pPr>
        <w:rPr>
          <w:sz w:val="20"/>
          <w:szCs w:val="20"/>
          <w:lang w:val="uk-UA"/>
        </w:rPr>
      </w:pPr>
    </w:p>
    <w:p w14:paraId="6DF23C1A" w14:textId="77777777" w:rsidR="00CD770A" w:rsidRPr="00BE1D4A" w:rsidRDefault="00CD770A" w:rsidP="00CD770A">
      <w:pPr>
        <w:widowControl w:val="0"/>
        <w:shd w:val="clear" w:color="auto" w:fill="00B0F0"/>
        <w:adjustRightInd w:val="0"/>
        <w:jc w:val="center"/>
        <w:rPr>
          <w:rFonts w:ascii="Arial" w:hAnsi="Arial" w:cs="Arial"/>
          <w:b/>
          <w:bCs/>
          <w:lang w:val="uk-UA"/>
        </w:rPr>
      </w:pPr>
      <w:r>
        <w:rPr>
          <w:rFonts w:ascii="Arial" w:hAnsi="Arial" w:cs="Arial"/>
          <w:b/>
          <w:bCs/>
          <w:color w:val="FFFFFF" w:themeColor="background1"/>
          <w:lang w:val="uk-UA"/>
        </w:rPr>
        <w:t>D</w:t>
      </w:r>
      <w:r w:rsidRPr="00BE1D4A">
        <w:rPr>
          <w:rFonts w:ascii="Arial" w:hAnsi="Arial" w:cs="Arial"/>
          <w:b/>
          <w:bCs/>
          <w:color w:val="FFFFFF" w:themeColor="background1"/>
          <w:lang w:val="uk-UA"/>
        </w:rPr>
        <w:t xml:space="preserve">. </w:t>
      </w:r>
      <w:r>
        <w:rPr>
          <w:rFonts w:ascii="Arial" w:hAnsi="Arial" w:cs="Arial"/>
          <w:b/>
          <w:bCs/>
          <w:color w:val="FFFFFF" w:themeColor="background1"/>
          <w:lang w:val="uk-UA"/>
        </w:rPr>
        <w:t xml:space="preserve">HELP </w:t>
      </w:r>
      <w:r w:rsidRPr="00BE1D4A">
        <w:rPr>
          <w:rFonts w:ascii="Arial" w:hAnsi="Arial" w:cs="Arial"/>
          <w:b/>
          <w:bCs/>
          <w:color w:val="FFFFFF" w:themeColor="background1"/>
          <w:lang w:val="uk-UA"/>
        </w:rPr>
        <w:t>IN [</w:t>
      </w:r>
      <w:r>
        <w:rPr>
          <w:rFonts w:ascii="Arial" w:hAnsi="Arial" w:cs="Arial"/>
          <w:b/>
          <w:bCs/>
          <w:color w:val="FFFFFF" w:themeColor="background1"/>
        </w:rPr>
        <w:t xml:space="preserve">_filling_from_S5 </w:t>
      </w:r>
      <w:r w:rsidRPr="00BE1D4A">
        <w:rPr>
          <w:rFonts w:ascii="Arial" w:hAnsi="Arial" w:cs="Arial"/>
          <w:b/>
          <w:bCs/>
          <w:color w:val="FFFFFF" w:themeColor="background1"/>
          <w:lang w:val="uk-UA"/>
        </w:rPr>
        <w:t xml:space="preserve">]  </w:t>
      </w:r>
    </w:p>
    <w:p w14:paraId="5EB00B77" w14:textId="313EE00F" w:rsidR="00CD770A" w:rsidRDefault="00CD770A" w:rsidP="2F4FCA77">
      <w:pPr>
        <w:rPr>
          <w:sz w:val="18"/>
          <w:szCs w:val="18"/>
          <w:lang w:val="uk-UA"/>
        </w:rPr>
      </w:pPr>
    </w:p>
    <w:p w14:paraId="22B4C094" w14:textId="77777777" w:rsidR="00CD770A" w:rsidRPr="00DB417C" w:rsidRDefault="00CD770A" w:rsidP="00CD770A">
      <w:pPr>
        <w:rPr>
          <w:sz w:val="18"/>
          <w:szCs w:val="18"/>
          <w:lang w:val="uk-UA"/>
        </w:rPr>
      </w:pPr>
    </w:p>
    <w:tbl>
      <w:tblPr>
        <w:tblStyle w:val="TableGrid"/>
        <w:tblW w:w="9351" w:type="dxa"/>
        <w:tblLook w:val="04A0" w:firstRow="1" w:lastRow="0" w:firstColumn="1" w:lastColumn="0" w:noHBand="0" w:noVBand="1"/>
      </w:tblPr>
      <w:tblGrid>
        <w:gridCol w:w="7112"/>
        <w:gridCol w:w="2239"/>
      </w:tblGrid>
      <w:tr w:rsidR="00CD770A" w:rsidRPr="00BE1D4A" w14:paraId="00EB6490" w14:textId="77777777" w:rsidTr="6FD2E594">
        <w:trPr>
          <w:trHeight w:val="300"/>
        </w:trPr>
        <w:tc>
          <w:tcPr>
            <w:tcW w:w="7112" w:type="dxa"/>
          </w:tcPr>
          <w:p w14:paraId="0B4CC5BC" w14:textId="1489DD48" w:rsidR="00CD770A" w:rsidRPr="00BE1D4A" w:rsidRDefault="00CD770A" w:rsidP="005A14D8">
            <w:pPr>
              <w:rPr>
                <w:b/>
                <w:bCs/>
                <w:lang w:val="uk-UA"/>
              </w:rPr>
            </w:pPr>
            <w:r>
              <w:rPr>
                <w:b/>
                <w:bCs/>
                <w:lang w:val="uk-UA"/>
              </w:rPr>
              <w:t>Г1</w:t>
            </w:r>
            <w:r w:rsidRPr="00BE1D4A">
              <w:rPr>
                <w:b/>
                <w:bCs/>
                <w:lang w:val="uk-UA"/>
              </w:rPr>
              <w:t xml:space="preserve">. Please indicate </w:t>
            </w:r>
            <w:r>
              <w:rPr>
                <w:b/>
                <w:bCs/>
                <w:lang w:val="uk-UA"/>
              </w:rPr>
              <w:t xml:space="preserve">whether you are </w:t>
            </w:r>
            <w:r w:rsidR="0020304D">
              <w:rPr>
                <w:b/>
                <w:bCs/>
                <w:color w:val="00B0F0"/>
                <w:lang w:val="uk-UA"/>
              </w:rPr>
              <w:t xml:space="preserve">currently </w:t>
            </w:r>
            <w:r w:rsidR="0020304D">
              <w:rPr>
                <w:b/>
                <w:bCs/>
                <w:lang w:val="uk-UA"/>
              </w:rPr>
              <w:t xml:space="preserve">receiving </w:t>
            </w:r>
            <w:r>
              <w:rPr>
                <w:b/>
                <w:bCs/>
                <w:lang w:val="uk-UA"/>
              </w:rPr>
              <w:t xml:space="preserve">the following benefits in </w:t>
            </w:r>
            <w:r w:rsidRPr="00BE1D4A">
              <w:rPr>
                <w:b/>
                <w:bCs/>
                <w:color w:val="00B0F0"/>
                <w:lang w:val="uk-UA"/>
              </w:rPr>
              <w:t>[</w:t>
            </w:r>
            <w:r>
              <w:rPr>
                <w:b/>
                <w:bCs/>
                <w:color w:val="00B0F0"/>
                <w:lang w:val="uk-UA"/>
              </w:rPr>
              <w:t xml:space="preserve">_filling_from_S5 </w:t>
            </w:r>
            <w:r w:rsidRPr="00BE1D4A">
              <w:rPr>
                <w:b/>
                <w:bCs/>
                <w:color w:val="00B0F0"/>
                <w:lang w:val="uk-UA"/>
              </w:rPr>
              <w:t>]</w:t>
            </w:r>
            <w:r w:rsidRPr="00BE1D4A">
              <w:rPr>
                <w:b/>
                <w:bCs/>
                <w:lang w:val="uk-UA"/>
              </w:rPr>
              <w:t>?</w:t>
            </w:r>
          </w:p>
          <w:p w14:paraId="1B4A7A37" w14:textId="77777777" w:rsidR="00CD770A" w:rsidRPr="00BE1D4A" w:rsidRDefault="00CD770A" w:rsidP="005A14D8">
            <w:pPr>
              <w:rPr>
                <w:b/>
                <w:bCs/>
                <w:lang w:val="uk-UA"/>
              </w:rPr>
            </w:pPr>
            <w:r w:rsidRPr="00BE1D4A">
              <w:rPr>
                <w:i/>
                <w:iCs/>
                <w:lang w:val="uk-UA"/>
              </w:rPr>
              <w:t>Select all options that apply</w:t>
            </w:r>
          </w:p>
        </w:tc>
        <w:tc>
          <w:tcPr>
            <w:tcW w:w="2239" w:type="dxa"/>
          </w:tcPr>
          <w:p w14:paraId="133F5D4F" w14:textId="77777777" w:rsidR="00CD770A" w:rsidRPr="00BE1D4A" w:rsidRDefault="00CD770A" w:rsidP="005A14D8">
            <w:pPr>
              <w:rPr>
                <w:lang w:val="uk-UA"/>
              </w:rPr>
            </w:pPr>
            <w:r>
              <w:rPr>
                <w:lang w:val="uk-UA"/>
              </w:rPr>
              <w:t>OB</w:t>
            </w:r>
          </w:p>
        </w:tc>
      </w:tr>
      <w:tr w:rsidR="00CD770A" w:rsidRPr="00BE1D4A" w14:paraId="5B00BDFC" w14:textId="77777777" w:rsidTr="6FD2E594">
        <w:trPr>
          <w:trHeight w:val="300"/>
        </w:trPr>
        <w:tc>
          <w:tcPr>
            <w:tcW w:w="7112" w:type="dxa"/>
          </w:tcPr>
          <w:p w14:paraId="617D9904" w14:textId="77777777" w:rsidR="00CD770A" w:rsidRPr="00BE1D4A" w:rsidRDefault="00CD770A" w:rsidP="005A14D8">
            <w:pPr>
              <w:rPr>
                <w:lang w:val="uk-UA"/>
              </w:rPr>
            </w:pPr>
            <w:r>
              <w:rPr>
                <w:lang w:val="uk-UA"/>
              </w:rPr>
              <w:t xml:space="preserve">G1.1 </w:t>
            </w:r>
            <w:r w:rsidRPr="00BE1D4A">
              <w:rPr>
                <w:lang w:val="uk-UA"/>
              </w:rPr>
              <w:t>Provision of housing</w:t>
            </w:r>
          </w:p>
        </w:tc>
        <w:tc>
          <w:tcPr>
            <w:tcW w:w="2239" w:type="dxa"/>
          </w:tcPr>
          <w:p w14:paraId="2A640AD8" w14:textId="77777777" w:rsidR="00CD770A" w:rsidRPr="00AA0712" w:rsidRDefault="00CD770A" w:rsidP="005A14D8">
            <w:pPr>
              <w:rPr>
                <w:lang w:val="uk-UA"/>
              </w:rPr>
            </w:pPr>
            <w:r w:rsidRPr="00BE1D4A">
              <w:rPr>
                <w:lang w:val="uk-UA"/>
              </w:rPr>
              <w:t>1</w:t>
            </w:r>
            <w:r>
              <w:t xml:space="preserve"> = </w:t>
            </w:r>
            <w:r>
              <w:rPr>
                <w:lang w:val="uk-UA"/>
              </w:rPr>
              <w:t xml:space="preserve"> Yes, 2 = No</w:t>
            </w:r>
          </w:p>
        </w:tc>
      </w:tr>
      <w:tr w:rsidR="00CD770A" w:rsidRPr="00BE1D4A" w14:paraId="0C2DCA80" w14:textId="77777777" w:rsidTr="6FD2E594">
        <w:trPr>
          <w:trHeight w:val="300"/>
        </w:trPr>
        <w:tc>
          <w:tcPr>
            <w:tcW w:w="7112" w:type="dxa"/>
          </w:tcPr>
          <w:p w14:paraId="46854B42" w14:textId="77777777" w:rsidR="00CD770A" w:rsidRPr="00BE1D4A" w:rsidRDefault="00CD770A" w:rsidP="005A14D8">
            <w:pPr>
              <w:rPr>
                <w:lang w:val="uk-UA"/>
              </w:rPr>
            </w:pPr>
            <w:r>
              <w:rPr>
                <w:lang w:val="uk-UA"/>
              </w:rPr>
              <w:t xml:space="preserve">Г1.2 </w:t>
            </w:r>
            <w:r w:rsidRPr="00BE1D4A">
              <w:rPr>
                <w:lang w:val="uk-UA"/>
              </w:rPr>
              <w:t>Humanitarian aid (food, clothing, hygiene products, coupons/certificates</w:t>
            </w:r>
            <w:r>
              <w:rPr>
                <w:lang w:val="uk-UA"/>
              </w:rPr>
              <w:t xml:space="preserve">, </w:t>
            </w:r>
            <w:r w:rsidRPr="00BE1D4A">
              <w:rPr>
                <w:lang w:val="uk-UA"/>
              </w:rPr>
              <w:t>provision of necessary household appliances, furniture, etc.)</w:t>
            </w:r>
          </w:p>
        </w:tc>
        <w:tc>
          <w:tcPr>
            <w:tcW w:w="2239" w:type="dxa"/>
          </w:tcPr>
          <w:p w14:paraId="02A4ED3C" w14:textId="77777777" w:rsidR="00CD770A" w:rsidRPr="00BE1D4A" w:rsidRDefault="00CD770A" w:rsidP="005A14D8">
            <w:pPr>
              <w:rPr>
                <w:lang w:val="uk-UA"/>
              </w:rPr>
            </w:pPr>
            <w:r w:rsidRPr="00BE1D4A">
              <w:rPr>
                <w:lang w:val="uk-UA"/>
              </w:rPr>
              <w:t>1</w:t>
            </w:r>
            <w:r>
              <w:t xml:space="preserve"> = </w:t>
            </w:r>
            <w:r>
              <w:rPr>
                <w:lang w:val="uk-UA"/>
              </w:rPr>
              <w:t xml:space="preserve"> Yes, 2 = No</w:t>
            </w:r>
          </w:p>
        </w:tc>
      </w:tr>
      <w:tr w:rsidR="00CD770A" w:rsidRPr="00BE1D4A" w14:paraId="6621EBDC" w14:textId="77777777" w:rsidTr="6FD2E594">
        <w:trPr>
          <w:trHeight w:val="300"/>
        </w:trPr>
        <w:tc>
          <w:tcPr>
            <w:tcW w:w="7112" w:type="dxa"/>
          </w:tcPr>
          <w:p w14:paraId="53BE50B7" w14:textId="77777777" w:rsidR="00CD770A" w:rsidRPr="00BE1D4A" w:rsidRDefault="00CD770A" w:rsidP="005A14D8">
            <w:pPr>
              <w:rPr>
                <w:lang w:val="uk-UA"/>
              </w:rPr>
            </w:pPr>
            <w:r>
              <w:rPr>
                <w:lang w:val="uk-UA"/>
              </w:rPr>
              <w:t>G1.3 Social benefits, in particular for children</w:t>
            </w:r>
          </w:p>
        </w:tc>
        <w:tc>
          <w:tcPr>
            <w:tcW w:w="2239" w:type="dxa"/>
          </w:tcPr>
          <w:p w14:paraId="472B6080" w14:textId="77777777" w:rsidR="00CD770A" w:rsidRPr="00BE1D4A" w:rsidRDefault="00CD770A" w:rsidP="005A14D8">
            <w:pPr>
              <w:rPr>
                <w:lang w:val="uk-UA"/>
              </w:rPr>
            </w:pPr>
            <w:r w:rsidRPr="00BE1D4A">
              <w:rPr>
                <w:lang w:val="uk-UA"/>
              </w:rPr>
              <w:t>1</w:t>
            </w:r>
            <w:r>
              <w:t xml:space="preserve"> = </w:t>
            </w:r>
            <w:r>
              <w:rPr>
                <w:lang w:val="uk-UA"/>
              </w:rPr>
              <w:t xml:space="preserve"> Yes, 2 = No</w:t>
            </w:r>
          </w:p>
        </w:tc>
      </w:tr>
      <w:tr w:rsidR="00CD770A" w:rsidRPr="00BE1D4A" w14:paraId="011276D5" w14:textId="77777777" w:rsidTr="6FD2E594">
        <w:trPr>
          <w:trHeight w:val="300"/>
        </w:trPr>
        <w:tc>
          <w:tcPr>
            <w:tcW w:w="7112" w:type="dxa"/>
          </w:tcPr>
          <w:p w14:paraId="3E623D33" w14:textId="77777777" w:rsidR="00CD770A" w:rsidRPr="00BE1D4A" w:rsidRDefault="00CD770A" w:rsidP="005A14D8">
            <w:pPr>
              <w:rPr>
                <w:lang w:val="uk-UA"/>
              </w:rPr>
            </w:pPr>
            <w:r>
              <w:rPr>
                <w:lang w:val="uk-UA"/>
              </w:rPr>
              <w:t xml:space="preserve">G1.4 </w:t>
            </w:r>
            <w:r w:rsidRPr="00BE1D4A">
              <w:rPr>
                <w:lang w:val="uk-UA"/>
              </w:rPr>
              <w:t xml:space="preserve">Psychological support </w:t>
            </w:r>
          </w:p>
        </w:tc>
        <w:tc>
          <w:tcPr>
            <w:tcW w:w="2239" w:type="dxa"/>
          </w:tcPr>
          <w:p w14:paraId="59D2A50B" w14:textId="77777777" w:rsidR="00CD770A" w:rsidRPr="00BE1D4A" w:rsidRDefault="00CD770A" w:rsidP="005A14D8">
            <w:pPr>
              <w:rPr>
                <w:lang w:val="uk-UA"/>
              </w:rPr>
            </w:pPr>
            <w:r w:rsidRPr="00BE1D4A">
              <w:rPr>
                <w:lang w:val="uk-UA"/>
              </w:rPr>
              <w:t>1</w:t>
            </w:r>
            <w:r>
              <w:t xml:space="preserve"> = </w:t>
            </w:r>
            <w:r>
              <w:rPr>
                <w:lang w:val="uk-UA"/>
              </w:rPr>
              <w:t xml:space="preserve"> Yes, 2 = No</w:t>
            </w:r>
          </w:p>
        </w:tc>
      </w:tr>
      <w:tr w:rsidR="00CD770A" w:rsidRPr="00BE1D4A" w14:paraId="53EBBB77" w14:textId="77777777" w:rsidTr="6FD2E594">
        <w:trPr>
          <w:trHeight w:val="300"/>
        </w:trPr>
        <w:tc>
          <w:tcPr>
            <w:tcW w:w="7112" w:type="dxa"/>
          </w:tcPr>
          <w:p w14:paraId="3C658912" w14:textId="77777777" w:rsidR="00CD770A" w:rsidRPr="00BE1D4A" w:rsidRDefault="00CD770A" w:rsidP="005A14D8">
            <w:pPr>
              <w:rPr>
                <w:lang w:val="uk-UA"/>
              </w:rPr>
            </w:pPr>
            <w:r>
              <w:rPr>
                <w:lang w:val="uk-UA"/>
              </w:rPr>
              <w:t xml:space="preserve">G1.5 </w:t>
            </w:r>
            <w:r w:rsidRPr="00BE1D4A">
              <w:rPr>
                <w:lang w:val="uk-UA"/>
              </w:rPr>
              <w:t xml:space="preserve">Assistance in finding employment in the host country  </w:t>
            </w:r>
          </w:p>
        </w:tc>
        <w:tc>
          <w:tcPr>
            <w:tcW w:w="2239" w:type="dxa"/>
          </w:tcPr>
          <w:p w14:paraId="1E483A27" w14:textId="77777777" w:rsidR="00CD770A" w:rsidRPr="00BE1D4A" w:rsidRDefault="00CD770A" w:rsidP="005A14D8">
            <w:pPr>
              <w:rPr>
                <w:lang w:val="uk-UA"/>
              </w:rPr>
            </w:pPr>
            <w:r w:rsidRPr="00BE1D4A">
              <w:rPr>
                <w:lang w:val="uk-UA"/>
              </w:rPr>
              <w:t>1</w:t>
            </w:r>
            <w:r>
              <w:t xml:space="preserve"> = </w:t>
            </w:r>
            <w:r>
              <w:rPr>
                <w:lang w:val="uk-UA"/>
              </w:rPr>
              <w:t xml:space="preserve"> Yes, 2 = No</w:t>
            </w:r>
          </w:p>
        </w:tc>
      </w:tr>
      <w:tr w:rsidR="00CD770A" w:rsidRPr="00BE1D4A" w14:paraId="5893E886" w14:textId="77777777" w:rsidTr="6FD2E594">
        <w:trPr>
          <w:trHeight w:val="300"/>
        </w:trPr>
        <w:tc>
          <w:tcPr>
            <w:tcW w:w="7112" w:type="dxa"/>
          </w:tcPr>
          <w:p w14:paraId="1583A125" w14:textId="77777777" w:rsidR="00CD770A" w:rsidRPr="00BE1D4A" w:rsidRDefault="00CD770A" w:rsidP="005A14D8">
            <w:pPr>
              <w:rPr>
                <w:lang w:val="uk-UA"/>
              </w:rPr>
            </w:pPr>
            <w:r>
              <w:rPr>
                <w:lang w:val="uk-UA"/>
              </w:rPr>
              <w:t xml:space="preserve">G1.6 </w:t>
            </w:r>
            <w:r w:rsidRPr="00BE1D4A">
              <w:rPr>
                <w:lang w:val="uk-UA"/>
              </w:rPr>
              <w:t>Assistance with paperwork</w:t>
            </w:r>
          </w:p>
        </w:tc>
        <w:tc>
          <w:tcPr>
            <w:tcW w:w="2239" w:type="dxa"/>
          </w:tcPr>
          <w:p w14:paraId="75C9C4E8" w14:textId="77777777" w:rsidR="00CD770A" w:rsidRPr="00BE1D4A" w:rsidRDefault="00CD770A" w:rsidP="005A14D8">
            <w:pPr>
              <w:rPr>
                <w:lang w:val="uk-UA"/>
              </w:rPr>
            </w:pPr>
            <w:r w:rsidRPr="00BE1D4A">
              <w:rPr>
                <w:lang w:val="uk-UA"/>
              </w:rPr>
              <w:t>1</w:t>
            </w:r>
            <w:r>
              <w:t xml:space="preserve"> = </w:t>
            </w:r>
            <w:r>
              <w:rPr>
                <w:lang w:val="uk-UA"/>
              </w:rPr>
              <w:t xml:space="preserve"> Yes, 2 = No</w:t>
            </w:r>
          </w:p>
        </w:tc>
      </w:tr>
      <w:tr w:rsidR="00CD770A" w:rsidRPr="00BE1D4A" w14:paraId="67740E9D" w14:textId="77777777" w:rsidTr="6FD2E594">
        <w:trPr>
          <w:trHeight w:val="300"/>
        </w:trPr>
        <w:tc>
          <w:tcPr>
            <w:tcW w:w="7112" w:type="dxa"/>
          </w:tcPr>
          <w:p w14:paraId="3D4C3A6A" w14:textId="77777777" w:rsidR="00CD770A" w:rsidRDefault="00CD770A" w:rsidP="005A14D8">
            <w:pPr>
              <w:rPr>
                <w:lang w:val="uk-UA"/>
              </w:rPr>
            </w:pPr>
            <w:r>
              <w:rPr>
                <w:lang w:val="uk-UA"/>
              </w:rPr>
              <w:t xml:space="preserve">G1.7 Language </w:t>
            </w:r>
          </w:p>
        </w:tc>
        <w:tc>
          <w:tcPr>
            <w:tcW w:w="2239" w:type="dxa"/>
          </w:tcPr>
          <w:p w14:paraId="3069D744" w14:textId="77777777" w:rsidR="00CD770A" w:rsidRPr="00BE1D4A" w:rsidRDefault="00CD770A" w:rsidP="005A14D8">
            <w:pPr>
              <w:rPr>
                <w:lang w:val="uk-UA"/>
              </w:rPr>
            </w:pPr>
            <w:r w:rsidRPr="00BE1D4A">
              <w:rPr>
                <w:lang w:val="uk-UA"/>
              </w:rPr>
              <w:t>1</w:t>
            </w:r>
            <w:r>
              <w:t xml:space="preserve"> = </w:t>
            </w:r>
            <w:r>
              <w:rPr>
                <w:lang w:val="uk-UA"/>
              </w:rPr>
              <w:t xml:space="preserve"> Yes, 2 = No</w:t>
            </w:r>
          </w:p>
        </w:tc>
      </w:tr>
      <w:tr w:rsidR="00CD770A" w:rsidRPr="00BE1D4A" w14:paraId="1D1FB145" w14:textId="77777777" w:rsidTr="6FD2E594">
        <w:trPr>
          <w:trHeight w:val="300"/>
        </w:trPr>
        <w:tc>
          <w:tcPr>
            <w:tcW w:w="7112" w:type="dxa"/>
          </w:tcPr>
          <w:p w14:paraId="6A617EBD" w14:textId="77777777" w:rsidR="00CD770A" w:rsidRPr="00BE1D4A" w:rsidRDefault="00CD770A" w:rsidP="005A14D8">
            <w:pPr>
              <w:rPr>
                <w:lang w:val="uk-UA"/>
              </w:rPr>
            </w:pPr>
            <w:r>
              <w:rPr>
                <w:lang w:val="uk-UA"/>
              </w:rPr>
              <w:t xml:space="preserve">G1.8 </w:t>
            </w:r>
            <w:r w:rsidRPr="00BE1D4A">
              <w:rPr>
                <w:lang w:val="uk-UA"/>
              </w:rPr>
              <w:t xml:space="preserve">Education (for adults) </w:t>
            </w:r>
          </w:p>
        </w:tc>
        <w:tc>
          <w:tcPr>
            <w:tcW w:w="2239" w:type="dxa"/>
          </w:tcPr>
          <w:p w14:paraId="39481378" w14:textId="77777777" w:rsidR="00CD770A" w:rsidRPr="00BE1D4A" w:rsidRDefault="00CD770A" w:rsidP="005A14D8">
            <w:pPr>
              <w:rPr>
                <w:lang w:val="uk-UA"/>
              </w:rPr>
            </w:pPr>
            <w:r w:rsidRPr="00BE1D4A">
              <w:rPr>
                <w:lang w:val="uk-UA"/>
              </w:rPr>
              <w:t>1</w:t>
            </w:r>
            <w:r>
              <w:t xml:space="preserve"> = </w:t>
            </w:r>
            <w:r>
              <w:rPr>
                <w:lang w:val="uk-UA"/>
              </w:rPr>
              <w:t xml:space="preserve"> Yes, 2 = No</w:t>
            </w:r>
          </w:p>
        </w:tc>
      </w:tr>
      <w:tr w:rsidR="00CD770A" w:rsidRPr="00BE1D4A" w14:paraId="4B14F38E" w14:textId="77777777" w:rsidTr="6FD2E594">
        <w:trPr>
          <w:trHeight w:val="300"/>
        </w:trPr>
        <w:tc>
          <w:tcPr>
            <w:tcW w:w="7112" w:type="dxa"/>
          </w:tcPr>
          <w:p w14:paraId="63E07344" w14:textId="77777777" w:rsidR="00CD770A" w:rsidRPr="00BE1D4A" w:rsidRDefault="00CD770A" w:rsidP="005A14D8">
            <w:pPr>
              <w:rPr>
                <w:lang w:val="uk-UA"/>
              </w:rPr>
            </w:pPr>
            <w:r>
              <w:rPr>
                <w:lang w:val="uk-UA"/>
              </w:rPr>
              <w:t xml:space="preserve">G1.9 </w:t>
            </w:r>
            <w:r w:rsidRPr="00BE1D4A">
              <w:rPr>
                <w:lang w:val="uk-UA"/>
              </w:rPr>
              <w:t>Education (for minors)</w:t>
            </w:r>
          </w:p>
        </w:tc>
        <w:tc>
          <w:tcPr>
            <w:tcW w:w="2239" w:type="dxa"/>
          </w:tcPr>
          <w:p w14:paraId="34B2D152" w14:textId="77777777" w:rsidR="00CD770A" w:rsidRPr="00BE1D4A" w:rsidRDefault="00CD770A" w:rsidP="005A14D8">
            <w:pPr>
              <w:rPr>
                <w:lang w:val="uk-UA"/>
              </w:rPr>
            </w:pPr>
            <w:r w:rsidRPr="00BE1D4A">
              <w:rPr>
                <w:lang w:val="uk-UA"/>
              </w:rPr>
              <w:t>1</w:t>
            </w:r>
            <w:r>
              <w:t xml:space="preserve"> = </w:t>
            </w:r>
            <w:r>
              <w:rPr>
                <w:lang w:val="uk-UA"/>
              </w:rPr>
              <w:t xml:space="preserve"> Yes, 2 = No</w:t>
            </w:r>
          </w:p>
        </w:tc>
      </w:tr>
      <w:tr w:rsidR="00CD770A" w:rsidRPr="00BE1D4A" w14:paraId="039DC826" w14:textId="77777777" w:rsidTr="6FD2E594">
        <w:trPr>
          <w:trHeight w:val="300"/>
        </w:trPr>
        <w:tc>
          <w:tcPr>
            <w:tcW w:w="7112" w:type="dxa"/>
          </w:tcPr>
          <w:p w14:paraId="7DD07456" w14:textId="77777777" w:rsidR="00CD770A" w:rsidRPr="004439E9" w:rsidRDefault="00CD770A" w:rsidP="005A14D8">
            <w:pPr>
              <w:rPr>
                <w:lang w:val="uk-UA"/>
              </w:rPr>
            </w:pPr>
            <w:r>
              <w:rPr>
                <w:lang w:val="uk-UA"/>
              </w:rPr>
              <w:t xml:space="preserve">Г1.10 </w:t>
            </w:r>
            <w:r w:rsidRPr="00BE1D4A">
              <w:rPr>
                <w:lang w:val="uk-UA"/>
              </w:rPr>
              <w:t xml:space="preserve">Assistance with childcare </w:t>
            </w:r>
            <w:r w:rsidRPr="005944B2">
              <w:rPr>
                <w:lang w:val="ru-RU"/>
              </w:rPr>
              <w:t>(</w:t>
            </w:r>
            <w:r>
              <w:rPr>
                <w:lang w:val="uk-UA"/>
              </w:rPr>
              <w:t>free kindergarten, babysitting, etc.)</w:t>
            </w:r>
          </w:p>
        </w:tc>
        <w:tc>
          <w:tcPr>
            <w:tcW w:w="2239" w:type="dxa"/>
          </w:tcPr>
          <w:p w14:paraId="410BFAB5" w14:textId="77777777" w:rsidR="00CD770A" w:rsidRPr="00BE1D4A" w:rsidRDefault="00CD770A" w:rsidP="005A14D8">
            <w:pPr>
              <w:rPr>
                <w:lang w:val="uk-UA"/>
              </w:rPr>
            </w:pPr>
            <w:r w:rsidRPr="00BE1D4A">
              <w:rPr>
                <w:lang w:val="uk-UA"/>
              </w:rPr>
              <w:t>1</w:t>
            </w:r>
            <w:r>
              <w:t xml:space="preserve"> = </w:t>
            </w:r>
            <w:r>
              <w:rPr>
                <w:lang w:val="uk-UA"/>
              </w:rPr>
              <w:t xml:space="preserve"> Yes, 2 = No</w:t>
            </w:r>
          </w:p>
        </w:tc>
      </w:tr>
      <w:tr w:rsidR="00CD770A" w:rsidRPr="00BE1D4A" w14:paraId="05E28C3F" w14:textId="77777777" w:rsidTr="6FD2E594">
        <w:trPr>
          <w:trHeight w:val="300"/>
        </w:trPr>
        <w:tc>
          <w:tcPr>
            <w:tcW w:w="7112" w:type="dxa"/>
          </w:tcPr>
          <w:p w14:paraId="57141DD7" w14:textId="77777777" w:rsidR="00CD770A" w:rsidRPr="00BE1D4A" w:rsidRDefault="00CD770A" w:rsidP="005A14D8">
            <w:pPr>
              <w:rPr>
                <w:lang w:val="uk-UA"/>
              </w:rPr>
            </w:pPr>
            <w:r w:rsidRPr="00BE1D4A">
              <w:rPr>
                <w:lang w:val="uk-UA"/>
              </w:rPr>
              <w:t xml:space="preserve">Other  </w:t>
            </w:r>
            <w:r w:rsidRPr="00BE1D4A">
              <w:rPr>
                <w:b/>
                <w:bCs/>
                <w:color w:val="00B0F0"/>
                <w:lang w:val="uk-UA"/>
              </w:rPr>
              <w:t>BB</w:t>
            </w:r>
          </w:p>
        </w:tc>
        <w:tc>
          <w:tcPr>
            <w:tcW w:w="2239" w:type="dxa"/>
          </w:tcPr>
          <w:p w14:paraId="39C9983F" w14:textId="77777777" w:rsidR="00CD770A" w:rsidRPr="00BE1D4A" w:rsidRDefault="00CD770A" w:rsidP="005A14D8">
            <w:pPr>
              <w:rPr>
                <w:lang w:val="uk-UA"/>
              </w:rPr>
            </w:pPr>
            <w:r>
              <w:rPr>
                <w:lang w:val="uk-UA"/>
              </w:rPr>
              <w:t>97</w:t>
            </w:r>
          </w:p>
        </w:tc>
      </w:tr>
      <w:tr w:rsidR="00CD770A" w:rsidRPr="00BE1D4A" w14:paraId="03E4E2FD" w14:textId="77777777" w:rsidTr="6FD2E594">
        <w:trPr>
          <w:trHeight w:val="300"/>
        </w:trPr>
        <w:tc>
          <w:tcPr>
            <w:tcW w:w="7112" w:type="dxa"/>
          </w:tcPr>
          <w:p w14:paraId="5F2AFAD1" w14:textId="77777777" w:rsidR="00CD770A" w:rsidRPr="00BE1D4A" w:rsidRDefault="00CD770A" w:rsidP="005A14D8">
            <w:pPr>
              <w:rPr>
                <w:lang w:val="uk-UA"/>
              </w:rPr>
            </w:pPr>
          </w:p>
        </w:tc>
        <w:tc>
          <w:tcPr>
            <w:tcW w:w="2239" w:type="dxa"/>
          </w:tcPr>
          <w:p w14:paraId="0EE50B08" w14:textId="77777777" w:rsidR="00CD770A" w:rsidRPr="00BE1D4A" w:rsidRDefault="00CD770A" w:rsidP="005A14D8">
            <w:pPr>
              <w:rPr>
                <w:lang w:val="uk-UA"/>
              </w:rPr>
            </w:pPr>
          </w:p>
        </w:tc>
      </w:tr>
    </w:tbl>
    <w:p w14:paraId="7EE4B669" w14:textId="77777777" w:rsidR="00CD770A" w:rsidRDefault="00CD770A" w:rsidP="00CD770A">
      <w:pPr>
        <w:rPr>
          <w:sz w:val="18"/>
          <w:szCs w:val="18"/>
          <w:lang w:val="uk-UA"/>
        </w:rPr>
      </w:pPr>
    </w:p>
    <w:p w14:paraId="13B65E80" w14:textId="77777777" w:rsidR="00CD770A" w:rsidRDefault="00CD770A" w:rsidP="00CD770A">
      <w:pPr>
        <w:rPr>
          <w:sz w:val="18"/>
          <w:szCs w:val="18"/>
          <w:lang w:val="uk-UA"/>
        </w:rPr>
      </w:pPr>
    </w:p>
    <w:p w14:paraId="212EA1EB" w14:textId="78D59CB8" w:rsidR="00BE31A8" w:rsidRDefault="00F26BE3" w:rsidP="00CD770A">
      <w:pPr>
        <w:rPr>
          <w:sz w:val="18"/>
          <w:szCs w:val="18"/>
          <w:lang w:val="uk-UA"/>
        </w:rPr>
      </w:pPr>
      <w:r w:rsidRPr="6FD2E594">
        <w:rPr>
          <w:sz w:val="18"/>
          <w:szCs w:val="18"/>
          <w:lang w:val="uk-UA"/>
        </w:rPr>
        <w:t xml:space="preserve">During </w:t>
      </w:r>
      <w:r w:rsidR="00BE31A8" w:rsidRPr="6FD2E594">
        <w:rPr>
          <w:sz w:val="18"/>
          <w:szCs w:val="18"/>
          <w:lang w:val="uk-UA"/>
        </w:rPr>
        <w:t xml:space="preserve">your </w:t>
      </w:r>
      <w:r w:rsidRPr="6FD2E594">
        <w:rPr>
          <w:sz w:val="18"/>
          <w:szCs w:val="18"/>
          <w:lang w:val="uk-UA"/>
        </w:rPr>
        <w:t xml:space="preserve">stay </w:t>
      </w:r>
      <w:r w:rsidR="00BE31A8" w:rsidRPr="6FD2E594">
        <w:rPr>
          <w:sz w:val="18"/>
          <w:szCs w:val="18"/>
          <w:lang w:val="uk-UA"/>
        </w:rPr>
        <w:t>in (name of country), the amount of social benefits you receive</w:t>
      </w:r>
    </w:p>
    <w:p w14:paraId="779294E4" w14:textId="7607927A" w:rsidR="00BE31A8" w:rsidRDefault="00BE31A8" w:rsidP="00CD770A">
      <w:pPr>
        <w:rPr>
          <w:sz w:val="18"/>
          <w:szCs w:val="18"/>
          <w:lang w:val="uk-UA"/>
        </w:rPr>
      </w:pPr>
      <w:r>
        <w:rPr>
          <w:sz w:val="18"/>
          <w:szCs w:val="18"/>
          <w:lang w:val="uk-UA"/>
        </w:rPr>
        <w:t>Increased</w:t>
      </w:r>
    </w:p>
    <w:p w14:paraId="49E9DC03" w14:textId="46D16718" w:rsidR="00BE31A8" w:rsidRDefault="00BE31A8" w:rsidP="00CD770A">
      <w:pPr>
        <w:rPr>
          <w:sz w:val="18"/>
          <w:szCs w:val="18"/>
          <w:lang w:val="uk-UA"/>
        </w:rPr>
      </w:pPr>
      <w:r w:rsidRPr="6FD2E594">
        <w:rPr>
          <w:sz w:val="18"/>
          <w:szCs w:val="18"/>
          <w:lang w:val="uk-UA"/>
        </w:rPr>
        <w:t>Decreased</w:t>
      </w:r>
    </w:p>
    <w:p w14:paraId="74E642BC" w14:textId="6D005AE9" w:rsidR="00132D3D" w:rsidRDefault="00132D3D" w:rsidP="00CD770A">
      <w:pPr>
        <w:rPr>
          <w:sz w:val="18"/>
          <w:szCs w:val="18"/>
          <w:lang w:val="uk-UA"/>
        </w:rPr>
      </w:pPr>
      <w:r w:rsidRPr="6FD2E594">
        <w:rPr>
          <w:sz w:val="18"/>
          <w:szCs w:val="18"/>
          <w:lang w:val="uk-UA"/>
        </w:rPr>
        <w:lastRenderedPageBreak/>
        <w:t>Has not changed</w:t>
      </w:r>
    </w:p>
    <w:p w14:paraId="6B68C08B" w14:textId="61519251" w:rsidR="00BE31A8" w:rsidRDefault="00BE31A8" w:rsidP="00CD770A">
      <w:pPr>
        <w:rPr>
          <w:sz w:val="18"/>
          <w:szCs w:val="18"/>
          <w:lang w:val="uk-UA"/>
        </w:rPr>
      </w:pPr>
      <w:r>
        <w:rPr>
          <w:sz w:val="18"/>
          <w:szCs w:val="18"/>
          <w:lang w:val="uk-UA"/>
        </w:rPr>
        <w:t xml:space="preserve">I used to receive social payments, but now I have stopped receiving </w:t>
      </w:r>
      <w:r w:rsidR="00894C89">
        <w:rPr>
          <w:sz w:val="18"/>
          <w:szCs w:val="18"/>
          <w:lang w:val="uk-UA"/>
        </w:rPr>
        <w:t>payments</w:t>
      </w:r>
    </w:p>
    <w:p w14:paraId="44AFB524" w14:textId="4EBB38A3" w:rsidR="00E14BE2" w:rsidRDefault="00E14BE2" w:rsidP="00CD770A">
      <w:pPr>
        <w:rPr>
          <w:sz w:val="18"/>
          <w:szCs w:val="18"/>
          <w:lang w:val="uk-UA"/>
        </w:rPr>
      </w:pPr>
      <w:r>
        <w:rPr>
          <w:sz w:val="18"/>
          <w:szCs w:val="18"/>
          <w:lang w:val="uk-UA"/>
        </w:rPr>
        <w:t>I did not receive social benefits at the beginning of my stay in the current country, but now I have started receiving them</w:t>
      </w:r>
    </w:p>
    <w:p w14:paraId="3C13587A" w14:textId="77777777" w:rsidR="00CD770A" w:rsidRDefault="00CD770A" w:rsidP="00CD770A">
      <w:pPr>
        <w:rPr>
          <w:sz w:val="18"/>
          <w:szCs w:val="18"/>
          <w:lang w:val="uk-UA"/>
        </w:rPr>
      </w:pPr>
    </w:p>
    <w:p w14:paraId="4D36063A" w14:textId="77777777" w:rsidR="00CD770A" w:rsidRDefault="00CD770A" w:rsidP="00CD770A">
      <w:pPr>
        <w:rPr>
          <w:sz w:val="18"/>
          <w:szCs w:val="18"/>
          <w:lang w:val="uk-UA"/>
        </w:rPr>
      </w:pPr>
    </w:p>
    <w:p w14:paraId="4676E7AD" w14:textId="5C0C9B2C" w:rsidR="00CD770A" w:rsidRPr="000F5548" w:rsidRDefault="00CD770A" w:rsidP="6FD2E594">
      <w:pPr>
        <w:rPr>
          <w:sz w:val="18"/>
          <w:szCs w:val="18"/>
          <w:lang w:val="uk-UA"/>
        </w:rPr>
      </w:pPr>
    </w:p>
    <w:p w14:paraId="2CCFB266" w14:textId="24B74D11" w:rsidR="00CD770A" w:rsidDel="00C108E3" w:rsidRDefault="446C8001" w:rsidP="6FD2E594">
      <w:pPr>
        <w:widowControl w:val="0"/>
        <w:shd w:val="clear" w:color="auto" w:fill="00B0F0"/>
        <w:rPr>
          <w:rFonts w:ascii="Arial" w:hAnsi="Arial" w:cs="Arial"/>
          <w:b/>
          <w:bCs/>
          <w:color w:val="FFFFFF" w:themeColor="background1"/>
          <w:lang w:val="uk-UA"/>
        </w:rPr>
      </w:pPr>
      <w:r w:rsidRPr="3C54EA84">
        <w:rPr>
          <w:rFonts w:ascii="Arial" w:hAnsi="Arial" w:cs="Arial"/>
          <w:b/>
          <w:bCs/>
          <w:color w:val="FFFFFF" w:themeColor="background1"/>
          <w:lang w:val="uk-UA"/>
        </w:rPr>
        <w:t>D Housing</w:t>
      </w:r>
    </w:p>
    <w:p w14:paraId="04BC7EC8" w14:textId="26F0B0C8" w:rsidR="6FD2E594" w:rsidRDefault="6FD2E594"/>
    <w:p w14:paraId="7A6260B6" w14:textId="2D8BB26A" w:rsidR="6FD2E594" w:rsidRDefault="6FD2E594"/>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205"/>
        <w:gridCol w:w="1125"/>
      </w:tblGrid>
      <w:tr w:rsidR="3C54EA84" w14:paraId="7E23394B" w14:textId="77777777" w:rsidTr="3C54EA84">
        <w:trPr>
          <w:trHeight w:val="300"/>
        </w:trPr>
        <w:tc>
          <w:tcPr>
            <w:tcW w:w="8205" w:type="dxa"/>
            <w:tcMar>
              <w:left w:w="105" w:type="dxa"/>
              <w:right w:w="105" w:type="dxa"/>
            </w:tcMar>
          </w:tcPr>
          <w:p w14:paraId="32B780E6" w14:textId="36244313" w:rsidR="3C54EA84" w:rsidRDefault="3C54EA84" w:rsidP="3C54EA84">
            <w:pPr>
              <w:rPr>
                <w:color w:val="00B0F0"/>
              </w:rPr>
            </w:pPr>
            <w:r w:rsidRPr="3C54EA84">
              <w:rPr>
                <w:b/>
                <w:bCs/>
                <w:color w:val="00B0F0"/>
                <w:lang w:val="uk-UA"/>
              </w:rPr>
              <w:t>Rotation</w:t>
            </w:r>
          </w:p>
          <w:p w14:paraId="77545CF4" w14:textId="26305569" w:rsidR="3C54EA84" w:rsidRDefault="3C54EA84" w:rsidP="3C54EA84">
            <w:pPr>
              <w:rPr>
                <w:color w:val="000000" w:themeColor="text1"/>
              </w:rPr>
            </w:pPr>
            <w:r w:rsidRPr="3C54EA84">
              <w:rPr>
                <w:b/>
                <w:bCs/>
                <w:color w:val="000000" w:themeColor="text1"/>
                <w:lang w:val="uk-UA"/>
              </w:rPr>
              <w:t>Д1.What kind of housing do you currently live in?</w:t>
            </w:r>
          </w:p>
        </w:tc>
        <w:tc>
          <w:tcPr>
            <w:tcW w:w="1125" w:type="dxa"/>
            <w:tcMar>
              <w:left w:w="105" w:type="dxa"/>
              <w:right w:w="105" w:type="dxa"/>
            </w:tcMar>
          </w:tcPr>
          <w:p w14:paraId="7A322F66" w14:textId="782C7487" w:rsidR="3C54EA84" w:rsidRDefault="3C54EA84" w:rsidP="3C54EA84">
            <w:pPr>
              <w:rPr>
                <w:color w:val="00B0F0"/>
              </w:rPr>
            </w:pPr>
            <w:r w:rsidRPr="3C54EA84">
              <w:rPr>
                <w:b/>
                <w:bCs/>
                <w:color w:val="00B0F0"/>
                <w:lang w:val="uk-UA"/>
              </w:rPr>
              <w:t>OB</w:t>
            </w:r>
          </w:p>
        </w:tc>
      </w:tr>
      <w:tr w:rsidR="3C54EA84" w14:paraId="7D940ED8" w14:textId="77777777" w:rsidTr="3C54EA84">
        <w:trPr>
          <w:trHeight w:val="300"/>
        </w:trPr>
        <w:tc>
          <w:tcPr>
            <w:tcW w:w="8205" w:type="dxa"/>
            <w:tcMar>
              <w:left w:w="105" w:type="dxa"/>
              <w:right w:w="105" w:type="dxa"/>
            </w:tcMar>
          </w:tcPr>
          <w:p w14:paraId="44917725" w14:textId="2A8D5574" w:rsidR="3C54EA84" w:rsidRDefault="3C54EA84" w:rsidP="3C54EA84">
            <w:pPr>
              <w:rPr>
                <w:color w:val="000000" w:themeColor="text1"/>
              </w:rPr>
            </w:pPr>
            <w:r w:rsidRPr="3C54EA84">
              <w:rPr>
                <w:color w:val="000000" w:themeColor="text1"/>
                <w:lang w:val="uk-UA"/>
              </w:rPr>
              <w:t>Separate apartment or house</w:t>
            </w:r>
          </w:p>
        </w:tc>
        <w:tc>
          <w:tcPr>
            <w:tcW w:w="1125" w:type="dxa"/>
            <w:tcMar>
              <w:left w:w="105" w:type="dxa"/>
              <w:right w:w="105" w:type="dxa"/>
            </w:tcMar>
          </w:tcPr>
          <w:p w14:paraId="2BFAACB6" w14:textId="195595B9" w:rsidR="3C54EA84" w:rsidRDefault="3C54EA84" w:rsidP="3C54EA84">
            <w:pPr>
              <w:rPr>
                <w:color w:val="000000" w:themeColor="text1"/>
              </w:rPr>
            </w:pPr>
            <w:r w:rsidRPr="3C54EA84">
              <w:rPr>
                <w:color w:val="000000" w:themeColor="text1"/>
                <w:lang w:val="uk-UA"/>
              </w:rPr>
              <w:t>1</w:t>
            </w:r>
          </w:p>
        </w:tc>
      </w:tr>
      <w:tr w:rsidR="3C54EA84" w14:paraId="00388108" w14:textId="77777777" w:rsidTr="3C54EA84">
        <w:trPr>
          <w:trHeight w:val="300"/>
        </w:trPr>
        <w:tc>
          <w:tcPr>
            <w:tcW w:w="8205" w:type="dxa"/>
            <w:tcMar>
              <w:left w:w="105" w:type="dxa"/>
              <w:right w:w="105" w:type="dxa"/>
            </w:tcMar>
          </w:tcPr>
          <w:p w14:paraId="491967EE" w14:textId="4656BF17" w:rsidR="3C54EA84" w:rsidRDefault="3C54EA84" w:rsidP="3C54EA84">
            <w:pPr>
              <w:rPr>
                <w:color w:val="000000" w:themeColor="text1"/>
              </w:rPr>
            </w:pPr>
            <w:r w:rsidRPr="3C54EA84">
              <w:rPr>
                <w:color w:val="000000" w:themeColor="text1"/>
                <w:lang w:val="uk-UA"/>
              </w:rPr>
              <w:t>Room in an apartment or house with other Ukrainians - your relatives or friends</w:t>
            </w:r>
          </w:p>
        </w:tc>
        <w:tc>
          <w:tcPr>
            <w:tcW w:w="1125" w:type="dxa"/>
            <w:tcMar>
              <w:left w:w="105" w:type="dxa"/>
              <w:right w:w="105" w:type="dxa"/>
            </w:tcMar>
          </w:tcPr>
          <w:p w14:paraId="72450B07" w14:textId="79144BC3" w:rsidR="3C54EA84" w:rsidRDefault="3C54EA84" w:rsidP="3C54EA84">
            <w:pPr>
              <w:rPr>
                <w:color w:val="000000" w:themeColor="text1"/>
              </w:rPr>
            </w:pPr>
            <w:r w:rsidRPr="3C54EA84">
              <w:rPr>
                <w:color w:val="000000" w:themeColor="text1"/>
                <w:lang w:val="uk-UA"/>
              </w:rPr>
              <w:t>2</w:t>
            </w:r>
          </w:p>
        </w:tc>
      </w:tr>
      <w:tr w:rsidR="3C54EA84" w14:paraId="178D9FD5" w14:textId="77777777" w:rsidTr="3C54EA84">
        <w:trPr>
          <w:trHeight w:val="300"/>
        </w:trPr>
        <w:tc>
          <w:tcPr>
            <w:tcW w:w="8205" w:type="dxa"/>
            <w:tcMar>
              <w:left w:w="105" w:type="dxa"/>
              <w:right w:w="105" w:type="dxa"/>
            </w:tcMar>
          </w:tcPr>
          <w:p w14:paraId="4B30C578" w14:textId="27774402" w:rsidR="3C54EA84" w:rsidRDefault="3C54EA84" w:rsidP="3C54EA84">
            <w:pPr>
              <w:rPr>
                <w:color w:val="000000" w:themeColor="text1"/>
              </w:rPr>
            </w:pPr>
            <w:r w:rsidRPr="3C54EA84">
              <w:rPr>
                <w:color w:val="000000" w:themeColor="text1"/>
                <w:lang w:val="uk-UA"/>
              </w:rPr>
              <w:t>A room in an apartment or house with other Ukrainians you did not know before</w:t>
            </w:r>
          </w:p>
        </w:tc>
        <w:tc>
          <w:tcPr>
            <w:tcW w:w="1125" w:type="dxa"/>
            <w:tcMar>
              <w:left w:w="105" w:type="dxa"/>
              <w:right w:w="105" w:type="dxa"/>
            </w:tcMar>
          </w:tcPr>
          <w:p w14:paraId="344D87DE" w14:textId="00520170" w:rsidR="3C54EA84" w:rsidRDefault="3C54EA84" w:rsidP="3C54EA84">
            <w:pPr>
              <w:rPr>
                <w:color w:val="000000" w:themeColor="text1"/>
              </w:rPr>
            </w:pPr>
            <w:r w:rsidRPr="3C54EA84">
              <w:rPr>
                <w:color w:val="000000" w:themeColor="text1"/>
                <w:lang w:val="uk-UA"/>
              </w:rPr>
              <w:t>3</w:t>
            </w:r>
          </w:p>
        </w:tc>
      </w:tr>
      <w:tr w:rsidR="3C54EA84" w14:paraId="2CA6BC76" w14:textId="77777777" w:rsidTr="3C54EA84">
        <w:trPr>
          <w:trHeight w:val="300"/>
        </w:trPr>
        <w:tc>
          <w:tcPr>
            <w:tcW w:w="8205" w:type="dxa"/>
            <w:tcMar>
              <w:left w:w="105" w:type="dxa"/>
              <w:right w:w="105" w:type="dxa"/>
            </w:tcMar>
          </w:tcPr>
          <w:p w14:paraId="711416E9" w14:textId="2203F05F" w:rsidR="3C54EA84" w:rsidRDefault="3C54EA84" w:rsidP="3C54EA84">
            <w:pPr>
              <w:rPr>
                <w:color w:val="000000" w:themeColor="text1"/>
              </w:rPr>
            </w:pPr>
            <w:r w:rsidRPr="3C54EA84">
              <w:rPr>
                <w:color w:val="000000" w:themeColor="text1"/>
                <w:lang w:val="uk-UA"/>
              </w:rPr>
              <w:t>Room in an apartment with locals</w:t>
            </w:r>
          </w:p>
        </w:tc>
        <w:tc>
          <w:tcPr>
            <w:tcW w:w="1125" w:type="dxa"/>
            <w:tcMar>
              <w:left w:w="105" w:type="dxa"/>
              <w:right w:w="105" w:type="dxa"/>
            </w:tcMar>
          </w:tcPr>
          <w:p w14:paraId="446C4D89" w14:textId="45866A59" w:rsidR="3C54EA84" w:rsidRDefault="3C54EA84" w:rsidP="3C54EA84">
            <w:pPr>
              <w:rPr>
                <w:color w:val="000000" w:themeColor="text1"/>
              </w:rPr>
            </w:pPr>
            <w:r w:rsidRPr="3C54EA84">
              <w:rPr>
                <w:color w:val="000000" w:themeColor="text1"/>
                <w:lang w:val="uk-UA"/>
              </w:rPr>
              <w:t>4</w:t>
            </w:r>
          </w:p>
        </w:tc>
      </w:tr>
      <w:tr w:rsidR="3C54EA84" w14:paraId="2BA9C121" w14:textId="77777777" w:rsidTr="3C54EA84">
        <w:trPr>
          <w:trHeight w:val="300"/>
        </w:trPr>
        <w:tc>
          <w:tcPr>
            <w:tcW w:w="8205" w:type="dxa"/>
            <w:tcMar>
              <w:left w:w="105" w:type="dxa"/>
              <w:right w:w="105" w:type="dxa"/>
            </w:tcMar>
          </w:tcPr>
          <w:p w14:paraId="4725631A" w14:textId="49E07BF9" w:rsidR="3C54EA84" w:rsidRDefault="3C54EA84" w:rsidP="3C54EA84">
            <w:pPr>
              <w:rPr>
                <w:color w:val="000000" w:themeColor="text1"/>
              </w:rPr>
            </w:pPr>
            <w:r w:rsidRPr="3C54EA84">
              <w:rPr>
                <w:color w:val="000000" w:themeColor="text1"/>
                <w:lang w:val="uk-UA"/>
              </w:rPr>
              <w:t>Dormitory or center for refugees with other Ukrainians</w:t>
            </w:r>
          </w:p>
        </w:tc>
        <w:tc>
          <w:tcPr>
            <w:tcW w:w="1125" w:type="dxa"/>
            <w:tcMar>
              <w:left w:w="105" w:type="dxa"/>
              <w:right w:w="105" w:type="dxa"/>
            </w:tcMar>
          </w:tcPr>
          <w:p w14:paraId="23F7825E" w14:textId="0E55EFEF" w:rsidR="3C54EA84" w:rsidRDefault="3C54EA84" w:rsidP="3C54EA84">
            <w:pPr>
              <w:rPr>
                <w:color w:val="000000" w:themeColor="text1"/>
              </w:rPr>
            </w:pPr>
            <w:r w:rsidRPr="3C54EA84">
              <w:rPr>
                <w:color w:val="000000" w:themeColor="text1"/>
                <w:lang w:val="uk-UA"/>
              </w:rPr>
              <w:t>5</w:t>
            </w:r>
          </w:p>
        </w:tc>
      </w:tr>
      <w:tr w:rsidR="3C54EA84" w14:paraId="05302605" w14:textId="77777777" w:rsidTr="3C54EA84">
        <w:trPr>
          <w:trHeight w:val="300"/>
        </w:trPr>
        <w:tc>
          <w:tcPr>
            <w:tcW w:w="8205" w:type="dxa"/>
            <w:tcMar>
              <w:left w:w="105" w:type="dxa"/>
              <w:right w:w="105" w:type="dxa"/>
            </w:tcMar>
          </w:tcPr>
          <w:p w14:paraId="1D99BF39" w14:textId="15B7EE6A" w:rsidR="3C54EA84" w:rsidRDefault="3C54EA84" w:rsidP="3C54EA84">
            <w:pPr>
              <w:rPr>
                <w:color w:val="000000" w:themeColor="text1"/>
              </w:rPr>
            </w:pPr>
            <w:r w:rsidRPr="3C54EA84">
              <w:rPr>
                <w:color w:val="000000" w:themeColor="text1"/>
                <w:lang w:val="ru-RU"/>
              </w:rPr>
              <w:t>A dormitory or refugee center that houses not only Ukrainians</w:t>
            </w:r>
          </w:p>
        </w:tc>
        <w:tc>
          <w:tcPr>
            <w:tcW w:w="1125" w:type="dxa"/>
            <w:tcMar>
              <w:left w:w="105" w:type="dxa"/>
              <w:right w:w="105" w:type="dxa"/>
            </w:tcMar>
          </w:tcPr>
          <w:p w14:paraId="61CF748B" w14:textId="70172699" w:rsidR="3C54EA84" w:rsidRDefault="3C54EA84" w:rsidP="3C54EA84">
            <w:pPr>
              <w:rPr>
                <w:color w:val="000000" w:themeColor="text1"/>
              </w:rPr>
            </w:pPr>
            <w:r w:rsidRPr="3C54EA84">
              <w:rPr>
                <w:color w:val="000000" w:themeColor="text1"/>
                <w:lang w:val="uk-UA"/>
              </w:rPr>
              <w:t>6</w:t>
            </w:r>
          </w:p>
        </w:tc>
      </w:tr>
      <w:tr w:rsidR="3C54EA84" w14:paraId="02B84959" w14:textId="77777777" w:rsidTr="3C54EA84">
        <w:trPr>
          <w:trHeight w:val="300"/>
        </w:trPr>
        <w:tc>
          <w:tcPr>
            <w:tcW w:w="8205" w:type="dxa"/>
            <w:tcMar>
              <w:left w:w="105" w:type="dxa"/>
              <w:right w:w="105" w:type="dxa"/>
            </w:tcMar>
          </w:tcPr>
          <w:p w14:paraId="105E6C20" w14:textId="7B4159C4" w:rsidR="3C54EA84" w:rsidRDefault="3C54EA84" w:rsidP="3C54EA84">
            <w:pPr>
              <w:rPr>
                <w:color w:val="000000" w:themeColor="text1"/>
              </w:rPr>
            </w:pPr>
            <w:r w:rsidRPr="3C54EA84">
              <w:rPr>
                <w:color w:val="000000" w:themeColor="text1"/>
                <w:lang w:val="ru-RU"/>
              </w:rPr>
              <w:t>Hotel / sanatorium / boarding house</w:t>
            </w:r>
          </w:p>
        </w:tc>
        <w:tc>
          <w:tcPr>
            <w:tcW w:w="1125" w:type="dxa"/>
            <w:tcMar>
              <w:left w:w="105" w:type="dxa"/>
              <w:right w:w="105" w:type="dxa"/>
            </w:tcMar>
          </w:tcPr>
          <w:p w14:paraId="7F88D6EE" w14:textId="28259581" w:rsidR="3C54EA84" w:rsidRDefault="3C54EA84" w:rsidP="3C54EA84">
            <w:pPr>
              <w:rPr>
                <w:color w:val="000000" w:themeColor="text1"/>
              </w:rPr>
            </w:pPr>
            <w:r w:rsidRPr="3C54EA84">
              <w:rPr>
                <w:color w:val="000000" w:themeColor="text1"/>
                <w:lang w:val="uk-UA"/>
              </w:rPr>
              <w:t>7</w:t>
            </w:r>
          </w:p>
        </w:tc>
      </w:tr>
      <w:tr w:rsidR="3C54EA84" w14:paraId="3DAFA274" w14:textId="77777777" w:rsidTr="3C54EA84">
        <w:trPr>
          <w:trHeight w:val="300"/>
        </w:trPr>
        <w:tc>
          <w:tcPr>
            <w:tcW w:w="8205" w:type="dxa"/>
            <w:tcMar>
              <w:left w:w="105" w:type="dxa"/>
              <w:right w:w="105" w:type="dxa"/>
            </w:tcMar>
          </w:tcPr>
          <w:p w14:paraId="5AE60DDC" w14:textId="31CCFB57" w:rsidR="3C54EA84" w:rsidRDefault="3C54EA84" w:rsidP="3C54EA84">
            <w:pPr>
              <w:rPr>
                <w:color w:val="00B0F0"/>
              </w:rPr>
            </w:pPr>
            <w:r w:rsidRPr="3C54EA84">
              <w:rPr>
                <w:color w:val="000000" w:themeColor="text1"/>
                <w:lang w:val="uk-UA"/>
              </w:rPr>
              <w:t xml:space="preserve">Other </w:t>
            </w:r>
            <w:r w:rsidRPr="3C54EA84">
              <w:rPr>
                <w:b/>
                <w:bCs/>
                <w:color w:val="00B0F0"/>
                <w:lang w:val="uk-UA"/>
              </w:rPr>
              <w:t>BB</w:t>
            </w:r>
          </w:p>
        </w:tc>
        <w:tc>
          <w:tcPr>
            <w:tcW w:w="1125" w:type="dxa"/>
            <w:tcMar>
              <w:left w:w="105" w:type="dxa"/>
              <w:right w:w="105" w:type="dxa"/>
            </w:tcMar>
          </w:tcPr>
          <w:p w14:paraId="528ECC18" w14:textId="39CFB604" w:rsidR="3C54EA84" w:rsidRDefault="3C54EA84" w:rsidP="3C54EA84">
            <w:pPr>
              <w:rPr>
                <w:color w:val="000000" w:themeColor="text1"/>
              </w:rPr>
            </w:pPr>
            <w:r w:rsidRPr="3C54EA84">
              <w:rPr>
                <w:color w:val="000000" w:themeColor="text1"/>
                <w:lang w:val="uk-UA"/>
              </w:rPr>
              <w:t>97</w:t>
            </w:r>
          </w:p>
        </w:tc>
      </w:tr>
    </w:tbl>
    <w:p w14:paraId="510658F7" w14:textId="07094674" w:rsidR="6FD2E594" w:rsidRDefault="6FD2E594"/>
    <w:p w14:paraId="598A7336" w14:textId="368496DC" w:rsidR="6FD2E594" w:rsidRDefault="6FD2E594"/>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205"/>
        <w:gridCol w:w="1125"/>
      </w:tblGrid>
      <w:tr w:rsidR="3C54EA84" w14:paraId="58537D74" w14:textId="77777777" w:rsidTr="3C54EA84">
        <w:trPr>
          <w:trHeight w:val="300"/>
        </w:trPr>
        <w:tc>
          <w:tcPr>
            <w:tcW w:w="8205" w:type="dxa"/>
            <w:tcMar>
              <w:left w:w="105" w:type="dxa"/>
              <w:right w:w="105" w:type="dxa"/>
            </w:tcMar>
          </w:tcPr>
          <w:p w14:paraId="42ADB5CC" w14:textId="59B2484B" w:rsidR="3C54EA84" w:rsidRDefault="3C54EA84" w:rsidP="3C54EA84">
            <w:r w:rsidRPr="3C54EA84">
              <w:rPr>
                <w:b/>
                <w:bCs/>
                <w:lang w:val="uk-UA"/>
              </w:rPr>
              <w:t>Д4.How much longer do you have the opportunity to live in your current housing?</w:t>
            </w:r>
          </w:p>
          <w:p w14:paraId="232BBEED" w14:textId="0578EF0B" w:rsidR="3C54EA84" w:rsidRDefault="3C54EA84" w:rsidP="3C54EA84"/>
        </w:tc>
        <w:tc>
          <w:tcPr>
            <w:tcW w:w="1125" w:type="dxa"/>
            <w:tcMar>
              <w:left w:w="105" w:type="dxa"/>
              <w:right w:w="105" w:type="dxa"/>
            </w:tcMar>
          </w:tcPr>
          <w:p w14:paraId="0C7659F0" w14:textId="45831D1D" w:rsidR="3C54EA84" w:rsidRDefault="3C54EA84" w:rsidP="3C54EA84">
            <w:pPr>
              <w:rPr>
                <w:color w:val="00B0F0"/>
              </w:rPr>
            </w:pPr>
            <w:r w:rsidRPr="3C54EA84">
              <w:rPr>
                <w:b/>
                <w:bCs/>
                <w:color w:val="00B0F0"/>
                <w:lang w:val="uk-UA"/>
              </w:rPr>
              <w:t>OB</w:t>
            </w:r>
          </w:p>
        </w:tc>
      </w:tr>
      <w:tr w:rsidR="3C54EA84" w14:paraId="0F53BD37" w14:textId="77777777" w:rsidTr="3C54EA84">
        <w:trPr>
          <w:trHeight w:val="300"/>
        </w:trPr>
        <w:tc>
          <w:tcPr>
            <w:tcW w:w="8205" w:type="dxa"/>
            <w:tcMar>
              <w:left w:w="105" w:type="dxa"/>
              <w:right w:w="105" w:type="dxa"/>
            </w:tcMar>
          </w:tcPr>
          <w:p w14:paraId="6B05ABBE" w14:textId="3DEC185B" w:rsidR="3C54EA84" w:rsidRDefault="3C54EA84" w:rsidP="3C54EA84">
            <w:r w:rsidRPr="3C54EA84">
              <w:rPr>
                <w:lang w:val="uk-UA"/>
              </w:rPr>
              <w:t>Less than 1 month</w:t>
            </w:r>
          </w:p>
        </w:tc>
        <w:tc>
          <w:tcPr>
            <w:tcW w:w="1125" w:type="dxa"/>
            <w:tcMar>
              <w:left w:w="105" w:type="dxa"/>
              <w:right w:w="105" w:type="dxa"/>
            </w:tcMar>
          </w:tcPr>
          <w:p w14:paraId="11661FA1" w14:textId="57F911A8" w:rsidR="3C54EA84" w:rsidRDefault="3C54EA84" w:rsidP="3C54EA84">
            <w:r w:rsidRPr="3C54EA84">
              <w:rPr>
                <w:lang w:val="uk-UA"/>
              </w:rPr>
              <w:t>1</w:t>
            </w:r>
          </w:p>
        </w:tc>
      </w:tr>
      <w:tr w:rsidR="3C54EA84" w14:paraId="4227C72A" w14:textId="77777777" w:rsidTr="3C54EA84">
        <w:trPr>
          <w:trHeight w:val="300"/>
        </w:trPr>
        <w:tc>
          <w:tcPr>
            <w:tcW w:w="8205" w:type="dxa"/>
            <w:tcMar>
              <w:left w:w="105" w:type="dxa"/>
              <w:right w:w="105" w:type="dxa"/>
            </w:tcMar>
          </w:tcPr>
          <w:p w14:paraId="49287A29" w14:textId="361238CF" w:rsidR="3C54EA84" w:rsidRDefault="3C54EA84" w:rsidP="3C54EA84">
            <w:r w:rsidRPr="3C54EA84">
              <w:rPr>
                <w:lang w:val="uk-UA"/>
              </w:rPr>
              <w:t>1-3 months</w:t>
            </w:r>
          </w:p>
        </w:tc>
        <w:tc>
          <w:tcPr>
            <w:tcW w:w="1125" w:type="dxa"/>
            <w:tcMar>
              <w:left w:w="105" w:type="dxa"/>
              <w:right w:w="105" w:type="dxa"/>
            </w:tcMar>
          </w:tcPr>
          <w:p w14:paraId="1223F8FF" w14:textId="3739302C" w:rsidR="3C54EA84" w:rsidRDefault="3C54EA84" w:rsidP="3C54EA84">
            <w:r w:rsidRPr="3C54EA84">
              <w:rPr>
                <w:lang w:val="uk-UA"/>
              </w:rPr>
              <w:t>2</w:t>
            </w:r>
          </w:p>
        </w:tc>
      </w:tr>
      <w:tr w:rsidR="3C54EA84" w14:paraId="3C93BEE4" w14:textId="77777777" w:rsidTr="3C54EA84">
        <w:trPr>
          <w:trHeight w:val="300"/>
        </w:trPr>
        <w:tc>
          <w:tcPr>
            <w:tcW w:w="8205" w:type="dxa"/>
            <w:tcMar>
              <w:left w:w="105" w:type="dxa"/>
              <w:right w:w="105" w:type="dxa"/>
            </w:tcMar>
          </w:tcPr>
          <w:p w14:paraId="6230130D" w14:textId="3722A19A" w:rsidR="3C54EA84" w:rsidRDefault="3C54EA84" w:rsidP="3C54EA84">
            <w:r w:rsidRPr="3C54EA84">
              <w:rPr>
                <w:lang w:val="uk-UA"/>
              </w:rPr>
              <w:t>4 months - 1 year</w:t>
            </w:r>
          </w:p>
        </w:tc>
        <w:tc>
          <w:tcPr>
            <w:tcW w:w="1125" w:type="dxa"/>
            <w:tcMar>
              <w:left w:w="105" w:type="dxa"/>
              <w:right w:w="105" w:type="dxa"/>
            </w:tcMar>
          </w:tcPr>
          <w:p w14:paraId="3D4D2A0B" w14:textId="45B62AFA" w:rsidR="3C54EA84" w:rsidRDefault="3C54EA84" w:rsidP="3C54EA84">
            <w:r w:rsidRPr="3C54EA84">
              <w:rPr>
                <w:lang w:val="uk-UA"/>
              </w:rPr>
              <w:t>3</w:t>
            </w:r>
          </w:p>
        </w:tc>
      </w:tr>
      <w:tr w:rsidR="3C54EA84" w14:paraId="1284F8D9" w14:textId="77777777" w:rsidTr="3C54EA84">
        <w:trPr>
          <w:trHeight w:val="300"/>
        </w:trPr>
        <w:tc>
          <w:tcPr>
            <w:tcW w:w="8205" w:type="dxa"/>
            <w:tcMar>
              <w:left w:w="105" w:type="dxa"/>
              <w:right w:w="105" w:type="dxa"/>
            </w:tcMar>
          </w:tcPr>
          <w:p w14:paraId="33AD3937" w14:textId="5EE51E97" w:rsidR="3C54EA84" w:rsidRDefault="3C54EA84" w:rsidP="3C54EA84">
            <w:r w:rsidRPr="3C54EA84">
              <w:rPr>
                <w:lang w:val="uk-UA"/>
              </w:rPr>
              <w:t>More than a year</w:t>
            </w:r>
          </w:p>
        </w:tc>
        <w:tc>
          <w:tcPr>
            <w:tcW w:w="1125" w:type="dxa"/>
            <w:tcMar>
              <w:left w:w="105" w:type="dxa"/>
              <w:right w:w="105" w:type="dxa"/>
            </w:tcMar>
          </w:tcPr>
          <w:p w14:paraId="0EDC896F" w14:textId="4243C0BA" w:rsidR="3C54EA84" w:rsidRDefault="3C54EA84" w:rsidP="3C54EA84">
            <w:r w:rsidRPr="3C54EA84">
              <w:rPr>
                <w:lang w:val="uk-UA"/>
              </w:rPr>
              <w:t>4</w:t>
            </w:r>
          </w:p>
        </w:tc>
      </w:tr>
      <w:tr w:rsidR="3C54EA84" w14:paraId="25FD3F18" w14:textId="77777777" w:rsidTr="3C54EA84">
        <w:trPr>
          <w:trHeight w:val="300"/>
        </w:trPr>
        <w:tc>
          <w:tcPr>
            <w:tcW w:w="8205" w:type="dxa"/>
            <w:tcMar>
              <w:left w:w="105" w:type="dxa"/>
              <w:right w:w="105" w:type="dxa"/>
            </w:tcMar>
          </w:tcPr>
          <w:p w14:paraId="3ED57BF5" w14:textId="7EF6B7C4" w:rsidR="3C54EA84" w:rsidRDefault="3C54EA84" w:rsidP="3C54EA84">
            <w:r w:rsidRPr="3C54EA84">
              <w:rPr>
                <w:lang w:val="uk-UA"/>
              </w:rPr>
              <w:t>No restrictions on the length of stay</w:t>
            </w:r>
          </w:p>
        </w:tc>
        <w:tc>
          <w:tcPr>
            <w:tcW w:w="1125" w:type="dxa"/>
            <w:tcMar>
              <w:left w:w="105" w:type="dxa"/>
              <w:right w:w="105" w:type="dxa"/>
            </w:tcMar>
          </w:tcPr>
          <w:p w14:paraId="26D19E78" w14:textId="741892AF" w:rsidR="3C54EA84" w:rsidRDefault="3C54EA84" w:rsidP="3C54EA84">
            <w:r w:rsidRPr="3C54EA84">
              <w:rPr>
                <w:lang w:val="uk-UA"/>
              </w:rPr>
              <w:t>5</w:t>
            </w:r>
          </w:p>
        </w:tc>
      </w:tr>
    </w:tbl>
    <w:p w14:paraId="07AA9D57" w14:textId="01DC7A0E" w:rsidR="6FD2E594" w:rsidRDefault="6FD2E594" w:rsidP="3C54EA84">
      <w:pPr>
        <w:rPr>
          <w:color w:val="D13438"/>
        </w:rPr>
      </w:pPr>
    </w:p>
    <w:p w14:paraId="4D7698B2" w14:textId="2F98EB64" w:rsidR="6FD2E594" w:rsidRDefault="6FD2E594"/>
    <w:p w14:paraId="0F071246" w14:textId="5F3A0B97" w:rsidR="6FD2E594" w:rsidRDefault="6FD2E594"/>
    <w:p w14:paraId="6C47AC9A" w14:textId="3A7D23A5" w:rsidR="00CD770A" w:rsidDel="00C108E3" w:rsidRDefault="00CD770A" w:rsidP="6FD2E594">
      <w:pPr>
        <w:rPr>
          <w:lang w:val="uk-UA"/>
        </w:rPr>
      </w:pPr>
    </w:p>
    <w:p w14:paraId="1B4EFA43" w14:textId="428928C2" w:rsidR="6FD2E594" w:rsidRDefault="6FD2E594"/>
    <w:p w14:paraId="30463483" w14:textId="2747D57B" w:rsidR="6FD2E594" w:rsidRDefault="6FD2E594"/>
    <w:p w14:paraId="5A894F68" w14:textId="1828E381" w:rsidR="6FD2E594" w:rsidRDefault="6FD2E594"/>
    <w:p w14:paraId="4D91535D" w14:textId="52A45E21" w:rsidR="6FD2E594" w:rsidRDefault="6FD2E594"/>
    <w:p w14:paraId="4E6138CB" w14:textId="1531776B" w:rsidR="6FD2E594" w:rsidRDefault="6FD2E594"/>
    <w:p w14:paraId="7B7F4714" w14:textId="176D6C65" w:rsidR="00CD770A" w:rsidRDefault="00CD770A" w:rsidP="6FD2E594">
      <w:pPr>
        <w:rPr>
          <w:lang w:val="uk-UA"/>
        </w:rPr>
      </w:pPr>
    </w:p>
    <w:p w14:paraId="5CD6B8C9" w14:textId="77777777" w:rsidR="00CD770A" w:rsidRPr="00BE1D4A" w:rsidRDefault="00CD770A" w:rsidP="00CD770A">
      <w:pPr>
        <w:widowControl w:val="0"/>
        <w:shd w:val="clear" w:color="auto" w:fill="00B0F0"/>
        <w:adjustRightInd w:val="0"/>
        <w:jc w:val="center"/>
        <w:rPr>
          <w:rFonts w:ascii="Arial" w:hAnsi="Arial" w:cs="Arial"/>
          <w:b/>
          <w:bCs/>
          <w:lang w:val="uk-UA"/>
        </w:rPr>
      </w:pPr>
      <w:r w:rsidRPr="00BE1D4A">
        <w:rPr>
          <w:rFonts w:ascii="Arial" w:hAnsi="Arial" w:cs="Arial"/>
          <w:b/>
          <w:bCs/>
          <w:color w:val="FFFFFF" w:themeColor="background1"/>
          <w:lang w:val="uk-UA"/>
        </w:rPr>
        <w:t xml:space="preserve">Е. </w:t>
      </w:r>
      <w:r>
        <w:rPr>
          <w:rFonts w:ascii="Arial" w:hAnsi="Arial" w:cs="Arial"/>
          <w:b/>
          <w:bCs/>
          <w:color w:val="FFFFFF" w:themeColor="background1"/>
          <w:lang w:val="uk-UA"/>
        </w:rPr>
        <w:t>WORK</w:t>
      </w:r>
      <w:r w:rsidRPr="00BE1D4A">
        <w:rPr>
          <w:rFonts w:ascii="Arial" w:hAnsi="Arial" w:cs="Arial"/>
          <w:b/>
          <w:bCs/>
          <w:color w:val="FFFFFF" w:themeColor="background1"/>
          <w:lang w:val="uk-UA"/>
        </w:rPr>
        <w:t xml:space="preserve">   </w:t>
      </w:r>
    </w:p>
    <w:p w14:paraId="347BCDDD" w14:textId="77777777" w:rsidR="00CD770A" w:rsidRDefault="00CD770A" w:rsidP="00CD770A">
      <w:pPr>
        <w:rPr>
          <w:lang w:val="uk-UA"/>
        </w:rPr>
      </w:pPr>
    </w:p>
    <w:p w14:paraId="0C955EC5" w14:textId="77777777" w:rsidR="00CD770A" w:rsidRDefault="00CD770A" w:rsidP="00CD770A">
      <w:pPr>
        <w:rPr>
          <w:lang w:val="uk-UA"/>
        </w:rPr>
      </w:pPr>
    </w:p>
    <w:tbl>
      <w:tblPr>
        <w:tblStyle w:val="TableGrid"/>
        <w:tblW w:w="9351" w:type="dxa"/>
        <w:tblLook w:val="04A0" w:firstRow="1" w:lastRow="0" w:firstColumn="1" w:lastColumn="0" w:noHBand="0" w:noVBand="1"/>
      </w:tblPr>
      <w:tblGrid>
        <w:gridCol w:w="8217"/>
        <w:gridCol w:w="1134"/>
      </w:tblGrid>
      <w:tr w:rsidR="00CD770A" w:rsidRPr="00BE1D4A" w14:paraId="7CAB27B3" w14:textId="77777777" w:rsidTr="6FD2E594">
        <w:tc>
          <w:tcPr>
            <w:tcW w:w="8217" w:type="dxa"/>
          </w:tcPr>
          <w:p w14:paraId="596169FB" w14:textId="77777777" w:rsidR="00CD770A" w:rsidRPr="00EB0F3D" w:rsidRDefault="00CD770A" w:rsidP="005A14D8">
            <w:pPr>
              <w:rPr>
                <w:b/>
                <w:bCs/>
                <w:color w:val="00B0F0"/>
                <w:lang w:val="uk-UA"/>
              </w:rPr>
            </w:pPr>
            <w:r w:rsidRPr="00C37404">
              <w:rPr>
                <w:b/>
                <w:bCs/>
                <w:color w:val="00B0F0"/>
                <w:lang w:val="uk-UA"/>
              </w:rPr>
              <w:t>Rotation</w:t>
            </w:r>
          </w:p>
          <w:p w14:paraId="092BA7CA" w14:textId="77777777" w:rsidR="00CD770A" w:rsidRDefault="00CD770A" w:rsidP="005A14D8">
            <w:pPr>
              <w:rPr>
                <w:b/>
                <w:bCs/>
                <w:i/>
                <w:u w:val="single"/>
                <w:lang w:val="uk-UA"/>
              </w:rPr>
            </w:pPr>
            <w:r>
              <w:rPr>
                <w:b/>
                <w:bCs/>
                <w:lang w:val="uk-UA"/>
              </w:rPr>
              <w:t>E1</w:t>
            </w:r>
            <w:r w:rsidRPr="00BE1D4A">
              <w:rPr>
                <w:b/>
                <w:bCs/>
                <w:lang w:val="uk-UA"/>
              </w:rPr>
              <w:t xml:space="preserve">. Please indicate your employment status until </w:t>
            </w:r>
            <w:r>
              <w:rPr>
                <w:b/>
                <w:bCs/>
                <w:lang w:val="uk-UA"/>
              </w:rPr>
              <w:t xml:space="preserve">February </w:t>
            </w:r>
            <w:r w:rsidRPr="005944B2">
              <w:rPr>
                <w:b/>
                <w:bCs/>
                <w:lang w:val="ru-RU"/>
              </w:rPr>
              <w:t>24</w:t>
            </w:r>
            <w:r>
              <w:rPr>
                <w:b/>
                <w:bCs/>
                <w:lang w:val="uk-UA"/>
              </w:rPr>
              <w:t>?</w:t>
            </w:r>
            <w:r w:rsidRPr="00BE1D4A">
              <w:rPr>
                <w:b/>
                <w:bCs/>
                <w:lang w:val="uk-UA"/>
              </w:rPr>
              <w:t xml:space="preserve">    </w:t>
            </w:r>
          </w:p>
          <w:p w14:paraId="6AD0AF8C" w14:textId="77777777" w:rsidR="00CD770A" w:rsidRPr="003D13A9" w:rsidRDefault="00CD770A" w:rsidP="005A14D8">
            <w:pPr>
              <w:rPr>
                <w:b/>
                <w:bCs/>
                <w:i/>
                <w:u w:val="single"/>
                <w:lang w:val="uk-UA"/>
              </w:rPr>
            </w:pPr>
            <w:r w:rsidRPr="00BE1D4A">
              <w:rPr>
                <w:i/>
                <w:iCs/>
                <w:lang w:val="uk-UA"/>
              </w:rPr>
              <w:t>Select all options that apply</w:t>
            </w:r>
          </w:p>
        </w:tc>
        <w:tc>
          <w:tcPr>
            <w:tcW w:w="1134" w:type="dxa"/>
          </w:tcPr>
          <w:p w14:paraId="62EB6C6B" w14:textId="031B53FA" w:rsidR="00CD770A" w:rsidRPr="00BE1D4A" w:rsidRDefault="00437E73" w:rsidP="005A14D8">
            <w:pPr>
              <w:rPr>
                <w:b/>
                <w:bCs/>
                <w:lang w:val="uk-UA"/>
              </w:rPr>
            </w:pPr>
            <w:r>
              <w:rPr>
                <w:b/>
                <w:bCs/>
                <w:color w:val="00B0F0"/>
                <w:lang w:val="uk-UA"/>
              </w:rPr>
              <w:t>МВ</w:t>
            </w:r>
          </w:p>
        </w:tc>
      </w:tr>
      <w:tr w:rsidR="00CD770A" w:rsidRPr="00BE1D4A" w14:paraId="59505D3A" w14:textId="77777777" w:rsidTr="6FD2E594">
        <w:tc>
          <w:tcPr>
            <w:tcW w:w="8217" w:type="dxa"/>
          </w:tcPr>
          <w:p w14:paraId="4D1EEE45" w14:textId="77777777" w:rsidR="00CD770A" w:rsidRPr="00BE1D4A" w:rsidRDefault="00CD770A" w:rsidP="005A14D8">
            <w:pPr>
              <w:rPr>
                <w:lang w:val="uk-UA"/>
              </w:rPr>
            </w:pPr>
            <w:r>
              <w:rPr>
                <w:lang w:val="uk-UA"/>
              </w:rPr>
              <w:t>Worked full time as a hired employee</w:t>
            </w:r>
          </w:p>
        </w:tc>
        <w:tc>
          <w:tcPr>
            <w:tcW w:w="1134" w:type="dxa"/>
          </w:tcPr>
          <w:p w14:paraId="36A7AACD" w14:textId="77777777" w:rsidR="00CD770A" w:rsidRPr="00BE1D4A" w:rsidRDefault="00CD770A" w:rsidP="005A14D8">
            <w:pPr>
              <w:rPr>
                <w:lang w:val="uk-UA"/>
              </w:rPr>
            </w:pPr>
            <w:r>
              <w:rPr>
                <w:lang w:val="uk-UA"/>
              </w:rPr>
              <w:t>1</w:t>
            </w:r>
          </w:p>
        </w:tc>
      </w:tr>
      <w:tr w:rsidR="00CD770A" w:rsidRPr="00BE1D4A" w14:paraId="1D06A94B" w14:textId="77777777" w:rsidTr="6FD2E594">
        <w:tc>
          <w:tcPr>
            <w:tcW w:w="8217" w:type="dxa"/>
          </w:tcPr>
          <w:p w14:paraId="7B156357" w14:textId="77777777" w:rsidR="00CD770A" w:rsidRPr="00BE1D4A" w:rsidRDefault="00CD770A" w:rsidP="005A14D8">
            <w:pPr>
              <w:rPr>
                <w:lang w:val="uk-UA"/>
              </w:rPr>
            </w:pPr>
            <w:r>
              <w:rPr>
                <w:lang w:val="uk-UA"/>
              </w:rPr>
              <w:lastRenderedPageBreak/>
              <w:t>Worked part-time as an employee</w:t>
            </w:r>
          </w:p>
        </w:tc>
        <w:tc>
          <w:tcPr>
            <w:tcW w:w="1134" w:type="dxa"/>
          </w:tcPr>
          <w:p w14:paraId="7E9108AC" w14:textId="77777777" w:rsidR="00CD770A" w:rsidRPr="00BE1D4A" w:rsidRDefault="00CD770A" w:rsidP="005A14D8">
            <w:pPr>
              <w:rPr>
                <w:lang w:val="uk-UA"/>
              </w:rPr>
            </w:pPr>
            <w:r>
              <w:rPr>
                <w:lang w:val="uk-UA"/>
              </w:rPr>
              <w:t>2</w:t>
            </w:r>
          </w:p>
        </w:tc>
      </w:tr>
      <w:tr w:rsidR="00CD770A" w:rsidRPr="00BE1D4A" w14:paraId="5BA80054" w14:textId="77777777" w:rsidTr="6FD2E594">
        <w:tc>
          <w:tcPr>
            <w:tcW w:w="8217" w:type="dxa"/>
          </w:tcPr>
          <w:p w14:paraId="239970FF" w14:textId="77777777" w:rsidR="00CD770A" w:rsidRDefault="00CD770A" w:rsidP="005A14D8">
            <w:pPr>
              <w:rPr>
                <w:lang w:val="uk-UA"/>
              </w:rPr>
            </w:pPr>
            <w:r>
              <w:rPr>
                <w:lang w:val="uk-UA"/>
              </w:rPr>
              <w:t>Had his/her own business</w:t>
            </w:r>
          </w:p>
        </w:tc>
        <w:tc>
          <w:tcPr>
            <w:tcW w:w="1134" w:type="dxa"/>
          </w:tcPr>
          <w:p w14:paraId="5090BCCE" w14:textId="77777777" w:rsidR="00CD770A" w:rsidRPr="00BE1D4A" w:rsidRDefault="00CD770A" w:rsidP="005A14D8">
            <w:pPr>
              <w:rPr>
                <w:lang w:val="uk-UA"/>
              </w:rPr>
            </w:pPr>
            <w:r>
              <w:rPr>
                <w:lang w:val="uk-UA"/>
              </w:rPr>
              <w:t>3</w:t>
            </w:r>
          </w:p>
        </w:tc>
      </w:tr>
      <w:tr w:rsidR="00CD770A" w:rsidRPr="00BE1D4A" w14:paraId="1B694F39" w14:textId="77777777" w:rsidTr="6FD2E594">
        <w:tc>
          <w:tcPr>
            <w:tcW w:w="8217" w:type="dxa"/>
          </w:tcPr>
          <w:p w14:paraId="57217A05" w14:textId="77777777" w:rsidR="00CD770A" w:rsidRPr="00BE1D4A" w:rsidRDefault="00CD770A" w:rsidP="005A14D8">
            <w:pPr>
              <w:rPr>
                <w:lang w:val="uk-UA"/>
              </w:rPr>
            </w:pPr>
            <w:r w:rsidRPr="00BE1D4A">
              <w:rPr>
                <w:lang w:val="uk-UA"/>
              </w:rPr>
              <w:t xml:space="preserve">Pupil, student </w:t>
            </w:r>
          </w:p>
        </w:tc>
        <w:tc>
          <w:tcPr>
            <w:tcW w:w="1134" w:type="dxa"/>
          </w:tcPr>
          <w:p w14:paraId="3A52F40C" w14:textId="77777777" w:rsidR="00CD770A" w:rsidRPr="00BE1D4A" w:rsidRDefault="00CD770A" w:rsidP="005A14D8">
            <w:pPr>
              <w:rPr>
                <w:lang w:val="uk-UA"/>
              </w:rPr>
            </w:pPr>
            <w:r>
              <w:rPr>
                <w:lang w:val="uk-UA"/>
              </w:rPr>
              <w:t>4</w:t>
            </w:r>
          </w:p>
        </w:tc>
      </w:tr>
      <w:tr w:rsidR="00CD770A" w:rsidRPr="00BE1D4A" w14:paraId="0A35842F" w14:textId="77777777" w:rsidTr="6FD2E594">
        <w:tc>
          <w:tcPr>
            <w:tcW w:w="8217" w:type="dxa"/>
          </w:tcPr>
          <w:p w14:paraId="3210EF89" w14:textId="77777777" w:rsidR="00CD770A" w:rsidRPr="00BE1D4A" w:rsidRDefault="00CD770A" w:rsidP="005A14D8">
            <w:pPr>
              <w:rPr>
                <w:lang w:val="uk-UA"/>
              </w:rPr>
            </w:pPr>
            <w:r>
              <w:rPr>
                <w:lang w:val="uk-UA"/>
              </w:rPr>
              <w:t>Had a household, maternity leave, or did not work and did not look for work for other reasons</w:t>
            </w:r>
          </w:p>
        </w:tc>
        <w:tc>
          <w:tcPr>
            <w:tcW w:w="1134" w:type="dxa"/>
          </w:tcPr>
          <w:p w14:paraId="4EC22C97" w14:textId="77777777" w:rsidR="00CD770A" w:rsidRPr="00BE1D4A" w:rsidRDefault="00CD770A" w:rsidP="005A14D8">
            <w:pPr>
              <w:rPr>
                <w:lang w:val="uk-UA"/>
              </w:rPr>
            </w:pPr>
            <w:r>
              <w:rPr>
                <w:lang w:val="uk-UA"/>
              </w:rPr>
              <w:t>5</w:t>
            </w:r>
          </w:p>
        </w:tc>
      </w:tr>
      <w:tr w:rsidR="00CD770A" w:rsidRPr="00BE1D4A" w14:paraId="4C520193" w14:textId="77777777" w:rsidTr="6FD2E594">
        <w:tc>
          <w:tcPr>
            <w:tcW w:w="8217" w:type="dxa"/>
          </w:tcPr>
          <w:p w14:paraId="421CC50F" w14:textId="77777777" w:rsidR="00CD770A" w:rsidRPr="00BE1D4A" w:rsidRDefault="00CD770A" w:rsidP="005A14D8">
            <w:pPr>
              <w:rPr>
                <w:lang w:val="uk-UA"/>
              </w:rPr>
            </w:pPr>
            <w:r w:rsidRPr="00BE1D4A">
              <w:rPr>
                <w:lang w:val="uk-UA"/>
              </w:rPr>
              <w:t>Pensioner</w:t>
            </w:r>
            <w:r>
              <w:rPr>
                <w:lang w:val="uk-UA"/>
              </w:rPr>
              <w:t>(s)</w:t>
            </w:r>
          </w:p>
        </w:tc>
        <w:tc>
          <w:tcPr>
            <w:tcW w:w="1134" w:type="dxa"/>
          </w:tcPr>
          <w:p w14:paraId="64C09CF3" w14:textId="77777777" w:rsidR="00CD770A" w:rsidRPr="00BE1D4A" w:rsidRDefault="00CD770A" w:rsidP="005A14D8">
            <w:pPr>
              <w:rPr>
                <w:lang w:val="uk-UA"/>
              </w:rPr>
            </w:pPr>
            <w:r>
              <w:rPr>
                <w:lang w:val="uk-UA"/>
              </w:rPr>
              <w:t>6</w:t>
            </w:r>
          </w:p>
        </w:tc>
      </w:tr>
      <w:tr w:rsidR="00CD770A" w:rsidRPr="00BE1D4A" w14:paraId="288D5B6F" w14:textId="77777777" w:rsidTr="6FD2E594">
        <w:tc>
          <w:tcPr>
            <w:tcW w:w="8217" w:type="dxa"/>
          </w:tcPr>
          <w:p w14:paraId="01134271" w14:textId="066909B2" w:rsidR="00CD770A" w:rsidRPr="00BE1D4A" w:rsidRDefault="00CD770A" w:rsidP="005A14D8">
            <w:pPr>
              <w:rPr>
                <w:lang w:val="uk-UA"/>
              </w:rPr>
            </w:pPr>
            <w:r w:rsidRPr="6FD2E594">
              <w:rPr>
                <w:lang w:val="uk-UA"/>
              </w:rPr>
              <w:t xml:space="preserve">Incapacitated </w:t>
            </w:r>
            <w:r w:rsidR="62B32D28" w:rsidRPr="6FD2E594">
              <w:rPr>
                <w:lang w:val="uk-UA"/>
              </w:rPr>
              <w:t>(-ed)</w:t>
            </w:r>
          </w:p>
        </w:tc>
        <w:tc>
          <w:tcPr>
            <w:tcW w:w="1134" w:type="dxa"/>
          </w:tcPr>
          <w:p w14:paraId="5AE89AF4" w14:textId="77777777" w:rsidR="00CD770A" w:rsidRPr="00BE1D4A" w:rsidRDefault="00CD770A" w:rsidP="005A14D8">
            <w:pPr>
              <w:rPr>
                <w:lang w:val="uk-UA"/>
              </w:rPr>
            </w:pPr>
            <w:r>
              <w:rPr>
                <w:lang w:val="uk-UA"/>
              </w:rPr>
              <w:t>7</w:t>
            </w:r>
          </w:p>
        </w:tc>
      </w:tr>
      <w:tr w:rsidR="00CD770A" w:rsidRPr="00BE1D4A" w14:paraId="487A086F" w14:textId="77777777" w:rsidTr="6FD2E594">
        <w:tc>
          <w:tcPr>
            <w:tcW w:w="8217" w:type="dxa"/>
          </w:tcPr>
          <w:p w14:paraId="51F979A1" w14:textId="77777777" w:rsidR="00CD770A" w:rsidRPr="00BE1D4A" w:rsidRDefault="00CD770A" w:rsidP="005A14D8">
            <w:pPr>
              <w:rPr>
                <w:lang w:val="uk-UA"/>
              </w:rPr>
            </w:pPr>
            <w:r>
              <w:rPr>
                <w:lang w:val="uk-UA"/>
              </w:rPr>
              <w:t>I was looking for a job</w:t>
            </w:r>
          </w:p>
        </w:tc>
        <w:tc>
          <w:tcPr>
            <w:tcW w:w="1134" w:type="dxa"/>
          </w:tcPr>
          <w:p w14:paraId="6ABBFA31" w14:textId="77777777" w:rsidR="00CD770A" w:rsidRPr="00BE1D4A" w:rsidRDefault="00CD770A" w:rsidP="005A14D8">
            <w:pPr>
              <w:rPr>
                <w:lang w:val="uk-UA"/>
              </w:rPr>
            </w:pPr>
            <w:r>
              <w:rPr>
                <w:lang w:val="uk-UA"/>
              </w:rPr>
              <w:t>8</w:t>
            </w:r>
          </w:p>
        </w:tc>
      </w:tr>
      <w:tr w:rsidR="00CD770A" w:rsidRPr="00BE1D4A" w14:paraId="16A77AC8" w14:textId="77777777" w:rsidTr="6FD2E594">
        <w:tc>
          <w:tcPr>
            <w:tcW w:w="8217" w:type="dxa"/>
          </w:tcPr>
          <w:p w14:paraId="0CA273FA" w14:textId="77777777" w:rsidR="00CD770A" w:rsidRDefault="00CD770A" w:rsidP="005A14D8">
            <w:pPr>
              <w:rPr>
                <w:lang w:val="uk-UA"/>
              </w:rPr>
            </w:pPr>
            <w:r>
              <w:rPr>
                <w:lang w:val="uk-UA"/>
              </w:rPr>
              <w:t xml:space="preserve">Other </w:t>
            </w:r>
            <w:r w:rsidRPr="005E1E2E">
              <w:rPr>
                <w:color w:val="00B0F0"/>
                <w:lang w:val="uk-UA"/>
              </w:rPr>
              <w:t>BB</w:t>
            </w:r>
          </w:p>
        </w:tc>
        <w:tc>
          <w:tcPr>
            <w:tcW w:w="1134" w:type="dxa"/>
          </w:tcPr>
          <w:p w14:paraId="4F47F5A4" w14:textId="77777777" w:rsidR="00CD770A" w:rsidRPr="00BE1D4A" w:rsidRDefault="00CD770A" w:rsidP="005A14D8">
            <w:pPr>
              <w:rPr>
                <w:lang w:val="uk-UA"/>
              </w:rPr>
            </w:pPr>
            <w:r>
              <w:rPr>
                <w:lang w:val="uk-UA"/>
              </w:rPr>
              <w:t>97</w:t>
            </w:r>
          </w:p>
        </w:tc>
      </w:tr>
    </w:tbl>
    <w:p w14:paraId="321E1B35" w14:textId="77777777" w:rsidR="00CD770A" w:rsidRDefault="00CD770A" w:rsidP="00CD770A">
      <w:pPr>
        <w:rPr>
          <w:lang w:val="uk-UA"/>
        </w:rPr>
      </w:pPr>
    </w:p>
    <w:tbl>
      <w:tblPr>
        <w:tblStyle w:val="TableGrid"/>
        <w:tblW w:w="0" w:type="auto"/>
        <w:tblLook w:val="04A0" w:firstRow="1" w:lastRow="0" w:firstColumn="1" w:lastColumn="0" w:noHBand="0" w:noVBand="1"/>
      </w:tblPr>
      <w:tblGrid>
        <w:gridCol w:w="8217"/>
        <w:gridCol w:w="1133"/>
      </w:tblGrid>
      <w:tr w:rsidR="00CD770A" w:rsidRPr="00BE1D4A" w14:paraId="61DA9A2E" w14:textId="77777777" w:rsidTr="6FD2E594">
        <w:tc>
          <w:tcPr>
            <w:tcW w:w="8217" w:type="dxa"/>
          </w:tcPr>
          <w:p w14:paraId="48067DD8" w14:textId="77777777" w:rsidR="00CD770A" w:rsidRPr="00EB0F3D" w:rsidRDefault="00CD770A" w:rsidP="005A14D8">
            <w:pPr>
              <w:rPr>
                <w:b/>
                <w:bCs/>
                <w:color w:val="00B0F0"/>
                <w:lang w:val="uk-UA"/>
              </w:rPr>
            </w:pPr>
            <w:r w:rsidRPr="00C37404">
              <w:rPr>
                <w:b/>
                <w:bCs/>
                <w:color w:val="00B0F0"/>
                <w:lang w:val="uk-UA"/>
              </w:rPr>
              <w:t>Rotation</w:t>
            </w:r>
          </w:p>
          <w:p w14:paraId="3C16AD26" w14:textId="77777777" w:rsidR="00CD770A" w:rsidRPr="007A207C" w:rsidRDefault="00CD770A" w:rsidP="022E5FE7">
            <w:pPr>
              <w:rPr>
                <w:b/>
                <w:bCs/>
              </w:rPr>
            </w:pPr>
            <w:r w:rsidRPr="6FD2E594">
              <w:rPr>
                <w:b/>
                <w:bCs/>
                <w:lang w:val="uk-UA"/>
              </w:rPr>
              <w:t xml:space="preserve">Е2. What is your current employment status?   </w:t>
            </w:r>
          </w:p>
          <w:p w14:paraId="4CFD50F0" w14:textId="77777777" w:rsidR="00CD770A" w:rsidRPr="00BE1D4A" w:rsidRDefault="00CD770A" w:rsidP="005A14D8">
            <w:pPr>
              <w:rPr>
                <w:b/>
                <w:bCs/>
                <w:lang w:val="uk-UA"/>
              </w:rPr>
            </w:pPr>
            <w:r w:rsidRPr="00BE1D4A">
              <w:rPr>
                <w:i/>
                <w:iCs/>
                <w:lang w:val="uk-UA"/>
              </w:rPr>
              <w:t>Select all options that apply</w:t>
            </w:r>
          </w:p>
        </w:tc>
        <w:tc>
          <w:tcPr>
            <w:tcW w:w="1133" w:type="dxa"/>
          </w:tcPr>
          <w:p w14:paraId="2D16E1A1" w14:textId="06967C6F" w:rsidR="00CD770A" w:rsidRPr="00BE1D4A" w:rsidRDefault="00437E73" w:rsidP="005A14D8">
            <w:pPr>
              <w:rPr>
                <w:lang w:val="uk-UA"/>
              </w:rPr>
            </w:pPr>
            <w:r>
              <w:rPr>
                <w:b/>
                <w:bCs/>
                <w:color w:val="00B0F0"/>
                <w:lang w:val="uk-UA"/>
              </w:rPr>
              <w:t>МВ</w:t>
            </w:r>
          </w:p>
        </w:tc>
      </w:tr>
      <w:tr w:rsidR="00CD770A" w:rsidRPr="00BE1D4A" w14:paraId="25F2915E" w14:textId="77777777" w:rsidTr="6FD2E594">
        <w:tc>
          <w:tcPr>
            <w:tcW w:w="8217" w:type="dxa"/>
          </w:tcPr>
          <w:p w14:paraId="1A59B57F" w14:textId="77777777" w:rsidR="00CD770A" w:rsidRPr="00BE1D4A" w:rsidRDefault="00CD770A" w:rsidP="005A14D8">
            <w:pPr>
              <w:rPr>
                <w:lang w:val="uk-UA"/>
              </w:rPr>
            </w:pPr>
            <w:r w:rsidRPr="00BE1D4A">
              <w:rPr>
                <w:lang w:val="uk-UA"/>
              </w:rPr>
              <w:t xml:space="preserve">I continue to work remotely at the </w:t>
            </w:r>
            <w:r>
              <w:rPr>
                <w:lang w:val="uk-UA"/>
              </w:rPr>
              <w:t>job</w:t>
            </w:r>
            <w:r w:rsidRPr="00BE1D4A">
              <w:rPr>
                <w:lang w:val="uk-UA"/>
              </w:rPr>
              <w:t xml:space="preserve"> I had before the war </w:t>
            </w:r>
          </w:p>
        </w:tc>
        <w:tc>
          <w:tcPr>
            <w:tcW w:w="1133" w:type="dxa"/>
          </w:tcPr>
          <w:p w14:paraId="7E949A5B" w14:textId="77777777" w:rsidR="00CD770A" w:rsidRPr="00BE1D4A" w:rsidRDefault="00CD770A" w:rsidP="005A14D8">
            <w:pPr>
              <w:rPr>
                <w:lang w:val="uk-UA"/>
              </w:rPr>
            </w:pPr>
            <w:r w:rsidRPr="00BE1D4A">
              <w:rPr>
                <w:lang w:val="uk-UA"/>
              </w:rPr>
              <w:t>1</w:t>
            </w:r>
          </w:p>
        </w:tc>
      </w:tr>
      <w:tr w:rsidR="00CD770A" w:rsidRPr="00BE1D4A" w14:paraId="05859D42" w14:textId="77777777" w:rsidTr="6FD2E594">
        <w:tc>
          <w:tcPr>
            <w:tcW w:w="8217" w:type="dxa"/>
          </w:tcPr>
          <w:p w14:paraId="65BF83CF" w14:textId="77777777" w:rsidR="00CD770A" w:rsidRPr="00BE1D4A" w:rsidRDefault="00CD770A" w:rsidP="005A14D8">
            <w:pPr>
              <w:rPr>
                <w:lang w:val="uk-UA"/>
              </w:rPr>
            </w:pPr>
            <w:r w:rsidRPr="00BE1D4A">
              <w:rPr>
                <w:lang w:val="uk-UA"/>
              </w:rPr>
              <w:t>Found a new job in Ukraine and work remotely</w:t>
            </w:r>
          </w:p>
        </w:tc>
        <w:tc>
          <w:tcPr>
            <w:tcW w:w="1133" w:type="dxa"/>
          </w:tcPr>
          <w:p w14:paraId="7F309308" w14:textId="77777777" w:rsidR="00CD770A" w:rsidRPr="00BE1D4A" w:rsidRDefault="00CD770A" w:rsidP="005A14D8">
            <w:pPr>
              <w:rPr>
                <w:lang w:val="uk-UA"/>
              </w:rPr>
            </w:pPr>
            <w:r w:rsidRPr="00BE1D4A">
              <w:rPr>
                <w:lang w:val="uk-UA"/>
              </w:rPr>
              <w:t>2</w:t>
            </w:r>
          </w:p>
        </w:tc>
      </w:tr>
      <w:tr w:rsidR="00CD770A" w:rsidRPr="00BE1D4A" w14:paraId="200EB08E" w14:textId="77777777" w:rsidTr="6FD2E594">
        <w:tc>
          <w:tcPr>
            <w:tcW w:w="8217" w:type="dxa"/>
          </w:tcPr>
          <w:p w14:paraId="71EEB07C" w14:textId="77777777" w:rsidR="00CD770A" w:rsidRPr="00BE1D4A" w:rsidRDefault="00CD770A" w:rsidP="005A14D8">
            <w:pPr>
              <w:rPr>
                <w:lang w:val="uk-UA"/>
              </w:rPr>
            </w:pPr>
            <w:r w:rsidRPr="00BE1D4A">
              <w:rPr>
                <w:lang w:val="uk-UA"/>
              </w:rPr>
              <w:t>I do volunteer work</w:t>
            </w:r>
          </w:p>
        </w:tc>
        <w:tc>
          <w:tcPr>
            <w:tcW w:w="1133" w:type="dxa"/>
          </w:tcPr>
          <w:p w14:paraId="6CF57822" w14:textId="77777777" w:rsidR="00CD770A" w:rsidRPr="00BE1D4A" w:rsidRDefault="00CD770A" w:rsidP="005A14D8">
            <w:pPr>
              <w:rPr>
                <w:lang w:val="uk-UA"/>
              </w:rPr>
            </w:pPr>
            <w:r w:rsidRPr="00BE1D4A">
              <w:rPr>
                <w:lang w:val="uk-UA"/>
              </w:rPr>
              <w:t>3</w:t>
            </w:r>
          </w:p>
        </w:tc>
      </w:tr>
      <w:tr w:rsidR="00CD770A" w:rsidRPr="00BE1D4A" w14:paraId="0BB6086B" w14:textId="77777777" w:rsidTr="6FD2E594">
        <w:tc>
          <w:tcPr>
            <w:tcW w:w="8217" w:type="dxa"/>
          </w:tcPr>
          <w:p w14:paraId="6E980955" w14:textId="77777777" w:rsidR="00CD770A" w:rsidRPr="00BE1D4A" w:rsidRDefault="00CD770A" w:rsidP="005A14D8">
            <w:pPr>
              <w:rPr>
                <w:lang w:val="uk-UA"/>
              </w:rPr>
            </w:pPr>
            <w:r w:rsidRPr="00BE1D4A">
              <w:rPr>
                <w:lang w:val="uk-UA"/>
              </w:rPr>
              <w:t xml:space="preserve">Got </w:t>
            </w:r>
            <w:r>
              <w:rPr>
                <w:lang w:val="uk-UA"/>
              </w:rPr>
              <w:t xml:space="preserve">a </w:t>
            </w:r>
            <w:r w:rsidRPr="00BE1D4A">
              <w:rPr>
                <w:lang w:val="uk-UA"/>
              </w:rPr>
              <w:t xml:space="preserve">job in this country </w:t>
            </w:r>
          </w:p>
        </w:tc>
        <w:tc>
          <w:tcPr>
            <w:tcW w:w="1133" w:type="dxa"/>
          </w:tcPr>
          <w:p w14:paraId="59AAE23C" w14:textId="77777777" w:rsidR="00CD770A" w:rsidRPr="00BE1D4A" w:rsidRDefault="00CD770A" w:rsidP="005A14D8">
            <w:pPr>
              <w:rPr>
                <w:lang w:val="uk-UA"/>
              </w:rPr>
            </w:pPr>
            <w:r w:rsidRPr="00BE1D4A">
              <w:rPr>
                <w:lang w:val="uk-UA"/>
              </w:rPr>
              <w:t>4</w:t>
            </w:r>
          </w:p>
        </w:tc>
      </w:tr>
      <w:tr w:rsidR="00CD770A" w:rsidRPr="00BE1D4A" w14:paraId="6D7A896C" w14:textId="77777777" w:rsidTr="6FD2E594">
        <w:tc>
          <w:tcPr>
            <w:tcW w:w="8217" w:type="dxa"/>
          </w:tcPr>
          <w:p w14:paraId="616DA492" w14:textId="77777777" w:rsidR="00CD770A" w:rsidRPr="00BE1D4A" w:rsidRDefault="00CD770A" w:rsidP="005A14D8">
            <w:pPr>
              <w:rPr>
                <w:lang w:val="uk-UA"/>
              </w:rPr>
            </w:pPr>
            <w:r w:rsidRPr="00BE1D4A">
              <w:rPr>
                <w:lang w:val="uk-UA"/>
              </w:rPr>
              <w:t xml:space="preserve">Got </w:t>
            </w:r>
            <w:r>
              <w:rPr>
                <w:lang w:val="uk-UA"/>
              </w:rPr>
              <w:t xml:space="preserve">a part-time </w:t>
            </w:r>
            <w:r w:rsidRPr="00BE1D4A">
              <w:rPr>
                <w:lang w:val="uk-UA"/>
              </w:rPr>
              <w:t>job in this country</w:t>
            </w:r>
          </w:p>
        </w:tc>
        <w:tc>
          <w:tcPr>
            <w:tcW w:w="1133" w:type="dxa"/>
          </w:tcPr>
          <w:p w14:paraId="464F5B9E" w14:textId="77777777" w:rsidR="00CD770A" w:rsidRPr="00BE1D4A" w:rsidRDefault="00CD770A" w:rsidP="005A14D8">
            <w:pPr>
              <w:rPr>
                <w:lang w:val="uk-UA"/>
              </w:rPr>
            </w:pPr>
            <w:r w:rsidRPr="00BE1D4A">
              <w:rPr>
                <w:lang w:val="uk-UA"/>
              </w:rPr>
              <w:t>5</w:t>
            </w:r>
          </w:p>
        </w:tc>
      </w:tr>
      <w:tr w:rsidR="00CD770A" w:rsidRPr="00BE1D4A" w14:paraId="3B421FFD" w14:textId="77777777" w:rsidTr="6FD2E594">
        <w:tc>
          <w:tcPr>
            <w:tcW w:w="8217" w:type="dxa"/>
          </w:tcPr>
          <w:p w14:paraId="10F6E9F3" w14:textId="77777777" w:rsidR="00CD770A" w:rsidRPr="00BE1D4A" w:rsidRDefault="00CD770A" w:rsidP="005A14D8">
            <w:pPr>
              <w:rPr>
                <w:lang w:val="uk-UA"/>
              </w:rPr>
            </w:pPr>
            <w:r w:rsidRPr="00BE1D4A">
              <w:rPr>
                <w:lang w:val="uk-UA"/>
              </w:rPr>
              <w:t xml:space="preserve">I am looking for a job in this country </w:t>
            </w:r>
          </w:p>
        </w:tc>
        <w:tc>
          <w:tcPr>
            <w:tcW w:w="1133" w:type="dxa"/>
          </w:tcPr>
          <w:p w14:paraId="6B79D08A" w14:textId="77777777" w:rsidR="00CD770A" w:rsidRPr="00BE1D4A" w:rsidRDefault="00CD770A" w:rsidP="005A14D8">
            <w:pPr>
              <w:rPr>
                <w:lang w:val="uk-UA"/>
              </w:rPr>
            </w:pPr>
            <w:r w:rsidRPr="00BE1D4A">
              <w:rPr>
                <w:lang w:val="uk-UA"/>
              </w:rPr>
              <w:t>6</w:t>
            </w:r>
          </w:p>
        </w:tc>
      </w:tr>
      <w:tr w:rsidR="00CD770A" w:rsidRPr="00BE1D4A" w14:paraId="4CDF9517" w14:textId="77777777" w:rsidTr="6FD2E594">
        <w:tc>
          <w:tcPr>
            <w:tcW w:w="8217" w:type="dxa"/>
          </w:tcPr>
          <w:p w14:paraId="72D20F70" w14:textId="77777777" w:rsidR="00CD770A" w:rsidRPr="00BE1D4A" w:rsidRDefault="00CD770A" w:rsidP="005A14D8">
            <w:pPr>
              <w:rPr>
                <w:lang w:val="uk-UA"/>
              </w:rPr>
            </w:pPr>
            <w:r w:rsidRPr="00BE1D4A">
              <w:rPr>
                <w:lang w:val="uk-UA"/>
              </w:rPr>
              <w:t xml:space="preserve">I study remotely </w:t>
            </w:r>
            <w:r>
              <w:rPr>
                <w:lang w:val="uk-UA"/>
              </w:rPr>
              <w:t>in Ukrainian educational institutions</w:t>
            </w:r>
          </w:p>
        </w:tc>
        <w:tc>
          <w:tcPr>
            <w:tcW w:w="1133" w:type="dxa"/>
          </w:tcPr>
          <w:p w14:paraId="7FA7366B" w14:textId="77777777" w:rsidR="00CD770A" w:rsidRPr="00BE1D4A" w:rsidRDefault="00CD770A" w:rsidP="005A14D8">
            <w:pPr>
              <w:rPr>
                <w:lang w:val="uk-UA"/>
              </w:rPr>
            </w:pPr>
            <w:r w:rsidRPr="00BE1D4A">
              <w:rPr>
                <w:lang w:val="uk-UA"/>
              </w:rPr>
              <w:t>7</w:t>
            </w:r>
          </w:p>
        </w:tc>
      </w:tr>
      <w:tr w:rsidR="00CD770A" w:rsidRPr="00BE1D4A" w14:paraId="00769034" w14:textId="77777777" w:rsidTr="6FD2E594">
        <w:tc>
          <w:tcPr>
            <w:tcW w:w="8217" w:type="dxa"/>
          </w:tcPr>
          <w:p w14:paraId="386774B0" w14:textId="418B9EF1" w:rsidR="00CD770A" w:rsidRPr="00BE1D4A" w:rsidRDefault="00CD770A" w:rsidP="005A14D8">
            <w:pPr>
              <w:rPr>
                <w:lang w:val="uk-UA"/>
              </w:rPr>
            </w:pPr>
            <w:r w:rsidRPr="00BE1D4A">
              <w:rPr>
                <w:lang w:val="uk-UA"/>
              </w:rPr>
              <w:t xml:space="preserve">I study </w:t>
            </w:r>
            <w:r w:rsidR="009E11D9">
              <w:rPr>
                <w:lang w:val="uk-UA"/>
              </w:rPr>
              <w:t xml:space="preserve">at </w:t>
            </w:r>
            <w:r w:rsidR="001F403D">
              <w:rPr>
                <w:lang w:val="uk-UA"/>
              </w:rPr>
              <w:t xml:space="preserve">general </w:t>
            </w:r>
            <w:r w:rsidR="009E11D9">
              <w:rPr>
                <w:lang w:val="uk-UA"/>
              </w:rPr>
              <w:t xml:space="preserve">educational programs </w:t>
            </w:r>
            <w:r w:rsidR="00745DED">
              <w:rPr>
                <w:lang w:val="uk-UA"/>
              </w:rPr>
              <w:t xml:space="preserve">at </w:t>
            </w:r>
            <w:r w:rsidR="00F72117">
              <w:rPr>
                <w:lang w:val="uk-UA"/>
              </w:rPr>
              <w:t xml:space="preserve">educational institutions </w:t>
            </w:r>
            <w:r w:rsidR="00745DED">
              <w:rPr>
                <w:lang w:val="uk-UA"/>
              </w:rPr>
              <w:t xml:space="preserve">in </w:t>
            </w:r>
            <w:r w:rsidR="00F72117">
              <w:rPr>
                <w:lang w:val="uk-UA"/>
              </w:rPr>
              <w:t>the host country</w:t>
            </w:r>
            <w:r w:rsidR="001F403D">
              <w:rPr>
                <w:lang w:val="uk-UA"/>
              </w:rPr>
              <w:t xml:space="preserve">, which are also available to local residents </w:t>
            </w:r>
          </w:p>
        </w:tc>
        <w:tc>
          <w:tcPr>
            <w:tcW w:w="1133" w:type="dxa"/>
          </w:tcPr>
          <w:p w14:paraId="73F45BE7" w14:textId="77777777" w:rsidR="00CD770A" w:rsidRPr="00BE1D4A" w:rsidRDefault="00CD770A" w:rsidP="005A14D8">
            <w:pPr>
              <w:rPr>
                <w:lang w:val="uk-UA"/>
              </w:rPr>
            </w:pPr>
            <w:r>
              <w:rPr>
                <w:lang w:val="uk-UA"/>
              </w:rPr>
              <w:t>8</w:t>
            </w:r>
          </w:p>
        </w:tc>
      </w:tr>
      <w:tr w:rsidR="00745DED" w:rsidRPr="00B00798" w14:paraId="314F81F7" w14:textId="77777777" w:rsidTr="6FD2E594">
        <w:tc>
          <w:tcPr>
            <w:tcW w:w="8217" w:type="dxa"/>
          </w:tcPr>
          <w:p w14:paraId="0C81BC00" w14:textId="028B088C" w:rsidR="00745DED" w:rsidRPr="00B57031" w:rsidRDefault="001F403D" w:rsidP="005A14D8">
            <w:pPr>
              <w:rPr>
                <w:lang w:val="ru-RU"/>
              </w:rPr>
            </w:pPr>
            <w:r>
              <w:rPr>
                <w:lang w:val="uk-UA"/>
              </w:rPr>
              <w:t xml:space="preserve">I study at special </w:t>
            </w:r>
            <w:r w:rsidR="0085589D">
              <w:rPr>
                <w:lang w:val="uk-UA"/>
              </w:rPr>
              <w:t>courses for Ukrainians in the host country (e.g. language courses, integration courses)</w:t>
            </w:r>
          </w:p>
        </w:tc>
        <w:tc>
          <w:tcPr>
            <w:tcW w:w="1133" w:type="dxa"/>
          </w:tcPr>
          <w:p w14:paraId="68160F22" w14:textId="77777777" w:rsidR="00745DED" w:rsidRDefault="00745DED" w:rsidP="005A14D8">
            <w:pPr>
              <w:rPr>
                <w:lang w:val="uk-UA"/>
              </w:rPr>
            </w:pPr>
          </w:p>
        </w:tc>
      </w:tr>
      <w:tr w:rsidR="00CD770A" w:rsidRPr="00BE1D4A" w14:paraId="29815C4B" w14:textId="77777777" w:rsidTr="6FD2E594">
        <w:tc>
          <w:tcPr>
            <w:tcW w:w="8217" w:type="dxa"/>
          </w:tcPr>
          <w:p w14:paraId="5F86C1ED" w14:textId="77777777" w:rsidR="00CD770A" w:rsidRPr="00BE1D4A" w:rsidRDefault="00CD770A" w:rsidP="005A14D8">
            <w:pPr>
              <w:rPr>
                <w:lang w:val="uk-UA"/>
              </w:rPr>
            </w:pPr>
            <w:r>
              <w:rPr>
                <w:lang w:val="uk-UA"/>
              </w:rPr>
              <w:t>I do business in Ukraine</w:t>
            </w:r>
          </w:p>
        </w:tc>
        <w:tc>
          <w:tcPr>
            <w:tcW w:w="1133" w:type="dxa"/>
          </w:tcPr>
          <w:p w14:paraId="4FCA934A" w14:textId="77777777" w:rsidR="00CD770A" w:rsidRPr="00BE1D4A" w:rsidRDefault="00CD770A" w:rsidP="005A14D8">
            <w:pPr>
              <w:rPr>
                <w:lang w:val="uk-UA"/>
              </w:rPr>
            </w:pPr>
            <w:r>
              <w:rPr>
                <w:lang w:val="uk-UA"/>
              </w:rPr>
              <w:t>9</w:t>
            </w:r>
          </w:p>
        </w:tc>
      </w:tr>
      <w:tr w:rsidR="00CD770A" w:rsidRPr="00BE1D4A" w14:paraId="74E69694" w14:textId="77777777" w:rsidTr="6FD2E594">
        <w:tc>
          <w:tcPr>
            <w:tcW w:w="8217" w:type="dxa"/>
          </w:tcPr>
          <w:p w14:paraId="62BE7DFD" w14:textId="77777777" w:rsidR="00CD770A" w:rsidRDefault="00CD770A" w:rsidP="005A14D8">
            <w:pPr>
              <w:rPr>
                <w:lang w:val="uk-UA"/>
              </w:rPr>
            </w:pPr>
            <w:r>
              <w:rPr>
                <w:lang w:val="uk-UA"/>
              </w:rPr>
              <w:t>Doing business in the host country</w:t>
            </w:r>
          </w:p>
        </w:tc>
        <w:tc>
          <w:tcPr>
            <w:tcW w:w="1133" w:type="dxa"/>
          </w:tcPr>
          <w:p w14:paraId="40F43D75" w14:textId="77777777" w:rsidR="00CD770A" w:rsidRPr="00BE1D4A" w:rsidRDefault="00CD770A" w:rsidP="005A14D8">
            <w:pPr>
              <w:rPr>
                <w:lang w:val="uk-UA"/>
              </w:rPr>
            </w:pPr>
            <w:r>
              <w:rPr>
                <w:lang w:val="uk-UA"/>
              </w:rPr>
              <w:t>10</w:t>
            </w:r>
          </w:p>
        </w:tc>
      </w:tr>
      <w:tr w:rsidR="00CD770A" w:rsidRPr="00BE1D4A" w14:paraId="23C9B2BC" w14:textId="77777777" w:rsidTr="6FD2E594">
        <w:tc>
          <w:tcPr>
            <w:tcW w:w="8217" w:type="dxa"/>
          </w:tcPr>
          <w:p w14:paraId="4D2BAD3E" w14:textId="77777777" w:rsidR="00CD770A" w:rsidRPr="00BE1D4A" w:rsidRDefault="00CD770A" w:rsidP="005A14D8">
            <w:pPr>
              <w:rPr>
                <w:lang w:val="uk-UA"/>
              </w:rPr>
            </w:pPr>
            <w:r>
              <w:rPr>
                <w:lang w:val="uk-UA"/>
              </w:rPr>
              <w:t>Pensioner(s)</w:t>
            </w:r>
          </w:p>
        </w:tc>
        <w:tc>
          <w:tcPr>
            <w:tcW w:w="1133" w:type="dxa"/>
          </w:tcPr>
          <w:p w14:paraId="1FA1F892" w14:textId="77777777" w:rsidR="00CD770A" w:rsidRPr="00BE1D4A" w:rsidRDefault="00CD770A" w:rsidP="005A14D8">
            <w:pPr>
              <w:rPr>
                <w:lang w:val="uk-UA"/>
              </w:rPr>
            </w:pPr>
            <w:r>
              <w:rPr>
                <w:lang w:val="uk-UA"/>
              </w:rPr>
              <w:t>11</w:t>
            </w:r>
          </w:p>
        </w:tc>
      </w:tr>
      <w:tr w:rsidR="00CD770A" w:rsidRPr="00BE1D4A" w14:paraId="0A6EBB03" w14:textId="77777777" w:rsidTr="6FD2E594">
        <w:tc>
          <w:tcPr>
            <w:tcW w:w="8217" w:type="dxa"/>
          </w:tcPr>
          <w:p w14:paraId="0BDAAAE5" w14:textId="77777777" w:rsidR="00CD770A" w:rsidRDefault="00CD770A" w:rsidP="005A14D8">
            <w:pPr>
              <w:rPr>
                <w:lang w:val="uk-UA"/>
              </w:rPr>
            </w:pPr>
            <w:r>
              <w:rPr>
                <w:lang w:val="uk-UA"/>
              </w:rPr>
              <w:t>Disabled (</w:t>
            </w:r>
            <w:r w:rsidRPr="00BE1D4A">
              <w:rPr>
                <w:lang w:val="uk-UA"/>
              </w:rPr>
              <w:t>including people with disabilities</w:t>
            </w:r>
            <w:r>
              <w:rPr>
                <w:lang w:val="uk-UA"/>
              </w:rPr>
              <w:t>)</w:t>
            </w:r>
          </w:p>
        </w:tc>
        <w:tc>
          <w:tcPr>
            <w:tcW w:w="1133" w:type="dxa"/>
          </w:tcPr>
          <w:p w14:paraId="5EDAC970" w14:textId="77777777" w:rsidR="00CD770A" w:rsidRPr="00BE1D4A" w:rsidRDefault="00CD770A" w:rsidP="005A14D8">
            <w:pPr>
              <w:rPr>
                <w:lang w:val="uk-UA"/>
              </w:rPr>
            </w:pPr>
            <w:r>
              <w:rPr>
                <w:lang w:val="uk-UA"/>
              </w:rPr>
              <w:t>12</w:t>
            </w:r>
          </w:p>
        </w:tc>
      </w:tr>
      <w:tr w:rsidR="00CD770A" w:rsidRPr="00BE1D4A" w14:paraId="3EFE6DF5" w14:textId="77777777" w:rsidTr="6FD2E594">
        <w:tc>
          <w:tcPr>
            <w:tcW w:w="8217" w:type="dxa"/>
          </w:tcPr>
          <w:p w14:paraId="55091617" w14:textId="77777777" w:rsidR="00CD770A" w:rsidRPr="00BE1D4A" w:rsidRDefault="00CD770A" w:rsidP="005A14D8">
            <w:pPr>
              <w:rPr>
                <w:lang w:val="uk-UA"/>
              </w:rPr>
            </w:pPr>
            <w:r>
              <w:rPr>
                <w:lang w:val="uk-UA"/>
              </w:rPr>
              <w:t xml:space="preserve">Not working and not looking for a job (solving household issues, </w:t>
            </w:r>
            <w:r w:rsidRPr="00BE1D4A">
              <w:rPr>
                <w:lang w:val="uk-UA"/>
              </w:rPr>
              <w:t xml:space="preserve">adapting to life in a new country/planning </w:t>
            </w:r>
            <w:r>
              <w:rPr>
                <w:lang w:val="uk-UA"/>
              </w:rPr>
              <w:t xml:space="preserve">to return to Ukraine soon, taking care of children or other family members, or not working for other reasons) </w:t>
            </w:r>
            <w:r w:rsidRPr="00BE1D4A">
              <w:rPr>
                <w:b/>
                <w:bCs/>
                <w:color w:val="00B0F0"/>
                <w:lang w:val="uk-UA"/>
              </w:rPr>
              <w:t>GS</w:t>
            </w:r>
          </w:p>
        </w:tc>
        <w:tc>
          <w:tcPr>
            <w:tcW w:w="1133" w:type="dxa"/>
          </w:tcPr>
          <w:p w14:paraId="58A14C71" w14:textId="77777777" w:rsidR="00CD770A" w:rsidRPr="00BE1D4A" w:rsidRDefault="00CD770A" w:rsidP="005A14D8">
            <w:pPr>
              <w:rPr>
                <w:lang w:val="uk-UA"/>
              </w:rPr>
            </w:pPr>
            <w:r>
              <w:rPr>
                <w:lang w:val="uk-UA"/>
              </w:rPr>
              <w:t>13</w:t>
            </w:r>
          </w:p>
        </w:tc>
      </w:tr>
      <w:tr w:rsidR="00CD770A" w:rsidRPr="00BE1D4A" w14:paraId="36F53C97" w14:textId="77777777" w:rsidTr="6FD2E594">
        <w:tc>
          <w:tcPr>
            <w:tcW w:w="8217" w:type="dxa"/>
          </w:tcPr>
          <w:p w14:paraId="41CD20DA" w14:textId="77777777" w:rsidR="00CD770A" w:rsidRPr="00BE1D4A" w:rsidRDefault="00CD770A" w:rsidP="005A14D8">
            <w:pPr>
              <w:rPr>
                <w:lang w:val="uk-UA"/>
              </w:rPr>
            </w:pPr>
            <w:r w:rsidRPr="00BE1D4A">
              <w:rPr>
                <w:lang w:val="uk-UA"/>
              </w:rPr>
              <w:t xml:space="preserve">Other </w:t>
            </w:r>
            <w:r w:rsidRPr="00BE1D4A">
              <w:rPr>
                <w:b/>
                <w:bCs/>
                <w:color w:val="00B0F0"/>
                <w:lang w:val="uk-UA"/>
              </w:rPr>
              <w:t>BB</w:t>
            </w:r>
          </w:p>
        </w:tc>
        <w:tc>
          <w:tcPr>
            <w:tcW w:w="1133" w:type="dxa"/>
          </w:tcPr>
          <w:p w14:paraId="757224A8" w14:textId="77777777" w:rsidR="00CD770A" w:rsidRPr="00BE1D4A" w:rsidRDefault="00CD770A" w:rsidP="005A14D8">
            <w:pPr>
              <w:rPr>
                <w:lang w:val="uk-UA"/>
              </w:rPr>
            </w:pPr>
            <w:r>
              <w:rPr>
                <w:lang w:val="uk-UA"/>
              </w:rPr>
              <w:t>97</w:t>
            </w:r>
          </w:p>
        </w:tc>
      </w:tr>
    </w:tbl>
    <w:p w14:paraId="4748E910" w14:textId="4AE7B89F" w:rsidR="00CD770A" w:rsidRDefault="00CD770A" w:rsidP="6FD2E594">
      <w:pPr>
        <w:rPr>
          <w:lang w:val="uk-UA"/>
        </w:rPr>
      </w:pPr>
    </w:p>
    <w:p w14:paraId="5321F73C" w14:textId="77777777" w:rsidR="00CD770A" w:rsidRDefault="00CD770A" w:rsidP="00CD770A">
      <w:pPr>
        <w:rPr>
          <w:lang w:val="uk-UA"/>
        </w:rPr>
      </w:pPr>
    </w:p>
    <w:tbl>
      <w:tblPr>
        <w:tblStyle w:val="TableGrid"/>
        <w:tblW w:w="0" w:type="auto"/>
        <w:tblLook w:val="04A0" w:firstRow="1" w:lastRow="0" w:firstColumn="1" w:lastColumn="0" w:noHBand="0" w:noVBand="1"/>
      </w:tblPr>
      <w:tblGrid>
        <w:gridCol w:w="8217"/>
        <w:gridCol w:w="1133"/>
      </w:tblGrid>
      <w:tr w:rsidR="00CD770A" w:rsidRPr="00BE1D4A" w14:paraId="1E2FCF8D" w14:textId="77777777" w:rsidTr="2F4FCA77">
        <w:tc>
          <w:tcPr>
            <w:tcW w:w="8217" w:type="dxa"/>
          </w:tcPr>
          <w:p w14:paraId="59168C44" w14:textId="77777777" w:rsidR="00CD770A" w:rsidRDefault="00CD770A" w:rsidP="005A14D8">
            <w:pPr>
              <w:rPr>
                <w:b/>
                <w:bCs/>
                <w:i/>
                <w:u w:val="single"/>
                <w:lang w:val="uk-UA"/>
              </w:rPr>
            </w:pPr>
            <w:r>
              <w:rPr>
                <w:b/>
                <w:bCs/>
                <w:lang w:val="uk-UA"/>
              </w:rPr>
              <w:t>E8</w:t>
            </w:r>
            <w:r w:rsidRPr="00BE1D4A">
              <w:rPr>
                <w:b/>
                <w:bCs/>
                <w:lang w:val="uk-UA"/>
              </w:rPr>
              <w:t xml:space="preserve">. </w:t>
            </w:r>
            <w:r>
              <w:rPr>
                <w:b/>
                <w:bCs/>
                <w:lang w:val="uk-UA"/>
              </w:rPr>
              <w:t xml:space="preserve">Do you work in the same specialty as before the war? </w:t>
            </w:r>
          </w:p>
          <w:p w14:paraId="510FF3E1" w14:textId="77777777" w:rsidR="00CD770A" w:rsidRPr="003B394D" w:rsidRDefault="00CD770A" w:rsidP="005A14D8">
            <w:pPr>
              <w:rPr>
                <w:b/>
                <w:bCs/>
                <w:lang w:val="uk-UA"/>
              </w:rPr>
            </w:pPr>
            <w:r w:rsidRPr="00EB0F3D">
              <w:rPr>
                <w:b/>
                <w:bCs/>
                <w:color w:val="00B0F0"/>
                <w:lang w:val="uk-UA"/>
              </w:rPr>
              <w:t xml:space="preserve">If E2 </w:t>
            </w:r>
            <w:r w:rsidRPr="00EB0F3D">
              <w:rPr>
                <w:b/>
                <w:bCs/>
                <w:color w:val="00B0F0"/>
              </w:rPr>
              <w:t>= 1,2,</w:t>
            </w:r>
            <w:r w:rsidRPr="00EB0F3D">
              <w:rPr>
                <w:b/>
                <w:bCs/>
                <w:color w:val="00B0F0"/>
                <w:lang w:val="uk-UA"/>
              </w:rPr>
              <w:t>4</w:t>
            </w:r>
            <w:r w:rsidRPr="00EB0F3D">
              <w:rPr>
                <w:b/>
                <w:bCs/>
                <w:color w:val="00B0F0"/>
              </w:rPr>
              <w:t>,</w:t>
            </w:r>
            <w:r>
              <w:rPr>
                <w:b/>
                <w:bCs/>
                <w:color w:val="00B0F0"/>
                <w:lang w:val="uk-UA"/>
              </w:rPr>
              <w:t>5</w:t>
            </w:r>
          </w:p>
        </w:tc>
        <w:tc>
          <w:tcPr>
            <w:tcW w:w="1133" w:type="dxa"/>
          </w:tcPr>
          <w:p w14:paraId="6C0BDD25" w14:textId="77777777" w:rsidR="00CD770A" w:rsidRPr="00BE1D4A" w:rsidRDefault="00CD770A" w:rsidP="005A14D8">
            <w:pPr>
              <w:rPr>
                <w:lang w:val="uk-UA"/>
              </w:rPr>
            </w:pPr>
            <w:r w:rsidRPr="00BE1D4A">
              <w:rPr>
                <w:b/>
                <w:bCs/>
                <w:color w:val="00B0F0"/>
                <w:lang w:val="uk-UA"/>
              </w:rPr>
              <w:t>OB</w:t>
            </w:r>
          </w:p>
        </w:tc>
      </w:tr>
      <w:tr w:rsidR="00CD770A" w:rsidRPr="00BE1D4A" w14:paraId="593D66ED" w14:textId="77777777" w:rsidTr="2F4FCA77">
        <w:tc>
          <w:tcPr>
            <w:tcW w:w="8217" w:type="dxa"/>
          </w:tcPr>
          <w:p w14:paraId="2B3A187C" w14:textId="77777777" w:rsidR="00CD770A" w:rsidRPr="00BE1D4A" w:rsidRDefault="00CD770A" w:rsidP="005A14D8">
            <w:pPr>
              <w:rPr>
                <w:bCs/>
                <w:lang w:val="uk-UA"/>
              </w:rPr>
            </w:pPr>
            <w:r>
              <w:rPr>
                <w:bCs/>
                <w:lang w:val="uk-UA"/>
              </w:rPr>
              <w:t>Yes.</w:t>
            </w:r>
          </w:p>
        </w:tc>
        <w:tc>
          <w:tcPr>
            <w:tcW w:w="1133" w:type="dxa"/>
          </w:tcPr>
          <w:p w14:paraId="6ECA12BA" w14:textId="77777777" w:rsidR="00CD770A" w:rsidRPr="00BE1D4A" w:rsidRDefault="00CD770A" w:rsidP="005A14D8">
            <w:pPr>
              <w:rPr>
                <w:lang w:val="uk-UA"/>
              </w:rPr>
            </w:pPr>
            <w:r w:rsidRPr="00BE1D4A">
              <w:rPr>
                <w:lang w:val="uk-UA"/>
              </w:rPr>
              <w:t>1</w:t>
            </w:r>
          </w:p>
        </w:tc>
      </w:tr>
      <w:tr w:rsidR="00CD770A" w:rsidRPr="00BE1D4A" w14:paraId="76277EA6" w14:textId="77777777" w:rsidTr="2F4FCA77">
        <w:tc>
          <w:tcPr>
            <w:tcW w:w="8217" w:type="dxa"/>
          </w:tcPr>
          <w:p w14:paraId="23A26798" w14:textId="77777777" w:rsidR="00CD770A" w:rsidRPr="00BE1D4A" w:rsidRDefault="00CD770A" w:rsidP="005A14D8">
            <w:pPr>
              <w:rPr>
                <w:bCs/>
                <w:lang w:val="uk-UA"/>
              </w:rPr>
            </w:pPr>
            <w:r>
              <w:rPr>
                <w:bCs/>
                <w:lang w:val="uk-UA"/>
              </w:rPr>
              <w:t>No, but in a related specialty</w:t>
            </w:r>
          </w:p>
        </w:tc>
        <w:tc>
          <w:tcPr>
            <w:tcW w:w="1133" w:type="dxa"/>
          </w:tcPr>
          <w:p w14:paraId="286CEF5D" w14:textId="77777777" w:rsidR="00CD770A" w:rsidRPr="00BE1D4A" w:rsidRDefault="00CD770A" w:rsidP="005A14D8">
            <w:pPr>
              <w:rPr>
                <w:lang w:val="uk-UA"/>
              </w:rPr>
            </w:pPr>
            <w:r w:rsidRPr="00BE1D4A">
              <w:rPr>
                <w:lang w:val="uk-UA"/>
              </w:rPr>
              <w:t>2</w:t>
            </w:r>
          </w:p>
        </w:tc>
      </w:tr>
      <w:tr w:rsidR="00CD770A" w:rsidRPr="00BE1D4A" w14:paraId="07F8B95D" w14:textId="77777777" w:rsidTr="2F4FCA77">
        <w:tc>
          <w:tcPr>
            <w:tcW w:w="8217" w:type="dxa"/>
          </w:tcPr>
          <w:p w14:paraId="6432AB86" w14:textId="77777777" w:rsidR="00CD770A" w:rsidRPr="00BE1D4A" w:rsidRDefault="00CD770A" w:rsidP="005A14D8">
            <w:pPr>
              <w:rPr>
                <w:bCs/>
                <w:lang w:val="uk-UA"/>
              </w:rPr>
            </w:pPr>
            <w:r>
              <w:rPr>
                <w:bCs/>
                <w:lang w:val="uk-UA"/>
              </w:rPr>
              <w:t>No, it was a completely different specialty</w:t>
            </w:r>
          </w:p>
        </w:tc>
        <w:tc>
          <w:tcPr>
            <w:tcW w:w="1133" w:type="dxa"/>
          </w:tcPr>
          <w:p w14:paraId="06EB3263" w14:textId="77777777" w:rsidR="00CD770A" w:rsidRPr="00BE1D4A" w:rsidRDefault="00CD770A" w:rsidP="005A14D8">
            <w:pPr>
              <w:rPr>
                <w:lang w:val="uk-UA"/>
              </w:rPr>
            </w:pPr>
            <w:r w:rsidRPr="00BE1D4A">
              <w:rPr>
                <w:lang w:val="uk-UA"/>
              </w:rPr>
              <w:t>3</w:t>
            </w:r>
          </w:p>
        </w:tc>
      </w:tr>
    </w:tbl>
    <w:p w14:paraId="1C06D90C" w14:textId="2A1A1F77" w:rsidR="2F4FCA77" w:rsidRDefault="2F4FCA77"/>
    <w:p w14:paraId="6515234C" w14:textId="77777777" w:rsidR="00CD770A" w:rsidRDefault="00CD770A" w:rsidP="00CD770A">
      <w:pPr>
        <w:rPr>
          <w:lang w:val="uk-UA"/>
        </w:rPr>
      </w:pPr>
    </w:p>
    <w:tbl>
      <w:tblPr>
        <w:tblStyle w:val="TableGrid"/>
        <w:tblW w:w="0" w:type="auto"/>
        <w:tblLook w:val="04A0" w:firstRow="1" w:lastRow="0" w:firstColumn="1" w:lastColumn="0" w:noHBand="0" w:noVBand="1"/>
      </w:tblPr>
      <w:tblGrid>
        <w:gridCol w:w="8217"/>
        <w:gridCol w:w="1133"/>
      </w:tblGrid>
      <w:tr w:rsidR="00CD770A" w:rsidRPr="00BE1D4A" w14:paraId="5E31DA79" w14:textId="77777777" w:rsidTr="005A14D8">
        <w:tc>
          <w:tcPr>
            <w:tcW w:w="8217" w:type="dxa"/>
          </w:tcPr>
          <w:p w14:paraId="76F80C6C" w14:textId="77777777" w:rsidR="00CD770A" w:rsidRDefault="00CD770A" w:rsidP="005A14D8">
            <w:pPr>
              <w:rPr>
                <w:b/>
                <w:bCs/>
                <w:lang w:val="uk-UA"/>
              </w:rPr>
            </w:pPr>
            <w:r>
              <w:rPr>
                <w:b/>
                <w:bCs/>
                <w:lang w:val="uk-UA"/>
              </w:rPr>
              <w:t>E11</w:t>
            </w:r>
            <w:r w:rsidRPr="00BE1D4A">
              <w:rPr>
                <w:b/>
                <w:bCs/>
                <w:lang w:val="uk-UA"/>
              </w:rPr>
              <w:t>.</w:t>
            </w:r>
            <w:r>
              <w:rPr>
                <w:b/>
                <w:bCs/>
                <w:lang w:val="uk-UA"/>
              </w:rPr>
              <w:t xml:space="preserve"> Why are you not working now?</w:t>
            </w:r>
          </w:p>
          <w:p w14:paraId="25018811" w14:textId="77777777" w:rsidR="00CD770A" w:rsidRPr="003B394D" w:rsidRDefault="00CD770A" w:rsidP="005A14D8">
            <w:pPr>
              <w:rPr>
                <w:b/>
                <w:bCs/>
                <w:lang w:val="uk-UA"/>
              </w:rPr>
            </w:pPr>
            <w:r w:rsidRPr="00EB0F3D">
              <w:rPr>
                <w:b/>
                <w:bCs/>
                <w:color w:val="00B0F0"/>
                <w:lang w:val="uk-UA"/>
              </w:rPr>
              <w:t>If E2</w:t>
            </w:r>
            <w:r w:rsidRPr="00EB0F3D">
              <w:rPr>
                <w:b/>
                <w:bCs/>
                <w:color w:val="00B0F0"/>
              </w:rPr>
              <w:t xml:space="preserve"> =</w:t>
            </w:r>
            <w:r w:rsidRPr="00EB0F3D">
              <w:rPr>
                <w:b/>
                <w:bCs/>
                <w:color w:val="00B0F0"/>
                <w:lang w:val="uk-UA"/>
              </w:rPr>
              <w:t xml:space="preserve"> 6,</w:t>
            </w:r>
            <w:r>
              <w:rPr>
                <w:b/>
                <w:bCs/>
                <w:color w:val="00B0F0"/>
                <w:lang w:val="uk-UA"/>
              </w:rPr>
              <w:t>13</w:t>
            </w:r>
          </w:p>
        </w:tc>
        <w:tc>
          <w:tcPr>
            <w:tcW w:w="1133" w:type="dxa"/>
          </w:tcPr>
          <w:p w14:paraId="46CDBF54" w14:textId="4511F75E" w:rsidR="00CD770A" w:rsidRPr="00BE1D4A" w:rsidRDefault="00437E73" w:rsidP="005A14D8">
            <w:pPr>
              <w:rPr>
                <w:lang w:val="uk-UA"/>
              </w:rPr>
            </w:pPr>
            <w:r>
              <w:rPr>
                <w:b/>
                <w:bCs/>
                <w:color w:val="00B0F0"/>
                <w:lang w:val="uk-UA"/>
              </w:rPr>
              <w:t>МВ</w:t>
            </w:r>
          </w:p>
        </w:tc>
      </w:tr>
      <w:tr w:rsidR="00CD770A" w:rsidRPr="00BE1D4A" w14:paraId="4B9837A4" w14:textId="77777777" w:rsidTr="005A14D8">
        <w:tc>
          <w:tcPr>
            <w:tcW w:w="8217" w:type="dxa"/>
          </w:tcPr>
          <w:p w14:paraId="39972F72" w14:textId="77777777" w:rsidR="00CD770A" w:rsidRPr="00BE1D4A" w:rsidRDefault="00CD770A" w:rsidP="005A14D8">
            <w:pPr>
              <w:rPr>
                <w:bCs/>
                <w:lang w:val="uk-UA"/>
              </w:rPr>
            </w:pPr>
            <w:r>
              <w:rPr>
                <w:bCs/>
                <w:lang w:val="uk-UA"/>
              </w:rPr>
              <w:t>I can't find a single job</w:t>
            </w:r>
          </w:p>
        </w:tc>
        <w:tc>
          <w:tcPr>
            <w:tcW w:w="1133" w:type="dxa"/>
          </w:tcPr>
          <w:p w14:paraId="7803F9EF" w14:textId="77777777" w:rsidR="00CD770A" w:rsidRPr="00BE1D4A" w:rsidRDefault="00CD770A" w:rsidP="005A14D8">
            <w:pPr>
              <w:rPr>
                <w:lang w:val="uk-UA"/>
              </w:rPr>
            </w:pPr>
            <w:r w:rsidRPr="00BE1D4A">
              <w:rPr>
                <w:lang w:val="uk-UA"/>
              </w:rPr>
              <w:t>1</w:t>
            </w:r>
          </w:p>
        </w:tc>
      </w:tr>
      <w:tr w:rsidR="00CD770A" w:rsidRPr="00BE1D4A" w14:paraId="47AB54B2" w14:textId="77777777" w:rsidTr="005A14D8">
        <w:tc>
          <w:tcPr>
            <w:tcW w:w="8217" w:type="dxa"/>
          </w:tcPr>
          <w:p w14:paraId="299B651F" w14:textId="77777777" w:rsidR="00CD770A" w:rsidRPr="00BE1D4A" w:rsidRDefault="00CD770A" w:rsidP="005A14D8">
            <w:pPr>
              <w:rPr>
                <w:bCs/>
                <w:lang w:val="uk-UA"/>
              </w:rPr>
            </w:pPr>
            <w:r>
              <w:rPr>
                <w:bCs/>
                <w:lang w:val="uk-UA"/>
              </w:rPr>
              <w:t>I can't find a job in my specialty</w:t>
            </w:r>
          </w:p>
        </w:tc>
        <w:tc>
          <w:tcPr>
            <w:tcW w:w="1133" w:type="dxa"/>
          </w:tcPr>
          <w:p w14:paraId="4983283C" w14:textId="77777777" w:rsidR="00CD770A" w:rsidRPr="00BE1D4A" w:rsidRDefault="00CD770A" w:rsidP="005A14D8">
            <w:pPr>
              <w:rPr>
                <w:lang w:val="uk-UA"/>
              </w:rPr>
            </w:pPr>
            <w:r w:rsidRPr="00BE1D4A">
              <w:rPr>
                <w:lang w:val="uk-UA"/>
              </w:rPr>
              <w:t>2</w:t>
            </w:r>
          </w:p>
        </w:tc>
      </w:tr>
      <w:tr w:rsidR="00CD770A" w:rsidRPr="00BE1D4A" w14:paraId="3510B42E" w14:textId="77777777" w:rsidTr="005A14D8">
        <w:tc>
          <w:tcPr>
            <w:tcW w:w="8217" w:type="dxa"/>
          </w:tcPr>
          <w:p w14:paraId="12DD14C5" w14:textId="77777777" w:rsidR="00CD770A" w:rsidRPr="00BE1D4A" w:rsidRDefault="00CD770A" w:rsidP="005A14D8">
            <w:pPr>
              <w:rPr>
                <w:bCs/>
                <w:lang w:val="uk-UA"/>
              </w:rPr>
            </w:pPr>
            <w:r>
              <w:rPr>
                <w:bCs/>
                <w:lang w:val="uk-UA"/>
              </w:rPr>
              <w:lastRenderedPageBreak/>
              <w:t>I can't find a job with a sufficient salary</w:t>
            </w:r>
          </w:p>
        </w:tc>
        <w:tc>
          <w:tcPr>
            <w:tcW w:w="1133" w:type="dxa"/>
          </w:tcPr>
          <w:p w14:paraId="467296D1" w14:textId="77777777" w:rsidR="00CD770A" w:rsidRPr="00BE1D4A" w:rsidRDefault="00CD770A" w:rsidP="005A14D8">
            <w:pPr>
              <w:rPr>
                <w:lang w:val="uk-UA"/>
              </w:rPr>
            </w:pPr>
            <w:r w:rsidRPr="00BE1D4A">
              <w:rPr>
                <w:lang w:val="uk-UA"/>
              </w:rPr>
              <w:t>3</w:t>
            </w:r>
          </w:p>
        </w:tc>
      </w:tr>
      <w:tr w:rsidR="00CD770A" w:rsidRPr="00BE1D4A" w14:paraId="4B1D389D" w14:textId="77777777" w:rsidTr="005A14D8">
        <w:tc>
          <w:tcPr>
            <w:tcW w:w="8217" w:type="dxa"/>
          </w:tcPr>
          <w:p w14:paraId="5CDD23E6" w14:textId="77777777" w:rsidR="00CD770A" w:rsidRDefault="00CD770A" w:rsidP="005A14D8">
            <w:pPr>
              <w:rPr>
                <w:bCs/>
                <w:lang w:val="uk-UA"/>
              </w:rPr>
            </w:pPr>
            <w:r>
              <w:rPr>
                <w:bCs/>
                <w:lang w:val="uk-UA"/>
              </w:rPr>
              <w:t xml:space="preserve">I cannot work due to health reasons (physical or psychological), in particular, I cannot work in the </w:t>
            </w:r>
            <w:r w:rsidRPr="00C84C71">
              <w:rPr>
                <w:lang w:val="uk-UA"/>
              </w:rPr>
              <w:t xml:space="preserve">job </w:t>
            </w:r>
            <w:r>
              <w:rPr>
                <w:bCs/>
                <w:lang w:val="uk-UA"/>
              </w:rPr>
              <w:t xml:space="preserve">available to </w:t>
            </w:r>
            <w:r w:rsidRPr="00C84C71">
              <w:rPr>
                <w:lang w:val="uk-UA"/>
              </w:rPr>
              <w:t xml:space="preserve">me </w:t>
            </w:r>
            <w:r>
              <w:rPr>
                <w:bCs/>
                <w:lang w:val="uk-UA"/>
              </w:rPr>
              <w:t xml:space="preserve">in </w:t>
            </w:r>
            <w:r w:rsidRPr="00BE1D4A">
              <w:rPr>
                <w:b/>
                <w:bCs/>
                <w:color w:val="00B0F0"/>
                <w:lang w:val="uk-UA"/>
              </w:rPr>
              <w:t>[</w:t>
            </w:r>
            <w:r>
              <w:rPr>
                <w:b/>
                <w:bCs/>
                <w:color w:val="00B0F0"/>
                <w:lang w:val="uk-UA"/>
              </w:rPr>
              <w:t xml:space="preserve">_filling_from_S5 </w:t>
            </w:r>
            <w:r w:rsidRPr="00BE1D4A">
              <w:rPr>
                <w:b/>
                <w:bCs/>
                <w:color w:val="00B0F0"/>
                <w:lang w:val="uk-UA"/>
              </w:rPr>
              <w:t xml:space="preserve">] </w:t>
            </w:r>
            <w:r w:rsidRPr="00C84C71">
              <w:rPr>
                <w:lang w:val="uk-UA"/>
              </w:rPr>
              <w:t xml:space="preserve">for </w:t>
            </w:r>
            <w:r>
              <w:rPr>
                <w:bCs/>
                <w:lang w:val="uk-UA"/>
              </w:rPr>
              <w:t xml:space="preserve">these reasons </w:t>
            </w:r>
          </w:p>
        </w:tc>
        <w:tc>
          <w:tcPr>
            <w:tcW w:w="1133" w:type="dxa"/>
          </w:tcPr>
          <w:p w14:paraId="2AB70A91" w14:textId="77777777" w:rsidR="00CD770A" w:rsidRPr="00BE1D4A" w:rsidRDefault="00CD770A" w:rsidP="005A14D8">
            <w:pPr>
              <w:rPr>
                <w:lang w:val="uk-UA"/>
              </w:rPr>
            </w:pPr>
            <w:r>
              <w:rPr>
                <w:lang w:val="uk-UA"/>
              </w:rPr>
              <w:t>4</w:t>
            </w:r>
          </w:p>
        </w:tc>
      </w:tr>
      <w:tr w:rsidR="00CD770A" w:rsidRPr="00BE1D4A" w14:paraId="1B7B31DC" w14:textId="77777777" w:rsidTr="005A14D8">
        <w:tc>
          <w:tcPr>
            <w:tcW w:w="8217" w:type="dxa"/>
          </w:tcPr>
          <w:p w14:paraId="3B11B401" w14:textId="77777777" w:rsidR="00CD770A" w:rsidRDefault="00CD770A" w:rsidP="005A14D8">
            <w:pPr>
              <w:rPr>
                <w:bCs/>
                <w:lang w:val="uk-UA"/>
              </w:rPr>
            </w:pPr>
            <w:r>
              <w:rPr>
                <w:bCs/>
                <w:lang w:val="uk-UA"/>
              </w:rPr>
              <w:t>I can't work because I need to take care of my children or other family members</w:t>
            </w:r>
          </w:p>
        </w:tc>
        <w:tc>
          <w:tcPr>
            <w:tcW w:w="1133" w:type="dxa"/>
          </w:tcPr>
          <w:p w14:paraId="31336374" w14:textId="77777777" w:rsidR="00CD770A" w:rsidRPr="00BE1D4A" w:rsidRDefault="00CD770A" w:rsidP="005A14D8">
            <w:pPr>
              <w:rPr>
                <w:lang w:val="uk-UA"/>
              </w:rPr>
            </w:pPr>
            <w:r>
              <w:rPr>
                <w:lang w:val="uk-UA"/>
              </w:rPr>
              <w:t>5</w:t>
            </w:r>
          </w:p>
        </w:tc>
      </w:tr>
      <w:tr w:rsidR="00CD770A" w:rsidRPr="00BE1D4A" w14:paraId="36D19F76" w14:textId="77777777" w:rsidTr="005A14D8">
        <w:tc>
          <w:tcPr>
            <w:tcW w:w="8217" w:type="dxa"/>
          </w:tcPr>
          <w:p w14:paraId="60347ACB" w14:textId="77777777" w:rsidR="00CD770A" w:rsidRDefault="00CD770A" w:rsidP="005A14D8">
            <w:pPr>
              <w:rPr>
                <w:bCs/>
                <w:lang w:val="uk-UA"/>
              </w:rPr>
            </w:pPr>
            <w:r>
              <w:rPr>
                <w:bCs/>
                <w:lang w:val="uk-UA"/>
              </w:rPr>
              <w:t>The income earned by other members of my family or financial assistance is enough</w:t>
            </w:r>
          </w:p>
        </w:tc>
        <w:tc>
          <w:tcPr>
            <w:tcW w:w="1133" w:type="dxa"/>
          </w:tcPr>
          <w:p w14:paraId="5857AE96" w14:textId="77777777" w:rsidR="00CD770A" w:rsidRDefault="00CD770A" w:rsidP="005A14D8">
            <w:pPr>
              <w:rPr>
                <w:lang w:val="uk-UA"/>
              </w:rPr>
            </w:pPr>
            <w:r>
              <w:rPr>
                <w:lang w:val="uk-UA"/>
              </w:rPr>
              <w:t>6</w:t>
            </w:r>
          </w:p>
        </w:tc>
      </w:tr>
      <w:tr w:rsidR="00CD770A" w:rsidRPr="00BE1D4A" w14:paraId="3E76B071" w14:textId="77777777" w:rsidTr="005A14D8">
        <w:tc>
          <w:tcPr>
            <w:tcW w:w="8217" w:type="dxa"/>
          </w:tcPr>
          <w:p w14:paraId="22DF4C15" w14:textId="77777777" w:rsidR="00CD770A" w:rsidRDefault="00CD770A" w:rsidP="005A14D8">
            <w:pPr>
              <w:rPr>
                <w:bCs/>
                <w:lang w:val="uk-UA"/>
              </w:rPr>
            </w:pPr>
            <w:r>
              <w:rPr>
                <w:bCs/>
                <w:lang w:val="uk-UA"/>
              </w:rPr>
              <w:t xml:space="preserve">Other </w:t>
            </w:r>
            <w:r w:rsidRPr="00B24EB2">
              <w:rPr>
                <w:bCs/>
                <w:color w:val="00B0F0"/>
                <w:lang w:val="uk-UA"/>
              </w:rPr>
              <w:t>BB</w:t>
            </w:r>
          </w:p>
        </w:tc>
        <w:tc>
          <w:tcPr>
            <w:tcW w:w="1133" w:type="dxa"/>
          </w:tcPr>
          <w:p w14:paraId="6B768FC7" w14:textId="77777777" w:rsidR="00CD770A" w:rsidRDefault="00CD770A" w:rsidP="005A14D8">
            <w:pPr>
              <w:rPr>
                <w:lang w:val="uk-UA"/>
              </w:rPr>
            </w:pPr>
            <w:r>
              <w:rPr>
                <w:lang w:val="uk-UA"/>
              </w:rPr>
              <w:t>97</w:t>
            </w:r>
          </w:p>
        </w:tc>
      </w:tr>
    </w:tbl>
    <w:p w14:paraId="6A5BAF4C" w14:textId="77777777" w:rsidR="00CD770A" w:rsidRDefault="00CD770A" w:rsidP="00CD770A">
      <w:pPr>
        <w:rPr>
          <w:lang w:val="uk-UA"/>
        </w:rPr>
      </w:pPr>
    </w:p>
    <w:p w14:paraId="158ECF4F" w14:textId="77777777" w:rsidR="00CD770A" w:rsidRDefault="00CD770A" w:rsidP="00CD770A">
      <w:pPr>
        <w:rPr>
          <w:lang w:val="uk-UA"/>
        </w:rPr>
      </w:pPr>
    </w:p>
    <w:p w14:paraId="298EAFA2" w14:textId="77777777" w:rsidR="00CD770A" w:rsidRDefault="00CD770A" w:rsidP="00CD770A">
      <w:pPr>
        <w:rPr>
          <w:lang w:val="uk-UA"/>
        </w:rPr>
      </w:pPr>
    </w:p>
    <w:p w14:paraId="7670313B" w14:textId="66C18689" w:rsidR="00CD770A" w:rsidRDefault="00CD770A" w:rsidP="00CD770A">
      <w:pPr>
        <w:rPr>
          <w:lang w:val="uk-UA"/>
        </w:rPr>
      </w:pPr>
      <w:del w:id="1" w:author="Dariia Mykhailyshyna" w:date="2024-10-10T17:14:00Z" w16du:dateUtc="2024-10-10T14:14:00Z">
        <w:r w:rsidDel="003E478C">
          <w:rPr>
            <w:lang w:val="uk-UA"/>
          </w:rPr>
          <w:br w:type="page"/>
        </w:r>
      </w:del>
    </w:p>
    <w:p w14:paraId="765E4470" w14:textId="344D9502" w:rsidR="0060775F" w:rsidRPr="0060775F" w:rsidRDefault="00CD770A" w:rsidP="6FD2E594">
      <w:pPr>
        <w:widowControl w:val="0"/>
        <w:shd w:val="clear" w:color="auto" w:fill="00B0F0"/>
        <w:adjustRightInd w:val="0"/>
        <w:jc w:val="center"/>
        <w:rPr>
          <w:rFonts w:ascii="Arial" w:hAnsi="Arial" w:cs="Arial"/>
          <w:b/>
          <w:bCs/>
          <w:lang w:val="uk-UA"/>
        </w:rPr>
      </w:pPr>
      <w:r w:rsidRPr="6FD2E594">
        <w:rPr>
          <w:rFonts w:ascii="Arial" w:hAnsi="Arial" w:cs="Arial"/>
          <w:b/>
          <w:bCs/>
          <w:color w:val="FFFFFF" w:themeColor="background1"/>
          <w:lang w:val="uk-UA"/>
        </w:rPr>
        <w:lastRenderedPageBreak/>
        <w:t xml:space="preserve">G. PLANS FOR THE FUTURE  </w:t>
      </w:r>
    </w:p>
    <w:p w14:paraId="320F5584" w14:textId="77777777" w:rsidR="00CD770A" w:rsidRDefault="00CD770A" w:rsidP="00CD770A">
      <w:pPr>
        <w:rPr>
          <w:lang w:val="uk-UA"/>
        </w:rPr>
      </w:pPr>
    </w:p>
    <w:tbl>
      <w:tblPr>
        <w:tblStyle w:val="TableGrid"/>
        <w:tblW w:w="0" w:type="auto"/>
        <w:tblLook w:val="04A0" w:firstRow="1" w:lastRow="0" w:firstColumn="1" w:lastColumn="0" w:noHBand="0" w:noVBand="1"/>
      </w:tblPr>
      <w:tblGrid>
        <w:gridCol w:w="8217"/>
        <w:gridCol w:w="1133"/>
      </w:tblGrid>
      <w:tr w:rsidR="00CD770A" w:rsidRPr="00BE1D4A" w14:paraId="54B879C9" w14:textId="77777777" w:rsidTr="005A14D8">
        <w:tc>
          <w:tcPr>
            <w:tcW w:w="8217" w:type="dxa"/>
          </w:tcPr>
          <w:p w14:paraId="11506845" w14:textId="77777777" w:rsidR="00CD770A" w:rsidRPr="005944B2" w:rsidRDefault="00CD770A" w:rsidP="005A14D8">
            <w:pPr>
              <w:rPr>
                <w:b/>
                <w:bCs/>
                <w:lang w:val="ru-RU"/>
              </w:rPr>
            </w:pPr>
            <w:r>
              <w:rPr>
                <w:b/>
                <w:bCs/>
                <w:lang w:val="uk-UA"/>
              </w:rPr>
              <w:t>Ж2</w:t>
            </w:r>
            <w:r w:rsidRPr="00BE1D4A">
              <w:rPr>
                <w:b/>
                <w:bCs/>
                <w:lang w:val="uk-UA"/>
              </w:rPr>
              <w:t>.</w:t>
            </w:r>
            <w:r>
              <w:rPr>
                <w:b/>
                <w:bCs/>
                <w:lang w:val="uk-UA"/>
              </w:rPr>
              <w:t xml:space="preserve"> Do you plan to return to Ukraine?</w:t>
            </w:r>
          </w:p>
          <w:p w14:paraId="54BCE533" w14:textId="77777777" w:rsidR="00CD770A" w:rsidRPr="00767509" w:rsidRDefault="00CD770A" w:rsidP="005A14D8">
            <w:pPr>
              <w:rPr>
                <w:b/>
                <w:bCs/>
                <w:lang w:val="uk-UA"/>
              </w:rPr>
            </w:pPr>
          </w:p>
        </w:tc>
        <w:tc>
          <w:tcPr>
            <w:tcW w:w="1133" w:type="dxa"/>
          </w:tcPr>
          <w:p w14:paraId="6DB1AFF7" w14:textId="77777777" w:rsidR="00CD770A" w:rsidRPr="00BE1D4A" w:rsidRDefault="00CD770A" w:rsidP="005A14D8">
            <w:pPr>
              <w:rPr>
                <w:lang w:val="uk-UA"/>
              </w:rPr>
            </w:pPr>
            <w:r w:rsidRPr="00BE1D4A">
              <w:rPr>
                <w:b/>
                <w:bCs/>
                <w:color w:val="00B0F0"/>
                <w:lang w:val="uk-UA"/>
              </w:rPr>
              <w:t>OB</w:t>
            </w:r>
          </w:p>
        </w:tc>
      </w:tr>
      <w:tr w:rsidR="00CD770A" w:rsidRPr="00BE1D4A" w14:paraId="2846DB2D" w14:textId="77777777" w:rsidTr="005A14D8">
        <w:tc>
          <w:tcPr>
            <w:tcW w:w="8217" w:type="dxa"/>
          </w:tcPr>
          <w:p w14:paraId="4424F2F4" w14:textId="77777777" w:rsidR="00CD770A" w:rsidRPr="00BE1D4A" w:rsidRDefault="00CD770A" w:rsidP="005A14D8">
            <w:pPr>
              <w:rPr>
                <w:bCs/>
                <w:lang w:val="uk-UA"/>
              </w:rPr>
            </w:pPr>
            <w:r>
              <w:rPr>
                <w:bCs/>
                <w:lang w:val="uk-UA"/>
              </w:rPr>
              <w:t>I plan exactly</w:t>
            </w:r>
          </w:p>
        </w:tc>
        <w:tc>
          <w:tcPr>
            <w:tcW w:w="1133" w:type="dxa"/>
          </w:tcPr>
          <w:p w14:paraId="588959CC" w14:textId="77777777" w:rsidR="00CD770A" w:rsidRPr="00BE1D4A" w:rsidRDefault="00CD770A" w:rsidP="005A14D8">
            <w:pPr>
              <w:rPr>
                <w:lang w:val="uk-UA"/>
              </w:rPr>
            </w:pPr>
            <w:r w:rsidRPr="00BE1D4A">
              <w:rPr>
                <w:lang w:val="uk-UA"/>
              </w:rPr>
              <w:t>1</w:t>
            </w:r>
          </w:p>
        </w:tc>
      </w:tr>
      <w:tr w:rsidR="00CD770A" w:rsidRPr="00BE1D4A" w14:paraId="54EB7F50" w14:textId="77777777" w:rsidTr="005A14D8">
        <w:tc>
          <w:tcPr>
            <w:tcW w:w="8217" w:type="dxa"/>
          </w:tcPr>
          <w:p w14:paraId="41530EAF" w14:textId="77777777" w:rsidR="00CD770A" w:rsidRPr="00BE1D4A" w:rsidRDefault="00CD770A" w:rsidP="005A14D8">
            <w:pPr>
              <w:rPr>
                <w:bCs/>
                <w:lang w:val="uk-UA"/>
              </w:rPr>
            </w:pPr>
            <w:r>
              <w:rPr>
                <w:bCs/>
                <w:lang w:val="uk-UA"/>
              </w:rPr>
              <w:t>I rather plan to</w:t>
            </w:r>
          </w:p>
        </w:tc>
        <w:tc>
          <w:tcPr>
            <w:tcW w:w="1133" w:type="dxa"/>
          </w:tcPr>
          <w:p w14:paraId="2A673867" w14:textId="77777777" w:rsidR="00CD770A" w:rsidRPr="00BE1D4A" w:rsidRDefault="00CD770A" w:rsidP="005A14D8">
            <w:pPr>
              <w:rPr>
                <w:lang w:val="uk-UA"/>
              </w:rPr>
            </w:pPr>
            <w:r w:rsidRPr="00BE1D4A">
              <w:rPr>
                <w:lang w:val="uk-UA"/>
              </w:rPr>
              <w:t>2</w:t>
            </w:r>
          </w:p>
        </w:tc>
      </w:tr>
      <w:tr w:rsidR="00CD770A" w:rsidRPr="00BE1D4A" w14:paraId="401F0609" w14:textId="77777777" w:rsidTr="005A14D8">
        <w:tc>
          <w:tcPr>
            <w:tcW w:w="8217" w:type="dxa"/>
          </w:tcPr>
          <w:p w14:paraId="69800D3B" w14:textId="77777777" w:rsidR="00CD770A" w:rsidRPr="00BE1D4A" w:rsidRDefault="00CD770A" w:rsidP="005A14D8">
            <w:pPr>
              <w:rPr>
                <w:bCs/>
                <w:lang w:val="uk-UA"/>
              </w:rPr>
            </w:pPr>
            <w:r>
              <w:rPr>
                <w:bCs/>
                <w:lang w:val="uk-UA"/>
              </w:rPr>
              <w:t>I don't plan to do so</w:t>
            </w:r>
          </w:p>
        </w:tc>
        <w:tc>
          <w:tcPr>
            <w:tcW w:w="1133" w:type="dxa"/>
          </w:tcPr>
          <w:p w14:paraId="70888339" w14:textId="77777777" w:rsidR="00CD770A" w:rsidRPr="00BE1D4A" w:rsidRDefault="00CD770A" w:rsidP="005A14D8">
            <w:pPr>
              <w:rPr>
                <w:lang w:val="uk-UA"/>
              </w:rPr>
            </w:pPr>
            <w:r w:rsidRPr="00BE1D4A">
              <w:rPr>
                <w:lang w:val="uk-UA"/>
              </w:rPr>
              <w:t>3</w:t>
            </w:r>
          </w:p>
        </w:tc>
      </w:tr>
      <w:tr w:rsidR="00CD770A" w:rsidRPr="00BE1D4A" w14:paraId="6BB3CB9C" w14:textId="77777777" w:rsidTr="005A14D8">
        <w:tc>
          <w:tcPr>
            <w:tcW w:w="8217" w:type="dxa"/>
          </w:tcPr>
          <w:p w14:paraId="01376981" w14:textId="77777777" w:rsidR="00CD770A" w:rsidRDefault="00CD770A" w:rsidP="005A14D8">
            <w:pPr>
              <w:rPr>
                <w:bCs/>
                <w:lang w:val="uk-UA"/>
              </w:rPr>
            </w:pPr>
            <w:r>
              <w:rPr>
                <w:bCs/>
                <w:lang w:val="uk-UA"/>
              </w:rPr>
              <w:t>I definitely don't plan to</w:t>
            </w:r>
          </w:p>
        </w:tc>
        <w:tc>
          <w:tcPr>
            <w:tcW w:w="1133" w:type="dxa"/>
          </w:tcPr>
          <w:p w14:paraId="45D7325C" w14:textId="77777777" w:rsidR="00CD770A" w:rsidRPr="00BE1D4A" w:rsidRDefault="00CD770A" w:rsidP="005A14D8">
            <w:pPr>
              <w:rPr>
                <w:lang w:val="uk-UA"/>
              </w:rPr>
            </w:pPr>
            <w:r>
              <w:rPr>
                <w:lang w:val="uk-UA"/>
              </w:rPr>
              <w:t>4</w:t>
            </w:r>
          </w:p>
        </w:tc>
      </w:tr>
      <w:tr w:rsidR="00CD770A" w:rsidRPr="00BE1D4A" w14:paraId="5ACEDAAA" w14:textId="77777777" w:rsidTr="005A14D8">
        <w:tc>
          <w:tcPr>
            <w:tcW w:w="8217" w:type="dxa"/>
          </w:tcPr>
          <w:p w14:paraId="6B972352" w14:textId="77777777" w:rsidR="00CD770A" w:rsidRDefault="00CD770A" w:rsidP="005A14D8">
            <w:pPr>
              <w:rPr>
                <w:bCs/>
                <w:lang w:val="uk-UA"/>
              </w:rPr>
            </w:pPr>
            <w:r>
              <w:rPr>
                <w:bCs/>
                <w:lang w:val="uk-UA"/>
              </w:rPr>
              <w:t>It's hard to say</w:t>
            </w:r>
          </w:p>
        </w:tc>
        <w:tc>
          <w:tcPr>
            <w:tcW w:w="1133" w:type="dxa"/>
          </w:tcPr>
          <w:p w14:paraId="2032E02D" w14:textId="77777777" w:rsidR="00CD770A" w:rsidRPr="00BE1D4A" w:rsidRDefault="00CD770A" w:rsidP="005A14D8">
            <w:pPr>
              <w:rPr>
                <w:lang w:val="uk-UA"/>
              </w:rPr>
            </w:pPr>
            <w:r>
              <w:rPr>
                <w:lang w:val="uk-UA"/>
              </w:rPr>
              <w:t>98</w:t>
            </w:r>
          </w:p>
        </w:tc>
      </w:tr>
    </w:tbl>
    <w:p w14:paraId="4CA78E10" w14:textId="77777777" w:rsidR="00CD770A" w:rsidRDefault="00CD770A" w:rsidP="00CD770A">
      <w:pPr>
        <w:rPr>
          <w:lang w:val="uk-UA"/>
        </w:rPr>
      </w:pPr>
    </w:p>
    <w:p w14:paraId="0DD83378" w14:textId="77777777" w:rsidR="00C7264A" w:rsidRPr="00512AD9" w:rsidRDefault="00C7264A" w:rsidP="00C7264A">
      <w:pPr>
        <w:pStyle w:val="ListParagraph"/>
        <w:numPr>
          <w:ilvl w:val="0"/>
          <w:numId w:val="12"/>
        </w:numPr>
        <w:spacing w:after="160" w:line="259" w:lineRule="auto"/>
        <w:rPr>
          <w:b/>
          <w:bCs/>
          <w:lang w:val="uk-UA"/>
        </w:rPr>
      </w:pPr>
      <w:bookmarkStart w:id="2" w:name="_Ref132150052"/>
      <w:r w:rsidRPr="00512AD9">
        <w:rPr>
          <w:b/>
          <w:bCs/>
          <w:lang w:val="uk-UA"/>
        </w:rPr>
        <w:t>(If soon or definitely planning</w:t>
      </w:r>
      <w:r w:rsidRPr="00512AD9">
        <w:rPr>
          <w:b/>
          <w:bCs/>
          <w:lang w:val="ru-RU"/>
        </w:rPr>
        <w:t>:</w:t>
      </w:r>
      <w:r w:rsidRPr="00512AD9">
        <w:rPr>
          <w:b/>
          <w:bCs/>
        </w:rPr>
        <w:fldChar w:fldCharType="begin"/>
      </w:r>
      <w:r w:rsidRPr="00512AD9">
        <w:rPr>
          <w:b/>
          <w:bCs/>
          <w:lang w:val="ru-RU"/>
        </w:rPr>
        <w:instrText xml:space="preserve"> REF _Ref132151814 \r \h  \* </w:instrText>
      </w:r>
      <w:r>
        <w:rPr>
          <w:b/>
          <w:bCs/>
        </w:rPr>
        <w:instrText>MERGEFORMAT</w:instrText>
      </w:r>
      <w:r w:rsidRPr="00512AD9">
        <w:rPr>
          <w:b/>
          <w:bCs/>
          <w:lang w:val="ru-RU"/>
        </w:rPr>
        <w:instrText xml:space="preserve"> </w:instrText>
      </w:r>
      <w:r w:rsidRPr="00512AD9">
        <w:rPr>
          <w:b/>
          <w:bCs/>
        </w:rPr>
      </w:r>
      <w:r w:rsidRPr="00512AD9">
        <w:rPr>
          <w:b/>
          <w:bCs/>
        </w:rPr>
        <w:fldChar w:fldCharType="separate"/>
      </w:r>
      <w:r>
        <w:rPr>
          <w:b/>
          <w:bCs/>
          <w:lang w:val="ru-RU"/>
        </w:rPr>
        <w:t>8</w:t>
      </w:r>
      <w:r w:rsidRPr="00512AD9">
        <w:rPr>
          <w:b/>
          <w:bCs/>
        </w:rPr>
        <w:fldChar w:fldCharType="end"/>
      </w:r>
      <w:r w:rsidRPr="00512AD9">
        <w:rPr>
          <w:b/>
          <w:bCs/>
          <w:lang w:val="ru-RU"/>
        </w:rPr>
        <w:t>=</w:t>
      </w:r>
      <w:r w:rsidRPr="00422665">
        <w:rPr>
          <w:b/>
          <w:bCs/>
          <w:lang w:val="uk-UA"/>
        </w:rPr>
        <w:t xml:space="preserve"> 1 or </w:t>
      </w:r>
      <w:r w:rsidRPr="00422665">
        <w:rPr>
          <w:b/>
          <w:bCs/>
          <w:lang w:val="ru-RU"/>
        </w:rPr>
        <w:t>2</w:t>
      </w:r>
      <w:r w:rsidRPr="00512AD9">
        <w:rPr>
          <w:b/>
          <w:bCs/>
          <w:lang w:val="uk-UA"/>
        </w:rPr>
        <w:t>) When do you plan to return?</w:t>
      </w:r>
      <w:bookmarkEnd w:id="2"/>
    </w:p>
    <w:p w14:paraId="3A3B2E94" w14:textId="77777777" w:rsidR="00C7264A" w:rsidRDefault="00C7264A" w:rsidP="00C7264A">
      <w:pPr>
        <w:rPr>
          <w:lang w:val="uk-UA"/>
        </w:rPr>
      </w:pPr>
      <w:r>
        <w:rPr>
          <w:lang w:val="uk-UA"/>
        </w:rPr>
        <w:t xml:space="preserve">Only after </w:t>
      </w:r>
      <w:r>
        <w:rPr>
          <w:bCs/>
          <w:lang w:val="uk-UA"/>
        </w:rPr>
        <w:t>the final end of the war with the signing of a document that will allow the resumption of civilian flights over Ukraine</w:t>
      </w:r>
    </w:p>
    <w:p w14:paraId="0B76AF26" w14:textId="77777777" w:rsidR="00C7264A" w:rsidRDefault="00C7264A" w:rsidP="00C7264A">
      <w:pPr>
        <w:rPr>
          <w:lang w:val="uk-UA"/>
        </w:rPr>
      </w:pPr>
      <w:r>
        <w:rPr>
          <w:lang w:val="uk-UA"/>
        </w:rPr>
        <w:t>Ready to return even before the end of the war</w:t>
      </w:r>
    </w:p>
    <w:p w14:paraId="58140550" w14:textId="77777777" w:rsidR="00C7264A" w:rsidRDefault="00C7264A" w:rsidP="00C7264A">
      <w:pPr>
        <w:rPr>
          <w:lang w:val="uk-UA"/>
        </w:rPr>
      </w:pPr>
    </w:p>
    <w:p w14:paraId="6329EDF0" w14:textId="52684BC6" w:rsidR="00C7264A" w:rsidRPr="00512AD9" w:rsidRDefault="00C7264A" w:rsidP="00C7264A">
      <w:pPr>
        <w:pStyle w:val="ListParagraph"/>
        <w:numPr>
          <w:ilvl w:val="0"/>
          <w:numId w:val="12"/>
        </w:numPr>
        <w:spacing w:after="160" w:line="259" w:lineRule="auto"/>
        <w:rPr>
          <w:b/>
          <w:bCs/>
          <w:lang w:val="uk-UA"/>
        </w:rPr>
      </w:pPr>
      <w:r w:rsidRPr="00512AD9">
        <w:rPr>
          <w:b/>
          <w:bCs/>
          <w:lang w:val="uk-UA"/>
        </w:rPr>
        <w:t xml:space="preserve">(If you are ready to return before the end of the war) When exactly do you plan to return if the war is not over </w:t>
      </w:r>
      <w:r w:rsidR="002F3016">
        <w:rPr>
          <w:b/>
          <w:bCs/>
          <w:lang w:val="uk-UA"/>
        </w:rPr>
        <w:t>then</w:t>
      </w:r>
      <w:r w:rsidRPr="00512AD9">
        <w:rPr>
          <w:b/>
          <w:bCs/>
          <w:lang w:val="uk-UA"/>
        </w:rPr>
        <w:t>?</w:t>
      </w:r>
    </w:p>
    <w:p w14:paraId="61D8907E" w14:textId="164F0B8D" w:rsidR="00C7264A" w:rsidRDefault="00C7264A" w:rsidP="6FD2E594">
      <w:pPr>
        <w:rPr>
          <w:lang w:val="uk-UA"/>
        </w:rPr>
      </w:pPr>
      <w:r w:rsidRPr="6FD2E594">
        <w:rPr>
          <w:lang w:val="uk-UA"/>
        </w:rPr>
        <w:t xml:space="preserve">January-February 2025 </w:t>
      </w:r>
      <w:r w:rsidR="008E181F" w:rsidRPr="6FD2E594">
        <w:rPr>
          <w:lang w:val="uk-UA"/>
        </w:rPr>
        <w:t>or earlier</w:t>
      </w:r>
    </w:p>
    <w:p w14:paraId="4C2C1906" w14:textId="2E8BD793" w:rsidR="00C7264A" w:rsidRDefault="00C7264A" w:rsidP="00C7264A">
      <w:pPr>
        <w:rPr>
          <w:lang w:val="uk-UA"/>
        </w:rPr>
      </w:pPr>
      <w:r w:rsidRPr="6FD2E594">
        <w:rPr>
          <w:lang w:val="uk-UA"/>
        </w:rPr>
        <w:t xml:space="preserve">In the spring of </w:t>
      </w:r>
      <w:r w:rsidR="008E181F" w:rsidRPr="6FD2E594">
        <w:rPr>
          <w:lang w:val="uk-UA"/>
        </w:rPr>
        <w:t>2025</w:t>
      </w:r>
    </w:p>
    <w:p w14:paraId="5977D427" w14:textId="574C6E13" w:rsidR="00C7264A" w:rsidRDefault="00C7264A" w:rsidP="00C7264A">
      <w:pPr>
        <w:rPr>
          <w:lang w:val="uk-UA"/>
        </w:rPr>
      </w:pPr>
      <w:r w:rsidRPr="6FD2E594">
        <w:rPr>
          <w:lang w:val="uk-UA"/>
        </w:rPr>
        <w:t xml:space="preserve">Summer </w:t>
      </w:r>
      <w:r w:rsidR="008E181F" w:rsidRPr="6FD2E594">
        <w:rPr>
          <w:lang w:val="uk-UA"/>
        </w:rPr>
        <w:t>2025</w:t>
      </w:r>
    </w:p>
    <w:p w14:paraId="598E0D6F" w14:textId="4ED56D4C" w:rsidR="00C7264A" w:rsidRDefault="00C7264A" w:rsidP="00C7264A">
      <w:pPr>
        <w:rPr>
          <w:lang w:val="uk-UA"/>
        </w:rPr>
      </w:pPr>
      <w:r w:rsidRPr="6FD2E594">
        <w:rPr>
          <w:lang w:val="uk-UA"/>
        </w:rPr>
        <w:t xml:space="preserve">By the end of </w:t>
      </w:r>
      <w:r w:rsidR="008E181F" w:rsidRPr="6FD2E594">
        <w:rPr>
          <w:lang w:val="uk-UA"/>
        </w:rPr>
        <w:t>2025</w:t>
      </w:r>
    </w:p>
    <w:p w14:paraId="52C8E08F" w14:textId="13FF2BAD" w:rsidR="00C7264A" w:rsidRDefault="00C7264A" w:rsidP="00C7264A">
      <w:pPr>
        <w:rPr>
          <w:lang w:val="uk-UA"/>
        </w:rPr>
      </w:pPr>
      <w:r w:rsidRPr="6FD2E594">
        <w:rPr>
          <w:lang w:val="uk-UA"/>
        </w:rPr>
        <w:t xml:space="preserve">In </w:t>
      </w:r>
      <w:r w:rsidR="008E181F" w:rsidRPr="6FD2E594">
        <w:rPr>
          <w:lang w:val="uk-UA"/>
        </w:rPr>
        <w:t xml:space="preserve">2026 </w:t>
      </w:r>
      <w:r w:rsidRPr="6FD2E594">
        <w:rPr>
          <w:lang w:val="uk-UA"/>
        </w:rPr>
        <w:t>or later</w:t>
      </w:r>
    </w:p>
    <w:p w14:paraId="7C1AA28A" w14:textId="77777777" w:rsidR="00C7264A" w:rsidRDefault="00C7264A" w:rsidP="00C7264A">
      <w:pPr>
        <w:rPr>
          <w:lang w:val="uk-UA"/>
        </w:rPr>
      </w:pPr>
    </w:p>
    <w:p w14:paraId="7F5B9E92" w14:textId="67744A35" w:rsidR="00C7264A" w:rsidRPr="00512AD9" w:rsidRDefault="00C7264A" w:rsidP="00C7264A">
      <w:pPr>
        <w:pStyle w:val="ListParagraph"/>
        <w:numPr>
          <w:ilvl w:val="0"/>
          <w:numId w:val="12"/>
        </w:numPr>
        <w:spacing w:after="160" w:line="259" w:lineRule="auto"/>
        <w:rPr>
          <w:b/>
          <w:bCs/>
          <w:lang w:val="uk-UA"/>
        </w:rPr>
      </w:pPr>
      <w:r w:rsidRPr="00512AD9">
        <w:rPr>
          <w:b/>
          <w:bCs/>
          <w:lang w:val="uk-UA"/>
        </w:rPr>
        <w:t xml:space="preserve">Please tell us whether your intentions to return to Ukraine have changed </w:t>
      </w:r>
      <w:r>
        <w:rPr>
          <w:b/>
          <w:bCs/>
          <w:lang w:val="uk-UA"/>
        </w:rPr>
        <w:t xml:space="preserve">compared to your intentions a year ago </w:t>
      </w:r>
      <w:r w:rsidRPr="00512AD9">
        <w:rPr>
          <w:b/>
          <w:bCs/>
          <w:i/>
          <w:iCs/>
          <w:lang w:val="uk-UA"/>
        </w:rPr>
        <w:t>(one answer).</w:t>
      </w:r>
    </w:p>
    <w:p w14:paraId="78DF31F5" w14:textId="77777777" w:rsidR="00C7264A" w:rsidRDefault="00C7264A" w:rsidP="00C7264A">
      <w:pPr>
        <w:rPr>
          <w:lang w:val="uk-UA"/>
        </w:rPr>
      </w:pPr>
      <w:r>
        <w:rPr>
          <w:lang w:val="uk-UA"/>
        </w:rPr>
        <w:t>No, they have not changed</w:t>
      </w:r>
    </w:p>
    <w:p w14:paraId="258C8C00" w14:textId="77777777" w:rsidR="00C7264A" w:rsidRDefault="00C7264A" w:rsidP="00C7264A">
      <w:pPr>
        <w:rPr>
          <w:lang w:val="uk-UA"/>
        </w:rPr>
      </w:pPr>
      <w:r>
        <w:rPr>
          <w:lang w:val="uk-UA"/>
        </w:rPr>
        <w:t>I am more inclined not to return to Ukraine at all, although I was thinking about returning at the time</w:t>
      </w:r>
    </w:p>
    <w:p w14:paraId="1BE3A98E" w14:textId="77777777" w:rsidR="00C7264A" w:rsidRDefault="00C7264A" w:rsidP="00C7264A">
      <w:pPr>
        <w:rPr>
          <w:lang w:val="uk-UA"/>
        </w:rPr>
      </w:pPr>
      <w:r>
        <w:rPr>
          <w:lang w:val="uk-UA"/>
        </w:rPr>
        <w:t>I am more inclined to return to Ukraine later than I planned at the time</w:t>
      </w:r>
    </w:p>
    <w:p w14:paraId="07EC5FFE" w14:textId="77777777" w:rsidR="00C7264A" w:rsidRDefault="00C7264A" w:rsidP="00C7264A">
      <w:pPr>
        <w:rPr>
          <w:lang w:val="uk-UA"/>
        </w:rPr>
      </w:pPr>
      <w:r>
        <w:rPr>
          <w:lang w:val="uk-UA"/>
        </w:rPr>
        <w:t>I am more inclined to return to Ukraine sooner than I planned at the time</w:t>
      </w:r>
    </w:p>
    <w:p w14:paraId="122B379E" w14:textId="77777777" w:rsidR="00C7264A" w:rsidRPr="005F1933" w:rsidRDefault="00C7264A" w:rsidP="00C7264A">
      <w:pPr>
        <w:rPr>
          <w:lang w:val="uk-UA"/>
        </w:rPr>
      </w:pPr>
      <w:r w:rsidRPr="6FD2E594">
        <w:rPr>
          <w:lang w:val="uk-UA"/>
        </w:rPr>
        <w:t>I am more inclined to the plan to return to Ukraine, although at the time I was thinking of not returning</w:t>
      </w:r>
    </w:p>
    <w:p w14:paraId="4B155E87" w14:textId="77777777" w:rsidR="00C7264A" w:rsidRDefault="00C7264A" w:rsidP="00CD770A">
      <w:pPr>
        <w:rPr>
          <w:lang w:val="uk-UA"/>
        </w:rPr>
      </w:pPr>
    </w:p>
    <w:p w14:paraId="7C87E016" w14:textId="77777777" w:rsidR="008A1F68" w:rsidRDefault="008A1F68" w:rsidP="00CD770A">
      <w:pPr>
        <w:rPr>
          <w:lang w:val="uk-UA"/>
        </w:rPr>
      </w:pPr>
    </w:p>
    <w:tbl>
      <w:tblPr>
        <w:tblStyle w:val="TableGrid"/>
        <w:tblW w:w="0" w:type="auto"/>
        <w:tblLook w:val="04A0" w:firstRow="1" w:lastRow="0" w:firstColumn="1" w:lastColumn="0" w:noHBand="0" w:noVBand="1"/>
      </w:tblPr>
      <w:tblGrid>
        <w:gridCol w:w="8217"/>
        <w:gridCol w:w="1133"/>
      </w:tblGrid>
      <w:tr w:rsidR="00CD770A" w:rsidRPr="00BE1D4A" w14:paraId="71BCB4E5" w14:textId="77777777" w:rsidTr="6FD2E594">
        <w:tc>
          <w:tcPr>
            <w:tcW w:w="8217" w:type="dxa"/>
          </w:tcPr>
          <w:p w14:paraId="60102D7E" w14:textId="77777777" w:rsidR="00CD770A" w:rsidRPr="00C26BB9" w:rsidRDefault="00CD770A" w:rsidP="005A14D8">
            <w:pPr>
              <w:rPr>
                <w:b/>
                <w:bCs/>
                <w:color w:val="00B0F0"/>
                <w:lang w:val="uk-UA"/>
              </w:rPr>
            </w:pPr>
            <w:r w:rsidRPr="00C26BB9">
              <w:rPr>
                <w:b/>
                <w:bCs/>
                <w:color w:val="00B0F0"/>
                <w:lang w:val="uk-UA"/>
              </w:rPr>
              <w:t>Rotation</w:t>
            </w:r>
          </w:p>
          <w:p w14:paraId="67AE35F4" w14:textId="77777777" w:rsidR="00CD770A" w:rsidRPr="005944B2" w:rsidRDefault="00CD770A" w:rsidP="005A14D8">
            <w:pPr>
              <w:rPr>
                <w:b/>
                <w:bCs/>
                <w:lang w:val="ru-RU"/>
              </w:rPr>
            </w:pPr>
            <w:r>
              <w:rPr>
                <w:b/>
                <w:bCs/>
                <w:lang w:val="uk-UA"/>
              </w:rPr>
              <w:t>Ж4</w:t>
            </w:r>
            <w:r w:rsidRPr="00BE1D4A">
              <w:rPr>
                <w:b/>
                <w:bCs/>
                <w:lang w:val="uk-UA"/>
              </w:rPr>
              <w:t>.</w:t>
            </w:r>
            <w:r>
              <w:rPr>
                <w:b/>
                <w:bCs/>
                <w:lang w:val="uk-UA"/>
              </w:rPr>
              <w:t xml:space="preserve"> Which of the following factors might encourage you to return to Ukraine?</w:t>
            </w:r>
          </w:p>
          <w:p w14:paraId="2158C329" w14:textId="77777777" w:rsidR="00CD770A" w:rsidRPr="005944B2" w:rsidRDefault="00CD770A" w:rsidP="005A14D8">
            <w:pPr>
              <w:rPr>
                <w:b/>
                <w:bCs/>
                <w:lang w:val="ru-RU"/>
              </w:rPr>
            </w:pPr>
            <w:r w:rsidRPr="00BE1D4A">
              <w:rPr>
                <w:i/>
                <w:iCs/>
                <w:lang w:val="uk-UA"/>
              </w:rPr>
              <w:t>Select all options that apply</w:t>
            </w:r>
          </w:p>
        </w:tc>
        <w:tc>
          <w:tcPr>
            <w:tcW w:w="1133" w:type="dxa"/>
          </w:tcPr>
          <w:p w14:paraId="6543B67D" w14:textId="6D62EF48" w:rsidR="00CD770A" w:rsidRPr="00BE1D4A" w:rsidRDefault="00437E73" w:rsidP="005A14D8">
            <w:pPr>
              <w:rPr>
                <w:lang w:val="uk-UA"/>
              </w:rPr>
            </w:pPr>
            <w:r>
              <w:rPr>
                <w:b/>
                <w:bCs/>
                <w:color w:val="00B0F0"/>
                <w:lang w:val="uk-UA"/>
              </w:rPr>
              <w:t>МВ</w:t>
            </w:r>
          </w:p>
        </w:tc>
      </w:tr>
      <w:tr w:rsidR="00CD770A" w:rsidRPr="00BE1D4A" w14:paraId="0135A064" w14:textId="77777777" w:rsidTr="6FD2E594">
        <w:tc>
          <w:tcPr>
            <w:tcW w:w="8217" w:type="dxa"/>
          </w:tcPr>
          <w:p w14:paraId="6F74AD13" w14:textId="77777777" w:rsidR="00CD770A" w:rsidRPr="0072749B" w:rsidRDefault="00CD770A" w:rsidP="005A14D8">
            <w:pPr>
              <w:rPr>
                <w:bCs/>
                <w:lang w:val="uk-UA"/>
              </w:rPr>
            </w:pPr>
            <w:r>
              <w:rPr>
                <w:bCs/>
                <w:lang w:val="uk-UA"/>
              </w:rPr>
              <w:t>Cessation of hostilities in my region</w:t>
            </w:r>
          </w:p>
        </w:tc>
        <w:tc>
          <w:tcPr>
            <w:tcW w:w="1133" w:type="dxa"/>
          </w:tcPr>
          <w:p w14:paraId="6A20A3B7" w14:textId="77777777" w:rsidR="00CD770A" w:rsidRPr="00BE1D4A" w:rsidRDefault="00CD770A" w:rsidP="005A14D8">
            <w:pPr>
              <w:rPr>
                <w:lang w:val="uk-UA"/>
              </w:rPr>
            </w:pPr>
            <w:r w:rsidRPr="00BE1D4A">
              <w:rPr>
                <w:lang w:val="uk-UA"/>
              </w:rPr>
              <w:t>1</w:t>
            </w:r>
          </w:p>
        </w:tc>
      </w:tr>
      <w:tr w:rsidR="00CD770A" w:rsidRPr="00BE1D4A" w14:paraId="50396898" w14:textId="77777777" w:rsidTr="6FD2E594">
        <w:tc>
          <w:tcPr>
            <w:tcW w:w="8217" w:type="dxa"/>
          </w:tcPr>
          <w:p w14:paraId="0156C7F1" w14:textId="77777777" w:rsidR="00CD770A" w:rsidRPr="00BE1D4A" w:rsidRDefault="00CD770A" w:rsidP="005A14D8">
            <w:pPr>
              <w:rPr>
                <w:bCs/>
                <w:lang w:val="uk-UA"/>
              </w:rPr>
            </w:pPr>
            <w:r>
              <w:rPr>
                <w:bCs/>
                <w:lang w:val="uk-UA"/>
              </w:rPr>
              <w:t>De-occupation of my settlement</w:t>
            </w:r>
          </w:p>
        </w:tc>
        <w:tc>
          <w:tcPr>
            <w:tcW w:w="1133" w:type="dxa"/>
          </w:tcPr>
          <w:p w14:paraId="79411116" w14:textId="77777777" w:rsidR="00CD770A" w:rsidRPr="00BE1D4A" w:rsidRDefault="00CD770A" w:rsidP="005A14D8">
            <w:pPr>
              <w:rPr>
                <w:lang w:val="uk-UA"/>
              </w:rPr>
            </w:pPr>
            <w:r w:rsidRPr="00BE1D4A">
              <w:rPr>
                <w:lang w:val="uk-UA"/>
              </w:rPr>
              <w:t>2</w:t>
            </w:r>
          </w:p>
        </w:tc>
      </w:tr>
      <w:tr w:rsidR="00CD770A" w:rsidRPr="00BE1D4A" w14:paraId="56A2E711" w14:textId="77777777" w:rsidTr="6FD2E594">
        <w:tc>
          <w:tcPr>
            <w:tcW w:w="8217" w:type="dxa"/>
          </w:tcPr>
          <w:p w14:paraId="456E7A97" w14:textId="77777777" w:rsidR="00CD770A" w:rsidRPr="00BE1D4A" w:rsidRDefault="00CD770A" w:rsidP="005A14D8">
            <w:pPr>
              <w:rPr>
                <w:bCs/>
                <w:lang w:val="uk-UA"/>
              </w:rPr>
            </w:pPr>
            <w:r>
              <w:rPr>
                <w:bCs/>
                <w:lang w:val="uk-UA"/>
              </w:rPr>
              <w:t>Absence of hostilities and air strikes by Russia in the settlement to which you plan to return</w:t>
            </w:r>
          </w:p>
        </w:tc>
        <w:tc>
          <w:tcPr>
            <w:tcW w:w="1133" w:type="dxa"/>
          </w:tcPr>
          <w:p w14:paraId="3A61D7DC" w14:textId="77777777" w:rsidR="00CD770A" w:rsidRPr="00BE1D4A" w:rsidRDefault="00CD770A" w:rsidP="005A14D8">
            <w:pPr>
              <w:rPr>
                <w:lang w:val="uk-UA"/>
              </w:rPr>
            </w:pPr>
            <w:r w:rsidRPr="00BE1D4A">
              <w:rPr>
                <w:lang w:val="uk-UA"/>
              </w:rPr>
              <w:t>3</w:t>
            </w:r>
          </w:p>
        </w:tc>
      </w:tr>
      <w:tr w:rsidR="00CD770A" w:rsidRPr="00BE1D4A" w14:paraId="1E656400" w14:textId="77777777" w:rsidTr="6FD2E594">
        <w:tc>
          <w:tcPr>
            <w:tcW w:w="8217" w:type="dxa"/>
          </w:tcPr>
          <w:p w14:paraId="42875057" w14:textId="5C5B155F" w:rsidR="00CD770A" w:rsidRDefault="00CD770A" w:rsidP="6FD2E594">
            <w:pPr>
              <w:rPr>
                <w:lang w:val="uk-UA"/>
              </w:rPr>
            </w:pPr>
            <w:r w:rsidRPr="6FD2E594">
              <w:rPr>
                <w:lang w:val="uk-UA"/>
              </w:rPr>
              <w:t xml:space="preserve"> The final end of the war with the signing of a document that will allow the resumption </w:t>
            </w:r>
            <w:r w:rsidR="351684FC" w:rsidRPr="6FD2E594">
              <w:rPr>
                <w:lang w:val="uk-UA"/>
              </w:rPr>
              <w:t xml:space="preserve">of civil aviation flights </w:t>
            </w:r>
            <w:r w:rsidRPr="6FD2E594">
              <w:rPr>
                <w:lang w:val="uk-UA"/>
              </w:rPr>
              <w:t>over Ukraine</w:t>
            </w:r>
          </w:p>
        </w:tc>
        <w:tc>
          <w:tcPr>
            <w:tcW w:w="1133" w:type="dxa"/>
          </w:tcPr>
          <w:p w14:paraId="5C21F94A" w14:textId="77777777" w:rsidR="00CD770A" w:rsidRPr="00BE1D4A" w:rsidRDefault="00CD770A" w:rsidP="005A14D8">
            <w:pPr>
              <w:rPr>
                <w:lang w:val="uk-UA"/>
              </w:rPr>
            </w:pPr>
            <w:r>
              <w:rPr>
                <w:lang w:val="uk-UA"/>
              </w:rPr>
              <w:t>4</w:t>
            </w:r>
          </w:p>
        </w:tc>
      </w:tr>
      <w:tr w:rsidR="00CD770A" w:rsidRPr="00BE1D4A" w14:paraId="5D408B8C" w14:textId="77777777" w:rsidTr="6FD2E594">
        <w:tc>
          <w:tcPr>
            <w:tcW w:w="8217" w:type="dxa"/>
          </w:tcPr>
          <w:p w14:paraId="32BA1EDB" w14:textId="77777777" w:rsidR="00CD770A" w:rsidRDefault="00CD770A" w:rsidP="005A14D8">
            <w:pPr>
              <w:rPr>
                <w:bCs/>
                <w:lang w:val="uk-UA"/>
              </w:rPr>
            </w:pPr>
            <w:r>
              <w:rPr>
                <w:bCs/>
                <w:lang w:val="uk-UA"/>
              </w:rPr>
              <w:lastRenderedPageBreak/>
              <w:t>Restoring my home</w:t>
            </w:r>
          </w:p>
        </w:tc>
        <w:tc>
          <w:tcPr>
            <w:tcW w:w="1133" w:type="dxa"/>
          </w:tcPr>
          <w:p w14:paraId="293E7CA5" w14:textId="77777777" w:rsidR="00CD770A" w:rsidRDefault="00CD770A" w:rsidP="005A14D8">
            <w:pPr>
              <w:rPr>
                <w:lang w:val="uk-UA"/>
              </w:rPr>
            </w:pPr>
            <w:r>
              <w:rPr>
                <w:lang w:val="uk-UA"/>
              </w:rPr>
              <w:t>5</w:t>
            </w:r>
          </w:p>
        </w:tc>
      </w:tr>
      <w:tr w:rsidR="00CD770A" w:rsidRPr="00BE1D4A" w14:paraId="3CA003C3" w14:textId="77777777" w:rsidTr="6FD2E594">
        <w:tc>
          <w:tcPr>
            <w:tcW w:w="8217" w:type="dxa"/>
          </w:tcPr>
          <w:p w14:paraId="10367040" w14:textId="77777777" w:rsidR="00CD770A" w:rsidRDefault="00CD770A" w:rsidP="005A14D8">
            <w:pPr>
              <w:rPr>
                <w:bCs/>
                <w:lang w:val="uk-UA"/>
              </w:rPr>
            </w:pPr>
            <w:r>
              <w:rPr>
                <w:bCs/>
                <w:lang w:val="uk-UA"/>
              </w:rPr>
              <w:t>Restoring infrastructure in my region</w:t>
            </w:r>
          </w:p>
        </w:tc>
        <w:tc>
          <w:tcPr>
            <w:tcW w:w="1133" w:type="dxa"/>
          </w:tcPr>
          <w:p w14:paraId="137CFA6E" w14:textId="77777777" w:rsidR="00CD770A" w:rsidRDefault="00CD770A" w:rsidP="005A14D8">
            <w:pPr>
              <w:rPr>
                <w:lang w:val="uk-UA"/>
              </w:rPr>
            </w:pPr>
            <w:r>
              <w:rPr>
                <w:lang w:val="uk-UA"/>
              </w:rPr>
              <w:t>6</w:t>
            </w:r>
          </w:p>
        </w:tc>
      </w:tr>
      <w:tr w:rsidR="00CD770A" w:rsidRPr="00BE1D4A" w14:paraId="5BFA7912" w14:textId="77777777" w:rsidTr="6FD2E594">
        <w:tc>
          <w:tcPr>
            <w:tcW w:w="8217" w:type="dxa"/>
          </w:tcPr>
          <w:p w14:paraId="61BD1359" w14:textId="77777777" w:rsidR="00CD770A" w:rsidRDefault="00CD770A" w:rsidP="005A14D8">
            <w:pPr>
              <w:rPr>
                <w:bCs/>
                <w:lang w:val="uk-UA"/>
              </w:rPr>
            </w:pPr>
            <w:r>
              <w:rPr>
                <w:bCs/>
                <w:lang w:val="uk-UA"/>
              </w:rPr>
              <w:t>Opportunity to find a decent-paying job in Ukraine</w:t>
            </w:r>
          </w:p>
        </w:tc>
        <w:tc>
          <w:tcPr>
            <w:tcW w:w="1133" w:type="dxa"/>
          </w:tcPr>
          <w:p w14:paraId="2D9C306C" w14:textId="77777777" w:rsidR="00CD770A" w:rsidRDefault="00CD770A" w:rsidP="005A14D8">
            <w:pPr>
              <w:rPr>
                <w:lang w:val="uk-UA"/>
              </w:rPr>
            </w:pPr>
            <w:r>
              <w:rPr>
                <w:lang w:val="uk-UA"/>
              </w:rPr>
              <w:t>7</w:t>
            </w:r>
          </w:p>
        </w:tc>
      </w:tr>
      <w:tr w:rsidR="00CD770A" w:rsidRPr="00BE1D4A" w14:paraId="7F5170F8" w14:textId="77777777" w:rsidTr="6FD2E594">
        <w:tc>
          <w:tcPr>
            <w:tcW w:w="8217" w:type="dxa"/>
          </w:tcPr>
          <w:p w14:paraId="33039F93" w14:textId="52C555F1" w:rsidR="00CD770A" w:rsidRDefault="00131CC4" w:rsidP="005A14D8">
            <w:pPr>
              <w:rPr>
                <w:bCs/>
                <w:lang w:val="uk-UA"/>
              </w:rPr>
            </w:pPr>
            <w:r>
              <w:rPr>
                <w:bCs/>
                <w:lang w:val="uk-UA"/>
              </w:rPr>
              <w:t xml:space="preserve">Assistance in returning </w:t>
            </w:r>
            <w:r w:rsidR="002D210C">
              <w:rPr>
                <w:bCs/>
                <w:lang w:val="uk-UA"/>
              </w:rPr>
              <w:t xml:space="preserve">to another region of Ukraine (assistance </w:t>
            </w:r>
            <w:r w:rsidR="009F05C4">
              <w:rPr>
                <w:bCs/>
                <w:lang w:val="uk-UA"/>
              </w:rPr>
              <w:t xml:space="preserve">in finding a job and/or </w:t>
            </w:r>
            <w:r w:rsidR="00973E03">
              <w:rPr>
                <w:bCs/>
                <w:lang w:val="uk-UA"/>
              </w:rPr>
              <w:t xml:space="preserve">providing </w:t>
            </w:r>
            <w:r w:rsidR="00F210E0">
              <w:rPr>
                <w:bCs/>
                <w:lang w:val="uk-UA"/>
              </w:rPr>
              <w:t xml:space="preserve">housing </w:t>
            </w:r>
            <w:r w:rsidR="00973E03">
              <w:rPr>
                <w:bCs/>
                <w:lang w:val="uk-UA"/>
              </w:rPr>
              <w:t>or paying rent)</w:t>
            </w:r>
          </w:p>
        </w:tc>
        <w:tc>
          <w:tcPr>
            <w:tcW w:w="1133" w:type="dxa"/>
          </w:tcPr>
          <w:p w14:paraId="2D0DA3CB" w14:textId="77777777" w:rsidR="00CD770A" w:rsidRDefault="00CD770A" w:rsidP="005A14D8">
            <w:pPr>
              <w:rPr>
                <w:lang w:val="uk-UA"/>
              </w:rPr>
            </w:pPr>
            <w:r>
              <w:rPr>
                <w:lang w:val="uk-UA"/>
              </w:rPr>
              <w:t>8</w:t>
            </w:r>
          </w:p>
        </w:tc>
      </w:tr>
      <w:tr w:rsidR="00CD770A" w:rsidRPr="00BE1D4A" w14:paraId="348A2B0C" w14:textId="77777777" w:rsidTr="6FD2E594">
        <w:tc>
          <w:tcPr>
            <w:tcW w:w="8217" w:type="dxa"/>
          </w:tcPr>
          <w:p w14:paraId="7267CC35" w14:textId="5C02D9CC" w:rsidR="00CD770A" w:rsidRDefault="00CD770A" w:rsidP="6FD2E594">
            <w:pPr>
              <w:rPr>
                <w:lang w:val="uk-UA"/>
              </w:rPr>
            </w:pPr>
            <w:r w:rsidRPr="6FD2E594">
              <w:rPr>
                <w:lang w:val="uk-UA"/>
              </w:rPr>
              <w:t>Financial assistance from Ukraine (</w:t>
            </w:r>
            <w:r w:rsidR="75BDC992" w:rsidRPr="6FD2E594">
              <w:rPr>
                <w:lang w:val="uk-UA"/>
              </w:rPr>
              <w:t xml:space="preserve">e.g., for </w:t>
            </w:r>
            <w:r w:rsidRPr="6FD2E594">
              <w:rPr>
                <w:lang w:val="uk-UA"/>
              </w:rPr>
              <w:t>housing reconstruction, etc.)</w:t>
            </w:r>
          </w:p>
        </w:tc>
        <w:tc>
          <w:tcPr>
            <w:tcW w:w="1133" w:type="dxa"/>
          </w:tcPr>
          <w:p w14:paraId="1311FFAC" w14:textId="77777777" w:rsidR="00CD770A" w:rsidRDefault="00CD770A" w:rsidP="005A14D8">
            <w:pPr>
              <w:rPr>
                <w:lang w:val="uk-UA"/>
              </w:rPr>
            </w:pPr>
            <w:r>
              <w:rPr>
                <w:lang w:val="uk-UA"/>
              </w:rPr>
              <w:t>9</w:t>
            </w:r>
          </w:p>
        </w:tc>
      </w:tr>
      <w:tr w:rsidR="00CD770A" w:rsidRPr="00BE1D4A" w14:paraId="164CE287" w14:textId="77777777" w:rsidTr="6FD2E594">
        <w:tc>
          <w:tcPr>
            <w:tcW w:w="8217" w:type="dxa"/>
          </w:tcPr>
          <w:p w14:paraId="33A242BA" w14:textId="77777777" w:rsidR="00CD770A" w:rsidRDefault="00CD770A" w:rsidP="005A14D8">
            <w:pPr>
              <w:rPr>
                <w:bCs/>
                <w:lang w:val="uk-UA"/>
              </w:rPr>
            </w:pPr>
            <w:r>
              <w:rPr>
                <w:bCs/>
                <w:lang w:val="uk-UA"/>
              </w:rPr>
              <w:t>A higher standard of living in Ukraine (e.g., in education, healthcare, rule of law, fight against corruption, etc.)</w:t>
            </w:r>
          </w:p>
        </w:tc>
        <w:tc>
          <w:tcPr>
            <w:tcW w:w="1133" w:type="dxa"/>
          </w:tcPr>
          <w:p w14:paraId="72E6AB77" w14:textId="77777777" w:rsidR="00CD770A" w:rsidRDefault="00CD770A" w:rsidP="005A14D8">
            <w:pPr>
              <w:rPr>
                <w:lang w:val="uk-UA"/>
              </w:rPr>
            </w:pPr>
            <w:r>
              <w:rPr>
                <w:lang w:val="uk-UA"/>
              </w:rPr>
              <w:t>10</w:t>
            </w:r>
          </w:p>
        </w:tc>
      </w:tr>
      <w:tr w:rsidR="00CD770A" w:rsidRPr="00BE1D4A" w14:paraId="7BE2D94E" w14:textId="77777777" w:rsidTr="6FD2E594">
        <w:tc>
          <w:tcPr>
            <w:tcW w:w="8217" w:type="dxa"/>
          </w:tcPr>
          <w:p w14:paraId="1E9B16E8" w14:textId="77777777" w:rsidR="00CD770A" w:rsidRDefault="00CD770A" w:rsidP="005A14D8">
            <w:pPr>
              <w:rPr>
                <w:bCs/>
                <w:lang w:val="uk-UA"/>
              </w:rPr>
            </w:pPr>
            <w:r>
              <w:rPr>
                <w:bCs/>
                <w:lang w:val="uk-UA"/>
              </w:rPr>
              <w:t>Your employer will not allow you to work remotely</w:t>
            </w:r>
          </w:p>
        </w:tc>
        <w:tc>
          <w:tcPr>
            <w:tcW w:w="1133" w:type="dxa"/>
          </w:tcPr>
          <w:p w14:paraId="3ECA8F28" w14:textId="77777777" w:rsidR="00CD770A" w:rsidRDefault="00CD770A" w:rsidP="005A14D8">
            <w:pPr>
              <w:rPr>
                <w:lang w:val="uk-UA"/>
              </w:rPr>
            </w:pPr>
            <w:r>
              <w:rPr>
                <w:lang w:val="uk-UA"/>
              </w:rPr>
              <w:t>11</w:t>
            </w:r>
          </w:p>
        </w:tc>
      </w:tr>
      <w:tr w:rsidR="00CD770A" w:rsidRPr="00BE1D4A" w14:paraId="693CB22B" w14:textId="77777777" w:rsidTr="6FD2E594">
        <w:tc>
          <w:tcPr>
            <w:tcW w:w="8217" w:type="dxa"/>
          </w:tcPr>
          <w:p w14:paraId="48B77521" w14:textId="77777777" w:rsidR="00CD770A" w:rsidRDefault="00CD770A" w:rsidP="005A14D8">
            <w:pPr>
              <w:rPr>
                <w:bCs/>
                <w:lang w:val="uk-UA"/>
              </w:rPr>
            </w:pPr>
            <w:r>
              <w:rPr>
                <w:bCs/>
                <w:lang w:val="uk-UA"/>
              </w:rPr>
              <w:t xml:space="preserve">Termination of financial assistance to Ukrainians in </w:t>
            </w:r>
            <w:r w:rsidRPr="00BE1D4A">
              <w:rPr>
                <w:b/>
                <w:bCs/>
                <w:color w:val="00B0F0"/>
                <w:lang w:val="uk-UA"/>
              </w:rPr>
              <w:t>[</w:t>
            </w:r>
            <w:r>
              <w:rPr>
                <w:b/>
                <w:bCs/>
                <w:color w:val="00B0F0"/>
                <w:lang w:val="uk-UA"/>
              </w:rPr>
              <w:t xml:space="preserve">_filling_from_S5 </w:t>
            </w:r>
            <w:r w:rsidRPr="00BE1D4A">
              <w:rPr>
                <w:b/>
                <w:bCs/>
                <w:color w:val="00B0F0"/>
                <w:lang w:val="uk-UA"/>
              </w:rPr>
              <w:t>]</w:t>
            </w:r>
          </w:p>
        </w:tc>
        <w:tc>
          <w:tcPr>
            <w:tcW w:w="1133" w:type="dxa"/>
          </w:tcPr>
          <w:p w14:paraId="41154D21" w14:textId="77777777" w:rsidR="00CD770A" w:rsidRDefault="00CD770A" w:rsidP="005A14D8">
            <w:pPr>
              <w:rPr>
                <w:lang w:val="uk-UA"/>
              </w:rPr>
            </w:pPr>
            <w:r>
              <w:rPr>
                <w:lang w:val="uk-UA"/>
              </w:rPr>
              <w:t>12</w:t>
            </w:r>
          </w:p>
        </w:tc>
      </w:tr>
      <w:tr w:rsidR="00CD770A" w:rsidRPr="00BE1D4A" w14:paraId="53A4B140" w14:textId="77777777" w:rsidTr="6FD2E594">
        <w:tc>
          <w:tcPr>
            <w:tcW w:w="8217" w:type="dxa"/>
          </w:tcPr>
          <w:p w14:paraId="588C0AE3" w14:textId="77777777" w:rsidR="00CD770A" w:rsidRDefault="00CD770A" w:rsidP="005A14D8">
            <w:pPr>
              <w:rPr>
                <w:bCs/>
                <w:lang w:val="uk-UA"/>
              </w:rPr>
            </w:pPr>
            <w:r>
              <w:rPr>
                <w:bCs/>
                <w:lang w:val="uk-UA"/>
              </w:rPr>
              <w:t xml:space="preserve">Inability to get free housing or rent housing at a discount in </w:t>
            </w:r>
            <w:r w:rsidRPr="00BE1D4A">
              <w:rPr>
                <w:b/>
                <w:bCs/>
                <w:color w:val="00B0F0"/>
                <w:lang w:val="uk-UA"/>
              </w:rPr>
              <w:t>[</w:t>
            </w:r>
            <w:r>
              <w:rPr>
                <w:b/>
                <w:bCs/>
                <w:color w:val="00B0F0"/>
                <w:lang w:val="uk-UA"/>
              </w:rPr>
              <w:t xml:space="preserve">_filling_from_S5 </w:t>
            </w:r>
            <w:r w:rsidRPr="00BE1D4A">
              <w:rPr>
                <w:b/>
                <w:bCs/>
                <w:color w:val="00B0F0"/>
                <w:lang w:val="uk-UA"/>
              </w:rPr>
              <w:t>]</w:t>
            </w:r>
          </w:p>
        </w:tc>
        <w:tc>
          <w:tcPr>
            <w:tcW w:w="1133" w:type="dxa"/>
          </w:tcPr>
          <w:p w14:paraId="0F8A9C8E" w14:textId="77777777" w:rsidR="00CD770A" w:rsidRDefault="00CD770A" w:rsidP="005A14D8">
            <w:pPr>
              <w:rPr>
                <w:lang w:val="uk-UA"/>
              </w:rPr>
            </w:pPr>
            <w:r>
              <w:rPr>
                <w:lang w:val="uk-UA"/>
              </w:rPr>
              <w:t>13</w:t>
            </w:r>
          </w:p>
        </w:tc>
      </w:tr>
      <w:tr w:rsidR="00CD770A" w:rsidRPr="00BE1D4A" w14:paraId="4DA39A90" w14:textId="77777777" w:rsidTr="6FD2E594">
        <w:tc>
          <w:tcPr>
            <w:tcW w:w="8217" w:type="dxa"/>
          </w:tcPr>
          <w:p w14:paraId="7030D0E5" w14:textId="77777777" w:rsidR="00CD770A" w:rsidRDefault="00CD770A" w:rsidP="005A14D8">
            <w:pPr>
              <w:rPr>
                <w:bCs/>
                <w:lang w:val="uk-UA"/>
              </w:rPr>
            </w:pPr>
            <w:r>
              <w:rPr>
                <w:bCs/>
                <w:lang w:val="uk-UA"/>
              </w:rPr>
              <w:t xml:space="preserve">Expiration of temporary shelter time in </w:t>
            </w:r>
            <w:r w:rsidRPr="00BE1D4A">
              <w:rPr>
                <w:b/>
                <w:bCs/>
                <w:color w:val="00B0F0"/>
                <w:lang w:val="uk-UA"/>
              </w:rPr>
              <w:t>[</w:t>
            </w:r>
            <w:r>
              <w:rPr>
                <w:b/>
                <w:bCs/>
                <w:color w:val="00B0F0"/>
                <w:lang w:val="uk-UA"/>
              </w:rPr>
              <w:t xml:space="preserve">_filling_from_S5 </w:t>
            </w:r>
            <w:r w:rsidRPr="00BE1D4A">
              <w:rPr>
                <w:b/>
                <w:bCs/>
                <w:color w:val="00B0F0"/>
                <w:lang w:val="uk-UA"/>
              </w:rPr>
              <w:t>]</w:t>
            </w:r>
          </w:p>
        </w:tc>
        <w:tc>
          <w:tcPr>
            <w:tcW w:w="1133" w:type="dxa"/>
          </w:tcPr>
          <w:p w14:paraId="1BCAC992" w14:textId="77777777" w:rsidR="00CD770A" w:rsidRPr="00BE1D4A" w:rsidRDefault="00CD770A" w:rsidP="005A14D8">
            <w:pPr>
              <w:rPr>
                <w:lang w:val="uk-UA"/>
              </w:rPr>
            </w:pPr>
            <w:r>
              <w:rPr>
                <w:lang w:val="uk-UA"/>
              </w:rPr>
              <w:t>14</w:t>
            </w:r>
          </w:p>
        </w:tc>
      </w:tr>
      <w:tr w:rsidR="00CD770A" w:rsidRPr="00BE1D4A" w14:paraId="1046BE05" w14:textId="77777777" w:rsidTr="6FD2E594">
        <w:tc>
          <w:tcPr>
            <w:tcW w:w="8217" w:type="dxa"/>
          </w:tcPr>
          <w:p w14:paraId="186D6CD1" w14:textId="77777777" w:rsidR="00CD770A" w:rsidRDefault="00CD770A" w:rsidP="005A14D8">
            <w:pPr>
              <w:rPr>
                <w:bCs/>
                <w:lang w:val="uk-UA"/>
              </w:rPr>
            </w:pPr>
            <w:r>
              <w:rPr>
                <w:bCs/>
                <w:lang w:val="uk-UA"/>
              </w:rPr>
              <w:t xml:space="preserve">Other </w:t>
            </w:r>
            <w:r w:rsidRPr="001C379D">
              <w:rPr>
                <w:bCs/>
                <w:color w:val="00B0F0"/>
                <w:lang w:val="uk-UA"/>
              </w:rPr>
              <w:t>BB</w:t>
            </w:r>
          </w:p>
        </w:tc>
        <w:tc>
          <w:tcPr>
            <w:tcW w:w="1133" w:type="dxa"/>
          </w:tcPr>
          <w:p w14:paraId="38F453FC" w14:textId="77777777" w:rsidR="00CD770A" w:rsidRDefault="00CD770A" w:rsidP="005A14D8">
            <w:pPr>
              <w:rPr>
                <w:lang w:val="uk-UA"/>
              </w:rPr>
            </w:pPr>
            <w:r>
              <w:rPr>
                <w:lang w:val="uk-UA"/>
              </w:rPr>
              <w:t>97</w:t>
            </w:r>
          </w:p>
        </w:tc>
      </w:tr>
      <w:tr w:rsidR="00CD770A" w:rsidRPr="00BE1D4A" w14:paraId="5A3EC84C" w14:textId="77777777" w:rsidTr="6FD2E594">
        <w:tc>
          <w:tcPr>
            <w:tcW w:w="8217" w:type="dxa"/>
          </w:tcPr>
          <w:p w14:paraId="04F486A2" w14:textId="77777777" w:rsidR="00CD770A" w:rsidRDefault="00CD770A" w:rsidP="005A14D8">
            <w:pPr>
              <w:rPr>
                <w:bCs/>
                <w:lang w:val="uk-UA"/>
              </w:rPr>
            </w:pPr>
            <w:r>
              <w:rPr>
                <w:bCs/>
                <w:lang w:val="uk-UA"/>
              </w:rPr>
              <w:t>None of the above</w:t>
            </w:r>
          </w:p>
        </w:tc>
        <w:tc>
          <w:tcPr>
            <w:tcW w:w="1133" w:type="dxa"/>
          </w:tcPr>
          <w:p w14:paraId="33DDACE6" w14:textId="77777777" w:rsidR="00CD770A" w:rsidRPr="00BE1D4A" w:rsidRDefault="00CD770A" w:rsidP="005A14D8">
            <w:pPr>
              <w:rPr>
                <w:lang w:val="uk-UA"/>
              </w:rPr>
            </w:pPr>
            <w:r>
              <w:rPr>
                <w:lang w:val="uk-UA"/>
              </w:rPr>
              <w:t>15</w:t>
            </w:r>
          </w:p>
        </w:tc>
      </w:tr>
    </w:tbl>
    <w:p w14:paraId="3596F629" w14:textId="77777777" w:rsidR="00CD770A" w:rsidRDefault="00CD770A" w:rsidP="00CD770A">
      <w:pPr>
        <w:rPr>
          <w:lang w:val="uk-UA"/>
        </w:rPr>
      </w:pPr>
    </w:p>
    <w:p w14:paraId="55FF10A6" w14:textId="0014F835" w:rsidR="49B0FE6B" w:rsidRDefault="004D05CE" w:rsidP="3C54EA84">
      <w:pPr>
        <w:rPr>
          <w:rFonts w:ascii="Aptos" w:eastAsia="Aptos" w:hAnsi="Aptos" w:cs="Aptos"/>
          <w:b/>
          <w:bCs/>
          <w:sz w:val="22"/>
          <w:szCs w:val="22"/>
          <w:lang w:val="uk-UA"/>
        </w:rPr>
      </w:pPr>
      <w:r>
        <w:rPr>
          <w:rFonts w:ascii="Aptos" w:eastAsia="Aptos" w:hAnsi="Aptos" w:cs="Aptos"/>
          <w:b/>
          <w:bCs/>
          <w:sz w:val="22"/>
          <w:szCs w:val="22"/>
          <w:lang w:val="uk-UA"/>
        </w:rPr>
        <w:t>Ж</w:t>
      </w:r>
      <w:r w:rsidR="49B0FE6B" w:rsidRPr="3C54EA84">
        <w:rPr>
          <w:rFonts w:ascii="Aptos" w:eastAsia="Aptos" w:hAnsi="Aptos" w:cs="Aptos"/>
          <w:b/>
          <w:bCs/>
          <w:sz w:val="22"/>
          <w:szCs w:val="22"/>
          <w:lang w:val="uk-UA"/>
        </w:rPr>
        <w:t>4a</w:t>
      </w:r>
    </w:p>
    <w:p w14:paraId="3B7DEE8D" w14:textId="5D9A4AAA" w:rsidR="49B0FE6B" w:rsidRDefault="49B0FE6B" w:rsidP="3C54EA84">
      <w:pPr>
        <w:rPr>
          <w:lang w:val="uk-UA"/>
        </w:rPr>
      </w:pPr>
      <w:r w:rsidRPr="3C54EA84">
        <w:rPr>
          <w:rFonts w:ascii="Aptos" w:eastAsia="Aptos" w:hAnsi="Aptos" w:cs="Aptos"/>
          <w:b/>
          <w:bCs/>
          <w:sz w:val="22"/>
          <w:szCs w:val="22"/>
          <w:lang w:val="uk-UA"/>
        </w:rPr>
        <w:t>Please rate how important each of these factors is</w:t>
      </w:r>
      <w:r w:rsidRPr="3C54EA84">
        <w:rPr>
          <w:rFonts w:ascii="Aptos" w:eastAsia="Aptos" w:hAnsi="Aptos" w:cs="Aptos"/>
          <w:sz w:val="22"/>
          <w:szCs w:val="22"/>
          <w:lang w:val="uk-UA"/>
        </w:rPr>
        <w:t>: 1 - not at all important...7 - very important (give a scale for each selected factor)</w:t>
      </w:r>
    </w:p>
    <w:p w14:paraId="76F0410C" w14:textId="71D615B6" w:rsidR="3C54EA84" w:rsidRDefault="3C54EA84" w:rsidP="3C54EA84">
      <w:pPr>
        <w:rPr>
          <w:lang w:val="uk-UA"/>
        </w:rPr>
      </w:pPr>
    </w:p>
    <w:p w14:paraId="7B6E419B" w14:textId="77777777" w:rsidR="00CD770A" w:rsidRDefault="00CD770A" w:rsidP="00CD770A">
      <w:pPr>
        <w:rPr>
          <w:lang w:val="uk-UA"/>
        </w:rPr>
      </w:pPr>
    </w:p>
    <w:tbl>
      <w:tblPr>
        <w:tblStyle w:val="TableGrid"/>
        <w:tblW w:w="0" w:type="auto"/>
        <w:tblLook w:val="04A0" w:firstRow="1" w:lastRow="0" w:firstColumn="1" w:lastColumn="0" w:noHBand="0" w:noVBand="1"/>
      </w:tblPr>
      <w:tblGrid>
        <w:gridCol w:w="8217"/>
        <w:gridCol w:w="1133"/>
      </w:tblGrid>
      <w:tr w:rsidR="00CD770A" w:rsidRPr="00BE1D4A" w14:paraId="0CD281E0" w14:textId="77777777" w:rsidTr="005A14D8">
        <w:tc>
          <w:tcPr>
            <w:tcW w:w="8217" w:type="dxa"/>
          </w:tcPr>
          <w:p w14:paraId="4FD7D8C9" w14:textId="77777777" w:rsidR="00CD770A" w:rsidRPr="00025BFE" w:rsidRDefault="00CD770A" w:rsidP="005A14D8">
            <w:pPr>
              <w:rPr>
                <w:b/>
                <w:bCs/>
                <w:lang w:val="uk-UA"/>
              </w:rPr>
            </w:pPr>
            <w:r w:rsidRPr="00025BFE">
              <w:rPr>
                <w:b/>
                <w:bCs/>
                <w:lang w:val="uk-UA"/>
              </w:rPr>
              <w:t>Ж4.1 Do you have relatives or close people whom you would like to take abroad, but there are certain obstacles to this?</w:t>
            </w:r>
          </w:p>
        </w:tc>
        <w:tc>
          <w:tcPr>
            <w:tcW w:w="1133" w:type="dxa"/>
          </w:tcPr>
          <w:p w14:paraId="26A46C11" w14:textId="77777777" w:rsidR="00CD770A" w:rsidRPr="00BE1D4A" w:rsidRDefault="00CD770A" w:rsidP="005A14D8">
            <w:pPr>
              <w:rPr>
                <w:lang w:val="uk-UA"/>
              </w:rPr>
            </w:pPr>
            <w:r w:rsidRPr="00BE1D4A">
              <w:rPr>
                <w:b/>
                <w:bCs/>
                <w:color w:val="00B0F0"/>
                <w:lang w:val="uk-UA"/>
              </w:rPr>
              <w:t>OB</w:t>
            </w:r>
          </w:p>
        </w:tc>
      </w:tr>
      <w:tr w:rsidR="00CD770A" w:rsidRPr="00BE1D4A" w14:paraId="57471EB1" w14:textId="77777777" w:rsidTr="005A14D8">
        <w:tc>
          <w:tcPr>
            <w:tcW w:w="8217" w:type="dxa"/>
          </w:tcPr>
          <w:p w14:paraId="02CD1C9C" w14:textId="77777777" w:rsidR="00CD770A" w:rsidRPr="00BE1D4A" w:rsidRDefault="00CD770A" w:rsidP="005A14D8">
            <w:pPr>
              <w:rPr>
                <w:bCs/>
                <w:lang w:val="uk-UA"/>
              </w:rPr>
            </w:pPr>
            <w:r w:rsidRPr="00B203F0">
              <w:rPr>
                <w:lang w:val="uk-UA"/>
              </w:rPr>
              <w:t xml:space="preserve">No. </w:t>
            </w:r>
          </w:p>
        </w:tc>
        <w:tc>
          <w:tcPr>
            <w:tcW w:w="1133" w:type="dxa"/>
          </w:tcPr>
          <w:p w14:paraId="11CF42EC" w14:textId="77777777" w:rsidR="00CD770A" w:rsidRPr="00BE1D4A" w:rsidRDefault="00CD770A" w:rsidP="005A14D8">
            <w:pPr>
              <w:rPr>
                <w:lang w:val="uk-UA"/>
              </w:rPr>
            </w:pPr>
            <w:r w:rsidRPr="00BE1D4A">
              <w:rPr>
                <w:lang w:val="uk-UA"/>
              </w:rPr>
              <w:t>1</w:t>
            </w:r>
          </w:p>
        </w:tc>
      </w:tr>
      <w:tr w:rsidR="00CD770A" w:rsidRPr="00BE1D4A" w14:paraId="68C714CE" w14:textId="77777777" w:rsidTr="005A14D8">
        <w:tc>
          <w:tcPr>
            <w:tcW w:w="8217" w:type="dxa"/>
          </w:tcPr>
          <w:p w14:paraId="5E715DAA" w14:textId="77777777" w:rsidR="00CD770A" w:rsidRPr="00BE1D4A" w:rsidRDefault="00CD770A" w:rsidP="005A14D8">
            <w:pPr>
              <w:rPr>
                <w:bCs/>
                <w:lang w:val="uk-UA"/>
              </w:rPr>
            </w:pPr>
            <w:r w:rsidRPr="00B203F0">
              <w:rPr>
                <w:lang w:val="uk-UA"/>
              </w:rPr>
              <w:t xml:space="preserve">Children. </w:t>
            </w:r>
          </w:p>
        </w:tc>
        <w:tc>
          <w:tcPr>
            <w:tcW w:w="1133" w:type="dxa"/>
          </w:tcPr>
          <w:p w14:paraId="3E233C24" w14:textId="77777777" w:rsidR="00CD770A" w:rsidRPr="00BE1D4A" w:rsidRDefault="00CD770A" w:rsidP="005A14D8">
            <w:pPr>
              <w:rPr>
                <w:lang w:val="uk-UA"/>
              </w:rPr>
            </w:pPr>
            <w:r w:rsidRPr="00BE1D4A">
              <w:rPr>
                <w:lang w:val="uk-UA"/>
              </w:rPr>
              <w:t>2</w:t>
            </w:r>
          </w:p>
        </w:tc>
      </w:tr>
      <w:tr w:rsidR="00CD770A" w:rsidRPr="00BE1D4A" w14:paraId="06EC1D96" w14:textId="77777777" w:rsidTr="005A14D8">
        <w:tc>
          <w:tcPr>
            <w:tcW w:w="8217" w:type="dxa"/>
          </w:tcPr>
          <w:p w14:paraId="0607D244" w14:textId="62048E93" w:rsidR="00CD770A" w:rsidRDefault="00CD770A" w:rsidP="005A14D8">
            <w:pPr>
              <w:rPr>
                <w:bCs/>
                <w:lang w:val="uk-UA"/>
              </w:rPr>
            </w:pPr>
            <w:r w:rsidRPr="00B203F0">
              <w:rPr>
                <w:lang w:val="uk-UA"/>
              </w:rPr>
              <w:t>Women</w:t>
            </w:r>
          </w:p>
        </w:tc>
        <w:tc>
          <w:tcPr>
            <w:tcW w:w="1133" w:type="dxa"/>
          </w:tcPr>
          <w:p w14:paraId="751A2436" w14:textId="42B2529E" w:rsidR="00CD770A" w:rsidRPr="00BE1D4A" w:rsidRDefault="00346816" w:rsidP="005A14D8">
            <w:pPr>
              <w:rPr>
                <w:lang w:val="uk-UA"/>
              </w:rPr>
            </w:pPr>
            <w:r>
              <w:t>3</w:t>
            </w:r>
          </w:p>
        </w:tc>
      </w:tr>
      <w:tr w:rsidR="00CD770A" w:rsidRPr="00BE1D4A" w14:paraId="6CBF0A10" w14:textId="77777777" w:rsidTr="005A14D8">
        <w:tc>
          <w:tcPr>
            <w:tcW w:w="8217" w:type="dxa"/>
          </w:tcPr>
          <w:p w14:paraId="2B37C19C" w14:textId="3FC47D82" w:rsidR="00CD770A" w:rsidRPr="00B57031" w:rsidRDefault="00CD770A" w:rsidP="005A14D8">
            <w:pPr>
              <w:rPr>
                <w:bCs/>
                <w:lang w:val="ru-RU"/>
              </w:rPr>
            </w:pPr>
            <w:r w:rsidRPr="00B203F0">
              <w:rPr>
                <w:lang w:val="uk-UA"/>
              </w:rPr>
              <w:t xml:space="preserve">Men </w:t>
            </w:r>
            <w:r w:rsidR="00BE4A0C">
              <w:rPr>
                <w:lang w:val="uk-UA"/>
              </w:rPr>
              <w:t xml:space="preserve">who are not allowed to travel abroad during the </w:t>
            </w:r>
          </w:p>
        </w:tc>
        <w:tc>
          <w:tcPr>
            <w:tcW w:w="1133" w:type="dxa"/>
          </w:tcPr>
          <w:p w14:paraId="150B4767" w14:textId="4E185CC7" w:rsidR="00CD770A" w:rsidRPr="00BA64FD" w:rsidRDefault="00346816" w:rsidP="005A14D8">
            <w:r>
              <w:t>4</w:t>
            </w:r>
          </w:p>
        </w:tc>
      </w:tr>
      <w:tr w:rsidR="00CD770A" w:rsidRPr="00BE1D4A" w14:paraId="479D5521" w14:textId="77777777" w:rsidTr="005A14D8">
        <w:tc>
          <w:tcPr>
            <w:tcW w:w="8217" w:type="dxa"/>
          </w:tcPr>
          <w:p w14:paraId="77F20B3C" w14:textId="77777777" w:rsidR="00CD770A" w:rsidRPr="0049247E" w:rsidRDefault="00CD770A" w:rsidP="005A14D8">
            <w:pPr>
              <w:rPr>
                <w:bCs/>
                <w:lang w:val="ru-RU"/>
              </w:rPr>
            </w:pPr>
            <w:r w:rsidRPr="00B203F0">
              <w:rPr>
                <w:lang w:val="uk-UA"/>
              </w:rPr>
              <w:t xml:space="preserve">Other men  </w:t>
            </w:r>
          </w:p>
        </w:tc>
        <w:tc>
          <w:tcPr>
            <w:tcW w:w="1133" w:type="dxa"/>
          </w:tcPr>
          <w:p w14:paraId="1BA5EDB7" w14:textId="17AC0EEB" w:rsidR="00CD770A" w:rsidRPr="00BA64FD" w:rsidRDefault="00346816" w:rsidP="005A14D8">
            <w:r>
              <w:t>5</w:t>
            </w:r>
          </w:p>
        </w:tc>
      </w:tr>
    </w:tbl>
    <w:p w14:paraId="79D7B00C" w14:textId="77777777" w:rsidR="00CD770A" w:rsidRDefault="00CD770A" w:rsidP="00CD770A">
      <w:pPr>
        <w:rPr>
          <w:lang w:val="uk-UA"/>
        </w:rPr>
      </w:pPr>
    </w:p>
    <w:p w14:paraId="6289AD20" w14:textId="77777777" w:rsidR="00CD770A" w:rsidRDefault="00CD770A" w:rsidP="00CD770A">
      <w:pPr>
        <w:rPr>
          <w:lang w:val="uk-UA"/>
        </w:rPr>
      </w:pPr>
    </w:p>
    <w:tbl>
      <w:tblPr>
        <w:tblStyle w:val="TableGrid"/>
        <w:tblW w:w="0" w:type="auto"/>
        <w:tblLook w:val="04A0" w:firstRow="1" w:lastRow="0" w:firstColumn="1" w:lastColumn="0" w:noHBand="0" w:noVBand="1"/>
      </w:tblPr>
      <w:tblGrid>
        <w:gridCol w:w="8217"/>
        <w:gridCol w:w="1133"/>
      </w:tblGrid>
      <w:tr w:rsidR="00CD770A" w:rsidRPr="00BE1D4A" w14:paraId="05843274" w14:textId="77777777" w:rsidTr="6FD2E594">
        <w:tc>
          <w:tcPr>
            <w:tcW w:w="8217" w:type="dxa"/>
          </w:tcPr>
          <w:p w14:paraId="56C38CB3" w14:textId="7A81F46E" w:rsidR="00CD770A" w:rsidRPr="005944B2" w:rsidRDefault="00CD770A" w:rsidP="005A14D8">
            <w:pPr>
              <w:rPr>
                <w:b/>
                <w:bCs/>
                <w:lang w:val="uk-UA"/>
              </w:rPr>
            </w:pPr>
            <w:r w:rsidRPr="6FD2E594">
              <w:rPr>
                <w:b/>
                <w:bCs/>
                <w:lang w:val="uk-UA"/>
              </w:rPr>
              <w:t xml:space="preserve">Ж5. (if Ж4.1. = </w:t>
            </w:r>
            <w:r w:rsidR="7EDC8DE9" w:rsidRPr="6FD2E594">
              <w:rPr>
                <w:b/>
                <w:bCs/>
                <w:lang w:val="ru-RU"/>
              </w:rPr>
              <w:t>4</w:t>
            </w:r>
            <w:r w:rsidRPr="6FD2E594">
              <w:rPr>
                <w:b/>
                <w:bCs/>
                <w:lang w:val="uk-UA"/>
              </w:rPr>
              <w:t xml:space="preserve">) Do you consider the possibility of family </w:t>
            </w:r>
            <w:r w:rsidR="29A79882" w:rsidRPr="6FD2E594">
              <w:rPr>
                <w:b/>
                <w:bCs/>
                <w:lang w:val="uk-UA"/>
              </w:rPr>
              <w:t xml:space="preserve">reunification </w:t>
            </w:r>
            <w:r w:rsidRPr="6FD2E594">
              <w:rPr>
                <w:b/>
                <w:bCs/>
                <w:lang w:val="uk-UA"/>
              </w:rPr>
              <w:t>abroad after the war?</w:t>
            </w:r>
          </w:p>
          <w:p w14:paraId="26F99455" w14:textId="77777777" w:rsidR="00CD770A" w:rsidRPr="00767509" w:rsidRDefault="00CD770A" w:rsidP="005A14D8">
            <w:pPr>
              <w:rPr>
                <w:b/>
                <w:bCs/>
                <w:lang w:val="uk-UA"/>
              </w:rPr>
            </w:pPr>
          </w:p>
        </w:tc>
        <w:tc>
          <w:tcPr>
            <w:tcW w:w="1133" w:type="dxa"/>
          </w:tcPr>
          <w:p w14:paraId="4FBC4A88" w14:textId="77777777" w:rsidR="00CD770A" w:rsidRPr="00BE1D4A" w:rsidRDefault="00CD770A" w:rsidP="005A14D8">
            <w:pPr>
              <w:rPr>
                <w:lang w:val="uk-UA"/>
              </w:rPr>
            </w:pPr>
            <w:r w:rsidRPr="00BE1D4A">
              <w:rPr>
                <w:b/>
                <w:bCs/>
                <w:color w:val="00B0F0"/>
                <w:lang w:val="uk-UA"/>
              </w:rPr>
              <w:t>OB</w:t>
            </w:r>
          </w:p>
        </w:tc>
      </w:tr>
      <w:tr w:rsidR="00CD770A" w:rsidRPr="00BE1D4A" w14:paraId="5CE4AF36" w14:textId="77777777" w:rsidTr="6FD2E594">
        <w:tc>
          <w:tcPr>
            <w:tcW w:w="8217" w:type="dxa"/>
          </w:tcPr>
          <w:p w14:paraId="3B9046F6" w14:textId="5BF9427B" w:rsidR="00CD770A" w:rsidRPr="00E554E7" w:rsidRDefault="00E554E7" w:rsidP="005A14D8">
            <w:pPr>
              <w:rPr>
                <w:bCs/>
              </w:rPr>
            </w:pPr>
            <w:proofErr w:type="gramStart"/>
            <w:r>
              <w:rPr>
                <w:bCs/>
              </w:rPr>
              <w:t>Definitely yes</w:t>
            </w:r>
            <w:proofErr w:type="gramEnd"/>
          </w:p>
        </w:tc>
        <w:tc>
          <w:tcPr>
            <w:tcW w:w="1133" w:type="dxa"/>
          </w:tcPr>
          <w:p w14:paraId="28FF1566" w14:textId="77777777" w:rsidR="00CD770A" w:rsidRPr="00BE1D4A" w:rsidRDefault="00CD770A" w:rsidP="005A14D8">
            <w:pPr>
              <w:rPr>
                <w:lang w:val="uk-UA"/>
              </w:rPr>
            </w:pPr>
            <w:r w:rsidRPr="00BE1D4A">
              <w:rPr>
                <w:lang w:val="uk-UA"/>
              </w:rPr>
              <w:t>1</w:t>
            </w:r>
          </w:p>
        </w:tc>
      </w:tr>
      <w:tr w:rsidR="00CD770A" w:rsidRPr="00BE1D4A" w14:paraId="03287F1D" w14:textId="77777777" w:rsidTr="6FD2E594">
        <w:tc>
          <w:tcPr>
            <w:tcW w:w="8217" w:type="dxa"/>
          </w:tcPr>
          <w:p w14:paraId="4C229D8F" w14:textId="05381C84" w:rsidR="00CD770A" w:rsidRPr="00E554E7" w:rsidRDefault="00E554E7" w:rsidP="005A14D8">
            <w:pPr>
              <w:rPr>
                <w:bCs/>
              </w:rPr>
            </w:pPr>
            <w:r>
              <w:rPr>
                <w:bCs/>
              </w:rPr>
              <w:t>Rather yes</w:t>
            </w:r>
          </w:p>
        </w:tc>
        <w:tc>
          <w:tcPr>
            <w:tcW w:w="1133" w:type="dxa"/>
          </w:tcPr>
          <w:p w14:paraId="670342D9" w14:textId="77777777" w:rsidR="00CD770A" w:rsidRPr="00BE1D4A" w:rsidRDefault="00CD770A" w:rsidP="005A14D8">
            <w:pPr>
              <w:rPr>
                <w:lang w:val="uk-UA"/>
              </w:rPr>
            </w:pPr>
            <w:r w:rsidRPr="00BE1D4A">
              <w:rPr>
                <w:lang w:val="uk-UA"/>
              </w:rPr>
              <w:t>2</w:t>
            </w:r>
          </w:p>
        </w:tc>
      </w:tr>
      <w:tr w:rsidR="00CD770A" w:rsidRPr="00BE1D4A" w14:paraId="2CEE25FC" w14:textId="77777777" w:rsidTr="6FD2E594">
        <w:tc>
          <w:tcPr>
            <w:tcW w:w="8217" w:type="dxa"/>
          </w:tcPr>
          <w:p w14:paraId="43A12DD0" w14:textId="77777777" w:rsidR="00CD770A" w:rsidRPr="00BE1D4A" w:rsidRDefault="00CD770A" w:rsidP="005A14D8">
            <w:pPr>
              <w:rPr>
                <w:bCs/>
                <w:lang w:val="uk-UA"/>
              </w:rPr>
            </w:pPr>
            <w:r>
              <w:rPr>
                <w:bCs/>
                <w:lang w:val="uk-UA"/>
              </w:rPr>
              <w:t>Rather no</w:t>
            </w:r>
          </w:p>
        </w:tc>
        <w:tc>
          <w:tcPr>
            <w:tcW w:w="1133" w:type="dxa"/>
          </w:tcPr>
          <w:p w14:paraId="196759D6" w14:textId="77777777" w:rsidR="00CD770A" w:rsidRPr="00BE1D4A" w:rsidRDefault="00CD770A" w:rsidP="005A14D8">
            <w:pPr>
              <w:rPr>
                <w:lang w:val="uk-UA"/>
              </w:rPr>
            </w:pPr>
            <w:r w:rsidRPr="00BE1D4A">
              <w:rPr>
                <w:lang w:val="uk-UA"/>
              </w:rPr>
              <w:t>3</w:t>
            </w:r>
          </w:p>
        </w:tc>
      </w:tr>
      <w:tr w:rsidR="00CD770A" w:rsidRPr="00BE1D4A" w14:paraId="7D44AE86" w14:textId="77777777" w:rsidTr="6FD2E594">
        <w:tc>
          <w:tcPr>
            <w:tcW w:w="8217" w:type="dxa"/>
          </w:tcPr>
          <w:p w14:paraId="4733F3B6" w14:textId="77777777" w:rsidR="00CD770A" w:rsidRDefault="00CD770A" w:rsidP="005A14D8">
            <w:pPr>
              <w:rPr>
                <w:bCs/>
                <w:lang w:val="uk-UA"/>
              </w:rPr>
            </w:pPr>
            <w:r>
              <w:rPr>
                <w:bCs/>
                <w:lang w:val="uk-UA"/>
              </w:rPr>
              <w:t>Definitely not</w:t>
            </w:r>
          </w:p>
        </w:tc>
        <w:tc>
          <w:tcPr>
            <w:tcW w:w="1133" w:type="dxa"/>
          </w:tcPr>
          <w:p w14:paraId="2F196BAE" w14:textId="77777777" w:rsidR="00CD770A" w:rsidRPr="00BE1D4A" w:rsidRDefault="00CD770A" w:rsidP="005A14D8">
            <w:pPr>
              <w:rPr>
                <w:lang w:val="uk-UA"/>
              </w:rPr>
            </w:pPr>
            <w:r>
              <w:rPr>
                <w:lang w:val="uk-UA"/>
              </w:rPr>
              <w:t>4</w:t>
            </w:r>
          </w:p>
        </w:tc>
      </w:tr>
      <w:tr w:rsidR="00CD770A" w:rsidRPr="00BE1D4A" w14:paraId="3F32EFF7" w14:textId="77777777" w:rsidTr="6FD2E594">
        <w:tc>
          <w:tcPr>
            <w:tcW w:w="8217" w:type="dxa"/>
          </w:tcPr>
          <w:p w14:paraId="4EE85359" w14:textId="77777777" w:rsidR="00CD770A" w:rsidRPr="006A3B12" w:rsidRDefault="00CD770A" w:rsidP="005A14D8">
            <w:pPr>
              <w:rPr>
                <w:bCs/>
              </w:rPr>
            </w:pPr>
            <w:r>
              <w:rPr>
                <w:bCs/>
                <w:lang w:val="uk-UA"/>
              </w:rPr>
              <w:t>It's hard to say</w:t>
            </w:r>
          </w:p>
        </w:tc>
        <w:tc>
          <w:tcPr>
            <w:tcW w:w="1133" w:type="dxa"/>
          </w:tcPr>
          <w:p w14:paraId="41D26329" w14:textId="77777777" w:rsidR="00CD770A" w:rsidRPr="00BE1D4A" w:rsidRDefault="00CD770A" w:rsidP="005A14D8">
            <w:pPr>
              <w:rPr>
                <w:lang w:val="uk-UA"/>
              </w:rPr>
            </w:pPr>
            <w:r>
              <w:rPr>
                <w:lang w:val="uk-UA"/>
              </w:rPr>
              <w:t>98</w:t>
            </w:r>
          </w:p>
        </w:tc>
      </w:tr>
    </w:tbl>
    <w:p w14:paraId="425061FF" w14:textId="77777777" w:rsidR="00CD770A" w:rsidRDefault="00CD770A" w:rsidP="00CD770A">
      <w:pPr>
        <w:rPr>
          <w:lang w:val="uk-UA"/>
        </w:rPr>
      </w:pPr>
    </w:p>
    <w:p w14:paraId="1C6BCEDF" w14:textId="77777777" w:rsidR="00CD770A" w:rsidRPr="00BE1D4A" w:rsidRDefault="00CD770A" w:rsidP="00CD770A">
      <w:pPr>
        <w:rPr>
          <w:lang w:val="uk-UA"/>
        </w:rPr>
      </w:pPr>
    </w:p>
    <w:tbl>
      <w:tblPr>
        <w:tblStyle w:val="TableGrid"/>
        <w:tblW w:w="0" w:type="auto"/>
        <w:tblLook w:val="04A0" w:firstRow="1" w:lastRow="0" w:firstColumn="1" w:lastColumn="0" w:noHBand="0" w:noVBand="1"/>
      </w:tblPr>
      <w:tblGrid>
        <w:gridCol w:w="8217"/>
        <w:gridCol w:w="1133"/>
      </w:tblGrid>
      <w:tr w:rsidR="00CD770A" w:rsidRPr="00BE1D4A" w14:paraId="19A66470" w14:textId="77777777" w:rsidTr="005A14D8">
        <w:tc>
          <w:tcPr>
            <w:tcW w:w="8217" w:type="dxa"/>
          </w:tcPr>
          <w:p w14:paraId="6EEC1108" w14:textId="77777777" w:rsidR="00CD770A" w:rsidRPr="00767509" w:rsidRDefault="00CD770A" w:rsidP="005A14D8">
            <w:pPr>
              <w:rPr>
                <w:b/>
                <w:bCs/>
                <w:lang w:val="uk-UA"/>
              </w:rPr>
            </w:pPr>
            <w:r>
              <w:rPr>
                <w:b/>
                <w:bCs/>
                <w:lang w:val="uk-UA"/>
              </w:rPr>
              <w:t>Ж7</w:t>
            </w:r>
            <w:r w:rsidRPr="00BE1D4A">
              <w:rPr>
                <w:b/>
                <w:bCs/>
                <w:lang w:val="uk-UA"/>
              </w:rPr>
              <w:t>.</w:t>
            </w:r>
            <w:r>
              <w:rPr>
                <w:b/>
                <w:bCs/>
                <w:lang w:val="uk-UA"/>
              </w:rPr>
              <w:t xml:space="preserve"> Would you consider returning to Ukraine to a safer region instead of your home region if it is still not safe to return to your region or if it is not rebuilt?</w:t>
            </w:r>
          </w:p>
        </w:tc>
        <w:tc>
          <w:tcPr>
            <w:tcW w:w="1133" w:type="dxa"/>
          </w:tcPr>
          <w:p w14:paraId="71565FCE" w14:textId="77777777" w:rsidR="00CD770A" w:rsidRPr="00BE1D4A" w:rsidRDefault="00CD770A" w:rsidP="005A14D8">
            <w:pPr>
              <w:rPr>
                <w:lang w:val="uk-UA"/>
              </w:rPr>
            </w:pPr>
            <w:r w:rsidRPr="00BE1D4A">
              <w:rPr>
                <w:b/>
                <w:bCs/>
                <w:color w:val="00B0F0"/>
                <w:lang w:val="uk-UA"/>
              </w:rPr>
              <w:t>OB</w:t>
            </w:r>
          </w:p>
        </w:tc>
      </w:tr>
      <w:tr w:rsidR="00CD770A" w:rsidRPr="00BE1D4A" w14:paraId="7113662C" w14:textId="77777777" w:rsidTr="005A14D8">
        <w:tc>
          <w:tcPr>
            <w:tcW w:w="8217" w:type="dxa"/>
          </w:tcPr>
          <w:p w14:paraId="1F67E73E" w14:textId="4AF186DD" w:rsidR="00CD770A" w:rsidRPr="00E554E7" w:rsidRDefault="00E554E7" w:rsidP="005A14D8">
            <w:pPr>
              <w:rPr>
                <w:bCs/>
              </w:rPr>
            </w:pPr>
            <w:proofErr w:type="gramStart"/>
            <w:r>
              <w:rPr>
                <w:bCs/>
              </w:rPr>
              <w:t>Definitely yes</w:t>
            </w:r>
            <w:proofErr w:type="gramEnd"/>
          </w:p>
        </w:tc>
        <w:tc>
          <w:tcPr>
            <w:tcW w:w="1133" w:type="dxa"/>
          </w:tcPr>
          <w:p w14:paraId="701F0518" w14:textId="77777777" w:rsidR="00CD770A" w:rsidRPr="00BE1D4A" w:rsidRDefault="00CD770A" w:rsidP="005A14D8">
            <w:pPr>
              <w:rPr>
                <w:lang w:val="uk-UA"/>
              </w:rPr>
            </w:pPr>
            <w:r w:rsidRPr="00BE1D4A">
              <w:rPr>
                <w:lang w:val="uk-UA"/>
              </w:rPr>
              <w:t>1</w:t>
            </w:r>
          </w:p>
        </w:tc>
      </w:tr>
      <w:tr w:rsidR="00CD770A" w:rsidRPr="00BE1D4A" w14:paraId="5D344CD5" w14:textId="77777777" w:rsidTr="005A14D8">
        <w:tc>
          <w:tcPr>
            <w:tcW w:w="8217" w:type="dxa"/>
          </w:tcPr>
          <w:p w14:paraId="10439AF3" w14:textId="25525CA7" w:rsidR="00CD770A" w:rsidRPr="00E554E7" w:rsidRDefault="00E554E7" w:rsidP="005A14D8">
            <w:pPr>
              <w:rPr>
                <w:bCs/>
              </w:rPr>
            </w:pPr>
            <w:r>
              <w:rPr>
                <w:bCs/>
              </w:rPr>
              <w:t>Rather yes</w:t>
            </w:r>
          </w:p>
        </w:tc>
        <w:tc>
          <w:tcPr>
            <w:tcW w:w="1133" w:type="dxa"/>
          </w:tcPr>
          <w:p w14:paraId="0C9C2496" w14:textId="77777777" w:rsidR="00CD770A" w:rsidRPr="00BE1D4A" w:rsidRDefault="00CD770A" w:rsidP="005A14D8">
            <w:pPr>
              <w:rPr>
                <w:lang w:val="uk-UA"/>
              </w:rPr>
            </w:pPr>
            <w:r w:rsidRPr="00BE1D4A">
              <w:rPr>
                <w:lang w:val="uk-UA"/>
              </w:rPr>
              <w:t>2</w:t>
            </w:r>
          </w:p>
        </w:tc>
      </w:tr>
      <w:tr w:rsidR="00CD770A" w:rsidRPr="00BE1D4A" w14:paraId="595DB2D8" w14:textId="77777777" w:rsidTr="005A14D8">
        <w:tc>
          <w:tcPr>
            <w:tcW w:w="8217" w:type="dxa"/>
          </w:tcPr>
          <w:p w14:paraId="3A746604" w14:textId="77777777" w:rsidR="00CD770A" w:rsidRPr="00BE1D4A" w:rsidRDefault="00CD770A" w:rsidP="005A14D8">
            <w:pPr>
              <w:rPr>
                <w:bCs/>
                <w:lang w:val="uk-UA"/>
              </w:rPr>
            </w:pPr>
            <w:r>
              <w:rPr>
                <w:bCs/>
                <w:lang w:val="uk-UA"/>
              </w:rPr>
              <w:t>Rather no</w:t>
            </w:r>
          </w:p>
        </w:tc>
        <w:tc>
          <w:tcPr>
            <w:tcW w:w="1133" w:type="dxa"/>
          </w:tcPr>
          <w:p w14:paraId="1E7A6ABE" w14:textId="77777777" w:rsidR="00CD770A" w:rsidRPr="00BE1D4A" w:rsidRDefault="00CD770A" w:rsidP="005A14D8">
            <w:pPr>
              <w:rPr>
                <w:lang w:val="uk-UA"/>
              </w:rPr>
            </w:pPr>
            <w:r w:rsidRPr="00BE1D4A">
              <w:rPr>
                <w:lang w:val="uk-UA"/>
              </w:rPr>
              <w:t>3</w:t>
            </w:r>
          </w:p>
        </w:tc>
      </w:tr>
      <w:tr w:rsidR="00CD770A" w:rsidRPr="00BE1D4A" w14:paraId="581FCFEF" w14:textId="77777777" w:rsidTr="005A14D8">
        <w:tc>
          <w:tcPr>
            <w:tcW w:w="8217" w:type="dxa"/>
          </w:tcPr>
          <w:p w14:paraId="7AA2EEAB" w14:textId="77777777" w:rsidR="00CD770A" w:rsidRDefault="00CD770A" w:rsidP="005A14D8">
            <w:pPr>
              <w:rPr>
                <w:bCs/>
                <w:lang w:val="uk-UA"/>
              </w:rPr>
            </w:pPr>
            <w:r>
              <w:rPr>
                <w:bCs/>
                <w:lang w:val="uk-UA"/>
              </w:rPr>
              <w:lastRenderedPageBreak/>
              <w:t>Definitely not</w:t>
            </w:r>
          </w:p>
        </w:tc>
        <w:tc>
          <w:tcPr>
            <w:tcW w:w="1133" w:type="dxa"/>
          </w:tcPr>
          <w:p w14:paraId="57AB0D08" w14:textId="77777777" w:rsidR="00CD770A" w:rsidRPr="00BE1D4A" w:rsidRDefault="00CD770A" w:rsidP="005A14D8">
            <w:pPr>
              <w:rPr>
                <w:lang w:val="uk-UA"/>
              </w:rPr>
            </w:pPr>
            <w:r>
              <w:rPr>
                <w:lang w:val="uk-UA"/>
              </w:rPr>
              <w:t>4</w:t>
            </w:r>
          </w:p>
        </w:tc>
      </w:tr>
      <w:tr w:rsidR="00CD770A" w:rsidRPr="00BE1D4A" w14:paraId="1240EBE9" w14:textId="77777777" w:rsidTr="005A14D8">
        <w:tc>
          <w:tcPr>
            <w:tcW w:w="8217" w:type="dxa"/>
          </w:tcPr>
          <w:p w14:paraId="5778F078" w14:textId="77777777" w:rsidR="00CD770A" w:rsidRDefault="00CD770A" w:rsidP="005A14D8">
            <w:pPr>
              <w:rPr>
                <w:bCs/>
                <w:lang w:val="uk-UA"/>
              </w:rPr>
            </w:pPr>
            <w:r>
              <w:rPr>
                <w:bCs/>
                <w:lang w:val="uk-UA"/>
              </w:rPr>
              <w:t>It's hard to say</w:t>
            </w:r>
          </w:p>
        </w:tc>
        <w:tc>
          <w:tcPr>
            <w:tcW w:w="1133" w:type="dxa"/>
          </w:tcPr>
          <w:p w14:paraId="55AE13F8" w14:textId="77777777" w:rsidR="00CD770A" w:rsidRPr="00BE1D4A" w:rsidRDefault="00CD770A" w:rsidP="005A14D8">
            <w:pPr>
              <w:rPr>
                <w:lang w:val="uk-UA"/>
              </w:rPr>
            </w:pPr>
            <w:r>
              <w:rPr>
                <w:lang w:val="uk-UA"/>
              </w:rPr>
              <w:t>98</w:t>
            </w:r>
          </w:p>
        </w:tc>
      </w:tr>
      <w:tr w:rsidR="00CD770A" w:rsidRPr="00BE1D4A" w14:paraId="6AD99CE7" w14:textId="77777777" w:rsidTr="005A14D8">
        <w:tc>
          <w:tcPr>
            <w:tcW w:w="8217" w:type="dxa"/>
          </w:tcPr>
          <w:p w14:paraId="5FA702D0" w14:textId="77777777" w:rsidR="00CD770A" w:rsidRPr="0049247E" w:rsidRDefault="00CD770A" w:rsidP="005A14D8">
            <w:pPr>
              <w:rPr>
                <w:bCs/>
                <w:lang w:val="ru-RU"/>
              </w:rPr>
            </w:pPr>
            <w:r>
              <w:rPr>
                <w:bCs/>
                <w:lang w:val="uk-UA"/>
              </w:rPr>
              <w:t>My region is already comparatively safer to live in in Ukraine</w:t>
            </w:r>
          </w:p>
        </w:tc>
        <w:tc>
          <w:tcPr>
            <w:tcW w:w="1133" w:type="dxa"/>
          </w:tcPr>
          <w:p w14:paraId="2523D61B" w14:textId="77777777" w:rsidR="00CD770A" w:rsidRPr="00BE1D4A" w:rsidRDefault="00CD770A" w:rsidP="005A14D8">
            <w:pPr>
              <w:rPr>
                <w:lang w:val="uk-UA"/>
              </w:rPr>
            </w:pPr>
            <w:r>
              <w:rPr>
                <w:lang w:val="uk-UA"/>
              </w:rPr>
              <w:t>5</w:t>
            </w:r>
          </w:p>
        </w:tc>
      </w:tr>
    </w:tbl>
    <w:p w14:paraId="3965349E" w14:textId="77777777" w:rsidR="00CD770A" w:rsidRDefault="00CD770A" w:rsidP="00CD770A">
      <w:pPr>
        <w:rPr>
          <w:lang w:val="uk-UA"/>
        </w:rPr>
      </w:pPr>
    </w:p>
    <w:p w14:paraId="19E70EB2" w14:textId="77777777" w:rsidR="00CD770A" w:rsidRDefault="00CD770A" w:rsidP="00CD770A">
      <w:pPr>
        <w:rPr>
          <w:lang w:val="uk-UA"/>
        </w:rPr>
      </w:pPr>
    </w:p>
    <w:tbl>
      <w:tblPr>
        <w:tblStyle w:val="TableGrid"/>
        <w:tblW w:w="0" w:type="auto"/>
        <w:tblLook w:val="04A0" w:firstRow="1" w:lastRow="0" w:firstColumn="1" w:lastColumn="0" w:noHBand="0" w:noVBand="1"/>
      </w:tblPr>
      <w:tblGrid>
        <w:gridCol w:w="8217"/>
        <w:gridCol w:w="1133"/>
      </w:tblGrid>
      <w:tr w:rsidR="00CD770A" w:rsidRPr="00BE1D4A" w14:paraId="050E5769" w14:textId="77777777" w:rsidTr="005A14D8">
        <w:tc>
          <w:tcPr>
            <w:tcW w:w="8217" w:type="dxa"/>
          </w:tcPr>
          <w:p w14:paraId="502B941C" w14:textId="77777777" w:rsidR="00CD770A" w:rsidRPr="00767509" w:rsidRDefault="00CD770A" w:rsidP="005A14D8">
            <w:pPr>
              <w:rPr>
                <w:b/>
                <w:bCs/>
                <w:lang w:val="uk-UA"/>
              </w:rPr>
            </w:pPr>
            <w:r>
              <w:rPr>
                <w:b/>
                <w:bCs/>
                <w:lang w:val="uk-UA"/>
              </w:rPr>
              <w:t>Ж9</w:t>
            </w:r>
            <w:r w:rsidRPr="00BE1D4A">
              <w:rPr>
                <w:b/>
                <w:bCs/>
                <w:lang w:val="uk-UA"/>
              </w:rPr>
              <w:t xml:space="preserve">. </w:t>
            </w:r>
            <w:r>
              <w:rPr>
                <w:b/>
                <w:bCs/>
                <w:lang w:val="uk-UA"/>
              </w:rPr>
              <w:t xml:space="preserve">Comparing life in Ukraine and life in </w:t>
            </w:r>
            <w:r w:rsidRPr="00BE1D4A">
              <w:rPr>
                <w:b/>
                <w:bCs/>
                <w:color w:val="00B0F0"/>
                <w:lang w:val="uk-UA"/>
              </w:rPr>
              <w:t>[</w:t>
            </w:r>
            <w:r>
              <w:rPr>
                <w:b/>
                <w:bCs/>
                <w:color w:val="00B0F0"/>
                <w:lang w:val="uk-UA"/>
              </w:rPr>
              <w:t xml:space="preserve">_filling_from_S5 </w:t>
            </w:r>
            <w:r w:rsidRPr="00BE1D4A">
              <w:rPr>
                <w:b/>
                <w:bCs/>
                <w:color w:val="00B0F0"/>
                <w:lang w:val="uk-UA"/>
              </w:rPr>
              <w:t>]</w:t>
            </w:r>
            <w:r w:rsidRPr="00025BFE">
              <w:rPr>
                <w:b/>
                <w:bCs/>
                <w:color w:val="000000" w:themeColor="text1"/>
                <w:lang w:val="uk-UA"/>
              </w:rPr>
              <w:t>, in general, where do you like to live more?</w:t>
            </w:r>
          </w:p>
        </w:tc>
        <w:tc>
          <w:tcPr>
            <w:tcW w:w="1133" w:type="dxa"/>
          </w:tcPr>
          <w:p w14:paraId="32DDE105" w14:textId="77777777" w:rsidR="00CD770A" w:rsidRPr="00BE1D4A" w:rsidRDefault="00CD770A" w:rsidP="005A14D8">
            <w:pPr>
              <w:rPr>
                <w:lang w:val="uk-UA"/>
              </w:rPr>
            </w:pPr>
            <w:r w:rsidRPr="00BE1D4A">
              <w:rPr>
                <w:b/>
                <w:bCs/>
                <w:color w:val="00B0F0"/>
                <w:lang w:val="uk-UA"/>
              </w:rPr>
              <w:t>OB</w:t>
            </w:r>
          </w:p>
        </w:tc>
      </w:tr>
      <w:tr w:rsidR="00CD770A" w:rsidRPr="00BE1D4A" w14:paraId="109B4EEA" w14:textId="77777777" w:rsidTr="005A14D8">
        <w:tc>
          <w:tcPr>
            <w:tcW w:w="8217" w:type="dxa"/>
          </w:tcPr>
          <w:p w14:paraId="123BFB6A" w14:textId="77777777" w:rsidR="00CD770A" w:rsidRPr="00BE1D4A" w:rsidRDefault="00CD770A" w:rsidP="005A14D8">
            <w:pPr>
              <w:rPr>
                <w:bCs/>
                <w:lang w:val="uk-UA"/>
              </w:rPr>
            </w:pPr>
            <w:r>
              <w:rPr>
                <w:bCs/>
                <w:lang w:val="uk-UA"/>
              </w:rPr>
              <w:t>1 = I like living in Ukraine much more</w:t>
            </w:r>
          </w:p>
        </w:tc>
        <w:tc>
          <w:tcPr>
            <w:tcW w:w="1133" w:type="dxa"/>
          </w:tcPr>
          <w:p w14:paraId="2228C1B0" w14:textId="77777777" w:rsidR="00CD770A" w:rsidRPr="00BE1D4A" w:rsidRDefault="00CD770A" w:rsidP="005A14D8">
            <w:pPr>
              <w:rPr>
                <w:lang w:val="uk-UA"/>
              </w:rPr>
            </w:pPr>
            <w:r w:rsidRPr="00BE1D4A">
              <w:rPr>
                <w:lang w:val="uk-UA"/>
              </w:rPr>
              <w:t>1</w:t>
            </w:r>
          </w:p>
        </w:tc>
      </w:tr>
      <w:tr w:rsidR="00CD770A" w:rsidRPr="00BE1D4A" w14:paraId="04B98033" w14:textId="77777777" w:rsidTr="005A14D8">
        <w:tc>
          <w:tcPr>
            <w:tcW w:w="8217" w:type="dxa"/>
          </w:tcPr>
          <w:p w14:paraId="312F0F8C" w14:textId="77777777" w:rsidR="00CD770A" w:rsidRPr="00BE1D4A" w:rsidRDefault="00CD770A" w:rsidP="005A14D8">
            <w:pPr>
              <w:rPr>
                <w:bCs/>
                <w:lang w:val="uk-UA"/>
              </w:rPr>
            </w:pPr>
            <w:r>
              <w:rPr>
                <w:bCs/>
                <w:lang w:val="uk-UA"/>
              </w:rPr>
              <w:t>2</w:t>
            </w:r>
          </w:p>
        </w:tc>
        <w:tc>
          <w:tcPr>
            <w:tcW w:w="1133" w:type="dxa"/>
          </w:tcPr>
          <w:p w14:paraId="75742B99" w14:textId="77777777" w:rsidR="00CD770A" w:rsidRPr="00BE1D4A" w:rsidRDefault="00CD770A" w:rsidP="005A14D8">
            <w:pPr>
              <w:rPr>
                <w:lang w:val="uk-UA"/>
              </w:rPr>
            </w:pPr>
            <w:r w:rsidRPr="00BE1D4A">
              <w:rPr>
                <w:lang w:val="uk-UA"/>
              </w:rPr>
              <w:t>2</w:t>
            </w:r>
          </w:p>
        </w:tc>
      </w:tr>
      <w:tr w:rsidR="00CD770A" w:rsidRPr="00BE1D4A" w14:paraId="1DA6CB5B" w14:textId="77777777" w:rsidTr="005A14D8">
        <w:tc>
          <w:tcPr>
            <w:tcW w:w="8217" w:type="dxa"/>
          </w:tcPr>
          <w:p w14:paraId="5B77E27E" w14:textId="77777777" w:rsidR="00CD770A" w:rsidRPr="00BE1D4A" w:rsidRDefault="00CD770A" w:rsidP="005A14D8">
            <w:pPr>
              <w:rPr>
                <w:bCs/>
                <w:lang w:val="uk-UA"/>
              </w:rPr>
            </w:pPr>
            <w:r>
              <w:rPr>
                <w:bCs/>
                <w:lang w:val="uk-UA"/>
              </w:rPr>
              <w:t>3</w:t>
            </w:r>
          </w:p>
        </w:tc>
        <w:tc>
          <w:tcPr>
            <w:tcW w:w="1133" w:type="dxa"/>
          </w:tcPr>
          <w:p w14:paraId="2138DDEF" w14:textId="77777777" w:rsidR="00CD770A" w:rsidRPr="00BE1D4A" w:rsidRDefault="00CD770A" w:rsidP="005A14D8">
            <w:pPr>
              <w:rPr>
                <w:lang w:val="uk-UA"/>
              </w:rPr>
            </w:pPr>
            <w:r w:rsidRPr="00BE1D4A">
              <w:rPr>
                <w:lang w:val="uk-UA"/>
              </w:rPr>
              <w:t>3</w:t>
            </w:r>
          </w:p>
        </w:tc>
      </w:tr>
      <w:tr w:rsidR="00CD770A" w:rsidRPr="00BE1D4A" w14:paraId="378A40D5" w14:textId="77777777" w:rsidTr="005A14D8">
        <w:tc>
          <w:tcPr>
            <w:tcW w:w="8217" w:type="dxa"/>
          </w:tcPr>
          <w:p w14:paraId="22D41802" w14:textId="77777777" w:rsidR="00CD770A" w:rsidRDefault="00CD770A" w:rsidP="005A14D8">
            <w:pPr>
              <w:rPr>
                <w:bCs/>
                <w:lang w:val="uk-UA"/>
              </w:rPr>
            </w:pPr>
            <w:r>
              <w:rPr>
                <w:bCs/>
                <w:lang w:val="uk-UA"/>
              </w:rPr>
              <w:t>4</w:t>
            </w:r>
          </w:p>
        </w:tc>
        <w:tc>
          <w:tcPr>
            <w:tcW w:w="1133" w:type="dxa"/>
          </w:tcPr>
          <w:p w14:paraId="3DA9D62D" w14:textId="77777777" w:rsidR="00CD770A" w:rsidRPr="00BE1D4A" w:rsidRDefault="00CD770A" w:rsidP="005A14D8">
            <w:pPr>
              <w:rPr>
                <w:lang w:val="uk-UA"/>
              </w:rPr>
            </w:pPr>
            <w:r>
              <w:rPr>
                <w:lang w:val="uk-UA"/>
              </w:rPr>
              <w:t>4</w:t>
            </w:r>
          </w:p>
        </w:tc>
      </w:tr>
      <w:tr w:rsidR="00CD770A" w:rsidRPr="00BE1D4A" w14:paraId="1CD120C0" w14:textId="77777777" w:rsidTr="005A14D8">
        <w:tc>
          <w:tcPr>
            <w:tcW w:w="8217" w:type="dxa"/>
          </w:tcPr>
          <w:p w14:paraId="4DE605F7" w14:textId="77777777" w:rsidR="00CD770A" w:rsidRDefault="00CD770A" w:rsidP="005A14D8">
            <w:pPr>
              <w:rPr>
                <w:bCs/>
                <w:lang w:val="uk-UA"/>
              </w:rPr>
            </w:pPr>
            <w:r>
              <w:rPr>
                <w:bCs/>
                <w:lang w:val="uk-UA"/>
              </w:rPr>
              <w:t>5</w:t>
            </w:r>
          </w:p>
        </w:tc>
        <w:tc>
          <w:tcPr>
            <w:tcW w:w="1133" w:type="dxa"/>
          </w:tcPr>
          <w:p w14:paraId="0C7FC5BA" w14:textId="77777777" w:rsidR="00CD770A" w:rsidRDefault="00CD770A" w:rsidP="005A14D8">
            <w:pPr>
              <w:rPr>
                <w:lang w:val="uk-UA"/>
              </w:rPr>
            </w:pPr>
            <w:r>
              <w:rPr>
                <w:lang w:val="uk-UA"/>
              </w:rPr>
              <w:t>5</w:t>
            </w:r>
          </w:p>
        </w:tc>
      </w:tr>
      <w:tr w:rsidR="00CD770A" w:rsidRPr="00BE1D4A" w14:paraId="7F3286E9" w14:textId="77777777" w:rsidTr="005A14D8">
        <w:tc>
          <w:tcPr>
            <w:tcW w:w="8217" w:type="dxa"/>
          </w:tcPr>
          <w:p w14:paraId="1DE237B9" w14:textId="77777777" w:rsidR="00CD770A" w:rsidRDefault="00CD770A" w:rsidP="005A14D8">
            <w:pPr>
              <w:rPr>
                <w:bCs/>
                <w:lang w:val="uk-UA"/>
              </w:rPr>
            </w:pPr>
            <w:r>
              <w:rPr>
                <w:bCs/>
                <w:lang w:val="uk-UA"/>
              </w:rPr>
              <w:t>6</w:t>
            </w:r>
          </w:p>
        </w:tc>
        <w:tc>
          <w:tcPr>
            <w:tcW w:w="1133" w:type="dxa"/>
          </w:tcPr>
          <w:p w14:paraId="0A80831C" w14:textId="77777777" w:rsidR="00CD770A" w:rsidRPr="00BE1D4A" w:rsidRDefault="00CD770A" w:rsidP="005A14D8">
            <w:pPr>
              <w:rPr>
                <w:lang w:val="uk-UA"/>
              </w:rPr>
            </w:pPr>
            <w:r>
              <w:rPr>
                <w:lang w:val="uk-UA"/>
              </w:rPr>
              <w:t>6</w:t>
            </w:r>
          </w:p>
        </w:tc>
      </w:tr>
      <w:tr w:rsidR="00CD770A" w:rsidRPr="00BE1D4A" w14:paraId="0C37267F" w14:textId="77777777" w:rsidTr="005A14D8">
        <w:tc>
          <w:tcPr>
            <w:tcW w:w="8217" w:type="dxa"/>
          </w:tcPr>
          <w:p w14:paraId="506E8C42" w14:textId="77777777" w:rsidR="00CD770A" w:rsidRDefault="00CD770A" w:rsidP="005A14D8">
            <w:pPr>
              <w:rPr>
                <w:bCs/>
                <w:lang w:val="uk-UA"/>
              </w:rPr>
            </w:pPr>
            <w:r>
              <w:rPr>
                <w:bCs/>
                <w:lang w:val="uk-UA"/>
              </w:rPr>
              <w:t>7</w:t>
            </w:r>
          </w:p>
        </w:tc>
        <w:tc>
          <w:tcPr>
            <w:tcW w:w="1133" w:type="dxa"/>
          </w:tcPr>
          <w:p w14:paraId="3C07A44E" w14:textId="77777777" w:rsidR="00CD770A" w:rsidRDefault="00CD770A" w:rsidP="005A14D8">
            <w:pPr>
              <w:rPr>
                <w:lang w:val="uk-UA"/>
              </w:rPr>
            </w:pPr>
            <w:r>
              <w:rPr>
                <w:lang w:val="uk-UA"/>
              </w:rPr>
              <w:t>7</w:t>
            </w:r>
          </w:p>
        </w:tc>
      </w:tr>
      <w:tr w:rsidR="00CD770A" w:rsidRPr="00BE1D4A" w14:paraId="0C01C0FD" w14:textId="77777777" w:rsidTr="005A14D8">
        <w:tc>
          <w:tcPr>
            <w:tcW w:w="8217" w:type="dxa"/>
          </w:tcPr>
          <w:p w14:paraId="3ACC87AA" w14:textId="77777777" w:rsidR="00CD770A" w:rsidRDefault="00CD770A" w:rsidP="005A14D8">
            <w:pPr>
              <w:rPr>
                <w:bCs/>
                <w:lang w:val="uk-UA"/>
              </w:rPr>
            </w:pPr>
            <w:r>
              <w:rPr>
                <w:bCs/>
                <w:lang w:val="uk-UA"/>
              </w:rPr>
              <w:t>8</w:t>
            </w:r>
          </w:p>
        </w:tc>
        <w:tc>
          <w:tcPr>
            <w:tcW w:w="1133" w:type="dxa"/>
          </w:tcPr>
          <w:p w14:paraId="537D6112" w14:textId="77777777" w:rsidR="00CD770A" w:rsidRDefault="00CD770A" w:rsidP="005A14D8">
            <w:pPr>
              <w:rPr>
                <w:lang w:val="uk-UA"/>
              </w:rPr>
            </w:pPr>
            <w:r>
              <w:rPr>
                <w:lang w:val="uk-UA"/>
              </w:rPr>
              <w:t>8</w:t>
            </w:r>
          </w:p>
        </w:tc>
      </w:tr>
      <w:tr w:rsidR="00CD770A" w:rsidRPr="00BE1D4A" w14:paraId="0D19DBCA" w14:textId="77777777" w:rsidTr="005A14D8">
        <w:tc>
          <w:tcPr>
            <w:tcW w:w="8217" w:type="dxa"/>
          </w:tcPr>
          <w:p w14:paraId="3A556E65" w14:textId="77777777" w:rsidR="00CD770A" w:rsidRDefault="00CD770A" w:rsidP="005A14D8">
            <w:pPr>
              <w:rPr>
                <w:bCs/>
                <w:lang w:val="uk-UA"/>
              </w:rPr>
            </w:pPr>
            <w:r>
              <w:rPr>
                <w:bCs/>
                <w:lang w:val="uk-UA"/>
              </w:rPr>
              <w:t>9</w:t>
            </w:r>
          </w:p>
        </w:tc>
        <w:tc>
          <w:tcPr>
            <w:tcW w:w="1133" w:type="dxa"/>
          </w:tcPr>
          <w:p w14:paraId="7A78F347" w14:textId="77777777" w:rsidR="00CD770A" w:rsidRDefault="00CD770A" w:rsidP="005A14D8">
            <w:pPr>
              <w:rPr>
                <w:lang w:val="uk-UA"/>
              </w:rPr>
            </w:pPr>
            <w:r>
              <w:rPr>
                <w:lang w:val="uk-UA"/>
              </w:rPr>
              <w:t>9</w:t>
            </w:r>
          </w:p>
        </w:tc>
      </w:tr>
      <w:tr w:rsidR="00CD770A" w:rsidRPr="00BE1D4A" w14:paraId="5DEF716B" w14:textId="77777777" w:rsidTr="005A14D8">
        <w:tc>
          <w:tcPr>
            <w:tcW w:w="8217" w:type="dxa"/>
          </w:tcPr>
          <w:p w14:paraId="34118490" w14:textId="77777777" w:rsidR="00CD770A" w:rsidRPr="0049247E" w:rsidRDefault="00CD770A" w:rsidP="005A14D8">
            <w:pPr>
              <w:rPr>
                <w:bCs/>
                <w:lang w:val="ru-RU"/>
              </w:rPr>
            </w:pPr>
            <w:r>
              <w:rPr>
                <w:bCs/>
                <w:lang w:val="ru-RU"/>
              </w:rPr>
              <w:t xml:space="preserve">10 = I like living in </w:t>
            </w:r>
            <w:r w:rsidRPr="00BE1D4A">
              <w:rPr>
                <w:b/>
                <w:bCs/>
                <w:color w:val="00B0F0"/>
                <w:lang w:val="uk-UA"/>
              </w:rPr>
              <w:t>[</w:t>
            </w:r>
            <w:r>
              <w:rPr>
                <w:b/>
                <w:bCs/>
                <w:color w:val="00B0F0"/>
                <w:lang w:val="uk-UA"/>
              </w:rPr>
              <w:t xml:space="preserve">_filling_from_S5 </w:t>
            </w:r>
            <w:r w:rsidRPr="00BE1D4A">
              <w:rPr>
                <w:b/>
                <w:bCs/>
                <w:color w:val="00B0F0"/>
                <w:lang w:val="uk-UA"/>
              </w:rPr>
              <w:t xml:space="preserve">] </w:t>
            </w:r>
            <w:r>
              <w:rPr>
                <w:bCs/>
                <w:lang w:val="ru-RU"/>
              </w:rPr>
              <w:t>much more</w:t>
            </w:r>
          </w:p>
        </w:tc>
        <w:tc>
          <w:tcPr>
            <w:tcW w:w="1133" w:type="dxa"/>
          </w:tcPr>
          <w:p w14:paraId="1F175A49" w14:textId="77777777" w:rsidR="00CD770A" w:rsidRPr="00BE1D4A" w:rsidRDefault="00CD770A" w:rsidP="005A14D8">
            <w:pPr>
              <w:rPr>
                <w:lang w:val="uk-UA"/>
              </w:rPr>
            </w:pPr>
            <w:r>
              <w:rPr>
                <w:lang w:val="uk-UA"/>
              </w:rPr>
              <w:t>10</w:t>
            </w:r>
          </w:p>
        </w:tc>
      </w:tr>
    </w:tbl>
    <w:p w14:paraId="45DEF9FA" w14:textId="77777777" w:rsidR="00CD770A" w:rsidRDefault="00CD770A" w:rsidP="00CD770A">
      <w:pPr>
        <w:rPr>
          <w:lang w:val="uk-UA"/>
        </w:rPr>
      </w:pPr>
    </w:p>
    <w:tbl>
      <w:tblPr>
        <w:tblStyle w:val="TableGrid"/>
        <w:tblW w:w="0" w:type="auto"/>
        <w:tblLook w:val="04A0" w:firstRow="1" w:lastRow="0" w:firstColumn="1" w:lastColumn="0" w:noHBand="0" w:noVBand="1"/>
      </w:tblPr>
      <w:tblGrid>
        <w:gridCol w:w="8217"/>
        <w:gridCol w:w="1133"/>
      </w:tblGrid>
      <w:tr w:rsidR="00CD770A" w:rsidRPr="00BE1D4A" w14:paraId="4B9B7DD6" w14:textId="77777777" w:rsidTr="005A14D8">
        <w:tc>
          <w:tcPr>
            <w:tcW w:w="8217" w:type="dxa"/>
          </w:tcPr>
          <w:p w14:paraId="1628B913" w14:textId="77777777" w:rsidR="00CD770A" w:rsidRPr="00025BFE" w:rsidRDefault="00CD770A" w:rsidP="005A14D8">
            <w:pPr>
              <w:rPr>
                <w:b/>
                <w:bCs/>
                <w:color w:val="000000" w:themeColor="text1"/>
                <w:lang w:val="uk-UA"/>
              </w:rPr>
            </w:pPr>
            <w:r>
              <w:rPr>
                <w:b/>
                <w:bCs/>
                <w:lang w:val="uk-UA"/>
              </w:rPr>
              <w:t>Ж10</w:t>
            </w:r>
            <w:r w:rsidRPr="00BE1D4A">
              <w:rPr>
                <w:b/>
                <w:bCs/>
                <w:lang w:val="uk-UA"/>
              </w:rPr>
              <w:t xml:space="preserve">. </w:t>
            </w:r>
            <w:r>
              <w:rPr>
                <w:b/>
                <w:bCs/>
                <w:lang w:val="uk-UA"/>
              </w:rPr>
              <w:t xml:space="preserve">Comparing life in Ukraine and life in </w:t>
            </w:r>
            <w:r w:rsidRPr="00BE1D4A">
              <w:rPr>
                <w:b/>
                <w:bCs/>
                <w:color w:val="00B0F0"/>
                <w:lang w:val="uk-UA"/>
              </w:rPr>
              <w:t>[</w:t>
            </w:r>
            <w:r>
              <w:rPr>
                <w:b/>
                <w:bCs/>
                <w:color w:val="00B0F0"/>
                <w:lang w:val="uk-UA"/>
              </w:rPr>
              <w:t xml:space="preserve">_filling_from_S5 </w:t>
            </w:r>
            <w:r w:rsidRPr="00BE1D4A">
              <w:rPr>
                <w:b/>
                <w:bCs/>
                <w:color w:val="00B0F0"/>
                <w:lang w:val="uk-UA"/>
              </w:rPr>
              <w:t>]</w:t>
            </w:r>
            <w:r w:rsidRPr="00025BFE">
              <w:rPr>
                <w:b/>
                <w:bCs/>
                <w:color w:val="000000" w:themeColor="text1"/>
                <w:lang w:val="uk-UA"/>
              </w:rPr>
              <w:t>, in general, where do your children like to live more?</w:t>
            </w:r>
          </w:p>
          <w:p w14:paraId="3350CBCB" w14:textId="77777777" w:rsidR="00CD770A" w:rsidRPr="00767509" w:rsidRDefault="00CD770A" w:rsidP="005A14D8">
            <w:pPr>
              <w:rPr>
                <w:b/>
                <w:bCs/>
                <w:lang w:val="uk-UA"/>
              </w:rPr>
            </w:pPr>
            <w:r w:rsidRPr="00025BFE">
              <w:rPr>
                <w:b/>
                <w:bCs/>
                <w:color w:val="000000" w:themeColor="text1"/>
                <w:lang w:val="uk-UA"/>
              </w:rPr>
              <w:t>If A2 = 2 and/or 3</w:t>
            </w:r>
          </w:p>
        </w:tc>
        <w:tc>
          <w:tcPr>
            <w:tcW w:w="1133" w:type="dxa"/>
          </w:tcPr>
          <w:p w14:paraId="3DA705EF" w14:textId="77777777" w:rsidR="00CD770A" w:rsidRPr="00BE1D4A" w:rsidRDefault="00CD770A" w:rsidP="005A14D8">
            <w:pPr>
              <w:rPr>
                <w:lang w:val="uk-UA"/>
              </w:rPr>
            </w:pPr>
            <w:r w:rsidRPr="00BE1D4A">
              <w:rPr>
                <w:b/>
                <w:bCs/>
                <w:color w:val="00B0F0"/>
                <w:lang w:val="uk-UA"/>
              </w:rPr>
              <w:t>OB</w:t>
            </w:r>
          </w:p>
        </w:tc>
      </w:tr>
      <w:tr w:rsidR="00CD770A" w:rsidRPr="00BE1D4A" w14:paraId="0D968BCE" w14:textId="77777777" w:rsidTr="005A14D8">
        <w:tc>
          <w:tcPr>
            <w:tcW w:w="8217" w:type="dxa"/>
          </w:tcPr>
          <w:p w14:paraId="273756AE" w14:textId="77777777" w:rsidR="00CD770A" w:rsidRPr="00BE1D4A" w:rsidRDefault="00CD770A" w:rsidP="005A14D8">
            <w:pPr>
              <w:rPr>
                <w:bCs/>
                <w:lang w:val="uk-UA"/>
              </w:rPr>
            </w:pPr>
            <w:r>
              <w:rPr>
                <w:bCs/>
                <w:lang w:val="uk-UA"/>
              </w:rPr>
              <w:t>1 = Children like life in Ukraine much more</w:t>
            </w:r>
          </w:p>
        </w:tc>
        <w:tc>
          <w:tcPr>
            <w:tcW w:w="1133" w:type="dxa"/>
          </w:tcPr>
          <w:p w14:paraId="1105262F" w14:textId="77777777" w:rsidR="00CD770A" w:rsidRPr="00BE1D4A" w:rsidRDefault="00CD770A" w:rsidP="005A14D8">
            <w:pPr>
              <w:rPr>
                <w:lang w:val="uk-UA"/>
              </w:rPr>
            </w:pPr>
            <w:r w:rsidRPr="00BE1D4A">
              <w:rPr>
                <w:lang w:val="uk-UA"/>
              </w:rPr>
              <w:t>1</w:t>
            </w:r>
          </w:p>
        </w:tc>
      </w:tr>
      <w:tr w:rsidR="00CD770A" w:rsidRPr="00BE1D4A" w14:paraId="0B280054" w14:textId="77777777" w:rsidTr="005A14D8">
        <w:tc>
          <w:tcPr>
            <w:tcW w:w="8217" w:type="dxa"/>
          </w:tcPr>
          <w:p w14:paraId="637E1030" w14:textId="77777777" w:rsidR="00CD770A" w:rsidRPr="00BE1D4A" w:rsidRDefault="00CD770A" w:rsidP="005A14D8">
            <w:pPr>
              <w:rPr>
                <w:bCs/>
                <w:lang w:val="uk-UA"/>
              </w:rPr>
            </w:pPr>
            <w:r>
              <w:rPr>
                <w:bCs/>
                <w:lang w:val="uk-UA"/>
              </w:rPr>
              <w:t>2</w:t>
            </w:r>
          </w:p>
        </w:tc>
        <w:tc>
          <w:tcPr>
            <w:tcW w:w="1133" w:type="dxa"/>
          </w:tcPr>
          <w:p w14:paraId="763FDDAC" w14:textId="77777777" w:rsidR="00CD770A" w:rsidRPr="00BE1D4A" w:rsidRDefault="00CD770A" w:rsidP="005A14D8">
            <w:pPr>
              <w:rPr>
                <w:lang w:val="uk-UA"/>
              </w:rPr>
            </w:pPr>
            <w:r w:rsidRPr="00BE1D4A">
              <w:rPr>
                <w:lang w:val="uk-UA"/>
              </w:rPr>
              <w:t>2</w:t>
            </w:r>
          </w:p>
        </w:tc>
      </w:tr>
      <w:tr w:rsidR="00CD770A" w:rsidRPr="00BE1D4A" w14:paraId="40B7A441" w14:textId="77777777" w:rsidTr="005A14D8">
        <w:tc>
          <w:tcPr>
            <w:tcW w:w="8217" w:type="dxa"/>
          </w:tcPr>
          <w:p w14:paraId="18A15F46" w14:textId="77777777" w:rsidR="00CD770A" w:rsidRPr="00BE1D4A" w:rsidRDefault="00CD770A" w:rsidP="005A14D8">
            <w:pPr>
              <w:rPr>
                <w:bCs/>
                <w:lang w:val="uk-UA"/>
              </w:rPr>
            </w:pPr>
            <w:r>
              <w:rPr>
                <w:bCs/>
                <w:lang w:val="uk-UA"/>
              </w:rPr>
              <w:t>3</w:t>
            </w:r>
          </w:p>
        </w:tc>
        <w:tc>
          <w:tcPr>
            <w:tcW w:w="1133" w:type="dxa"/>
          </w:tcPr>
          <w:p w14:paraId="01D0C239" w14:textId="77777777" w:rsidR="00CD770A" w:rsidRPr="00BE1D4A" w:rsidRDefault="00CD770A" w:rsidP="005A14D8">
            <w:pPr>
              <w:rPr>
                <w:lang w:val="uk-UA"/>
              </w:rPr>
            </w:pPr>
            <w:r w:rsidRPr="00BE1D4A">
              <w:rPr>
                <w:lang w:val="uk-UA"/>
              </w:rPr>
              <w:t>3</w:t>
            </w:r>
          </w:p>
        </w:tc>
      </w:tr>
      <w:tr w:rsidR="00CD770A" w:rsidRPr="00BE1D4A" w14:paraId="3A8CAEE1" w14:textId="77777777" w:rsidTr="005A14D8">
        <w:tc>
          <w:tcPr>
            <w:tcW w:w="8217" w:type="dxa"/>
          </w:tcPr>
          <w:p w14:paraId="60251726" w14:textId="77777777" w:rsidR="00CD770A" w:rsidRDefault="00CD770A" w:rsidP="005A14D8">
            <w:pPr>
              <w:rPr>
                <w:bCs/>
                <w:lang w:val="uk-UA"/>
              </w:rPr>
            </w:pPr>
            <w:r>
              <w:rPr>
                <w:bCs/>
                <w:lang w:val="uk-UA"/>
              </w:rPr>
              <w:t>4</w:t>
            </w:r>
          </w:p>
        </w:tc>
        <w:tc>
          <w:tcPr>
            <w:tcW w:w="1133" w:type="dxa"/>
          </w:tcPr>
          <w:p w14:paraId="09F5ECDE" w14:textId="77777777" w:rsidR="00CD770A" w:rsidRPr="00BE1D4A" w:rsidRDefault="00CD770A" w:rsidP="005A14D8">
            <w:pPr>
              <w:rPr>
                <w:lang w:val="uk-UA"/>
              </w:rPr>
            </w:pPr>
            <w:r>
              <w:rPr>
                <w:lang w:val="uk-UA"/>
              </w:rPr>
              <w:t>4</w:t>
            </w:r>
          </w:p>
        </w:tc>
      </w:tr>
      <w:tr w:rsidR="00CD770A" w:rsidRPr="00BE1D4A" w14:paraId="7727D207" w14:textId="77777777" w:rsidTr="005A14D8">
        <w:tc>
          <w:tcPr>
            <w:tcW w:w="8217" w:type="dxa"/>
          </w:tcPr>
          <w:p w14:paraId="421DCA5A" w14:textId="77777777" w:rsidR="00CD770A" w:rsidRDefault="00CD770A" w:rsidP="005A14D8">
            <w:pPr>
              <w:rPr>
                <w:bCs/>
                <w:lang w:val="uk-UA"/>
              </w:rPr>
            </w:pPr>
            <w:r>
              <w:rPr>
                <w:bCs/>
                <w:lang w:val="uk-UA"/>
              </w:rPr>
              <w:t>5</w:t>
            </w:r>
          </w:p>
        </w:tc>
        <w:tc>
          <w:tcPr>
            <w:tcW w:w="1133" w:type="dxa"/>
          </w:tcPr>
          <w:p w14:paraId="0BE8A5A8" w14:textId="77777777" w:rsidR="00CD770A" w:rsidRDefault="00CD770A" w:rsidP="005A14D8">
            <w:pPr>
              <w:rPr>
                <w:lang w:val="uk-UA"/>
              </w:rPr>
            </w:pPr>
            <w:r>
              <w:rPr>
                <w:lang w:val="uk-UA"/>
              </w:rPr>
              <w:t>5</w:t>
            </w:r>
          </w:p>
        </w:tc>
      </w:tr>
      <w:tr w:rsidR="00CD770A" w:rsidRPr="00BE1D4A" w14:paraId="22E0F46E" w14:textId="77777777" w:rsidTr="005A14D8">
        <w:tc>
          <w:tcPr>
            <w:tcW w:w="8217" w:type="dxa"/>
          </w:tcPr>
          <w:p w14:paraId="4DB158FE" w14:textId="77777777" w:rsidR="00CD770A" w:rsidRDefault="00CD770A" w:rsidP="005A14D8">
            <w:pPr>
              <w:rPr>
                <w:bCs/>
                <w:lang w:val="uk-UA"/>
              </w:rPr>
            </w:pPr>
            <w:r>
              <w:rPr>
                <w:bCs/>
                <w:lang w:val="uk-UA"/>
              </w:rPr>
              <w:t>6</w:t>
            </w:r>
          </w:p>
        </w:tc>
        <w:tc>
          <w:tcPr>
            <w:tcW w:w="1133" w:type="dxa"/>
          </w:tcPr>
          <w:p w14:paraId="27AFEB41" w14:textId="77777777" w:rsidR="00CD770A" w:rsidRPr="00BE1D4A" w:rsidRDefault="00CD770A" w:rsidP="005A14D8">
            <w:pPr>
              <w:rPr>
                <w:lang w:val="uk-UA"/>
              </w:rPr>
            </w:pPr>
            <w:r>
              <w:rPr>
                <w:lang w:val="uk-UA"/>
              </w:rPr>
              <w:t>6</w:t>
            </w:r>
          </w:p>
        </w:tc>
      </w:tr>
      <w:tr w:rsidR="00CD770A" w:rsidRPr="00BE1D4A" w14:paraId="7DAC3663" w14:textId="77777777" w:rsidTr="005A14D8">
        <w:tc>
          <w:tcPr>
            <w:tcW w:w="8217" w:type="dxa"/>
          </w:tcPr>
          <w:p w14:paraId="2B0DF54E" w14:textId="77777777" w:rsidR="00CD770A" w:rsidRDefault="00CD770A" w:rsidP="005A14D8">
            <w:pPr>
              <w:rPr>
                <w:bCs/>
                <w:lang w:val="uk-UA"/>
              </w:rPr>
            </w:pPr>
            <w:r>
              <w:rPr>
                <w:bCs/>
                <w:lang w:val="uk-UA"/>
              </w:rPr>
              <w:t>7</w:t>
            </w:r>
          </w:p>
        </w:tc>
        <w:tc>
          <w:tcPr>
            <w:tcW w:w="1133" w:type="dxa"/>
          </w:tcPr>
          <w:p w14:paraId="518886E7" w14:textId="77777777" w:rsidR="00CD770A" w:rsidRDefault="00CD770A" w:rsidP="005A14D8">
            <w:pPr>
              <w:rPr>
                <w:lang w:val="uk-UA"/>
              </w:rPr>
            </w:pPr>
            <w:r>
              <w:rPr>
                <w:lang w:val="uk-UA"/>
              </w:rPr>
              <w:t>7</w:t>
            </w:r>
          </w:p>
        </w:tc>
      </w:tr>
      <w:tr w:rsidR="00CD770A" w:rsidRPr="00BE1D4A" w14:paraId="5B1D1567" w14:textId="77777777" w:rsidTr="005A14D8">
        <w:tc>
          <w:tcPr>
            <w:tcW w:w="8217" w:type="dxa"/>
          </w:tcPr>
          <w:p w14:paraId="52AF7870" w14:textId="77777777" w:rsidR="00CD770A" w:rsidRDefault="00CD770A" w:rsidP="005A14D8">
            <w:pPr>
              <w:rPr>
                <w:bCs/>
                <w:lang w:val="uk-UA"/>
              </w:rPr>
            </w:pPr>
            <w:r>
              <w:rPr>
                <w:bCs/>
                <w:lang w:val="uk-UA"/>
              </w:rPr>
              <w:t>8</w:t>
            </w:r>
          </w:p>
        </w:tc>
        <w:tc>
          <w:tcPr>
            <w:tcW w:w="1133" w:type="dxa"/>
          </w:tcPr>
          <w:p w14:paraId="30AC3FEC" w14:textId="77777777" w:rsidR="00CD770A" w:rsidRDefault="00CD770A" w:rsidP="005A14D8">
            <w:pPr>
              <w:rPr>
                <w:lang w:val="uk-UA"/>
              </w:rPr>
            </w:pPr>
            <w:r>
              <w:rPr>
                <w:lang w:val="uk-UA"/>
              </w:rPr>
              <w:t>8</w:t>
            </w:r>
          </w:p>
        </w:tc>
      </w:tr>
      <w:tr w:rsidR="00CD770A" w:rsidRPr="00BE1D4A" w14:paraId="4218FA7B" w14:textId="77777777" w:rsidTr="005A14D8">
        <w:tc>
          <w:tcPr>
            <w:tcW w:w="8217" w:type="dxa"/>
          </w:tcPr>
          <w:p w14:paraId="05CAF400" w14:textId="77777777" w:rsidR="00CD770A" w:rsidRDefault="00CD770A" w:rsidP="005A14D8">
            <w:pPr>
              <w:rPr>
                <w:bCs/>
                <w:lang w:val="uk-UA"/>
              </w:rPr>
            </w:pPr>
            <w:r>
              <w:rPr>
                <w:bCs/>
                <w:lang w:val="uk-UA"/>
              </w:rPr>
              <w:t>9</w:t>
            </w:r>
          </w:p>
        </w:tc>
        <w:tc>
          <w:tcPr>
            <w:tcW w:w="1133" w:type="dxa"/>
          </w:tcPr>
          <w:p w14:paraId="55FF66D6" w14:textId="77777777" w:rsidR="00CD770A" w:rsidRDefault="00CD770A" w:rsidP="005A14D8">
            <w:pPr>
              <w:rPr>
                <w:lang w:val="uk-UA"/>
              </w:rPr>
            </w:pPr>
            <w:r>
              <w:rPr>
                <w:lang w:val="uk-UA"/>
              </w:rPr>
              <w:t>9</w:t>
            </w:r>
          </w:p>
        </w:tc>
      </w:tr>
      <w:tr w:rsidR="00CD770A" w:rsidRPr="00BE1D4A" w14:paraId="7D0945F1" w14:textId="77777777" w:rsidTr="005A14D8">
        <w:tc>
          <w:tcPr>
            <w:tcW w:w="8217" w:type="dxa"/>
          </w:tcPr>
          <w:p w14:paraId="534E193F" w14:textId="77777777" w:rsidR="00CD770A" w:rsidRPr="0049247E" w:rsidRDefault="00CD770A" w:rsidP="005A14D8">
            <w:pPr>
              <w:rPr>
                <w:bCs/>
                <w:lang w:val="ru-RU"/>
              </w:rPr>
            </w:pPr>
            <w:r>
              <w:rPr>
                <w:bCs/>
                <w:lang w:val="ru-RU"/>
              </w:rPr>
              <w:t xml:space="preserve">10 = Children like living in </w:t>
            </w:r>
            <w:r w:rsidRPr="00BE1D4A">
              <w:rPr>
                <w:b/>
                <w:bCs/>
                <w:color w:val="00B0F0"/>
                <w:lang w:val="uk-UA"/>
              </w:rPr>
              <w:t>[</w:t>
            </w:r>
            <w:r>
              <w:rPr>
                <w:b/>
                <w:bCs/>
                <w:color w:val="00B0F0"/>
                <w:lang w:val="uk-UA"/>
              </w:rPr>
              <w:t xml:space="preserve">_filling_from_S5 </w:t>
            </w:r>
            <w:r w:rsidRPr="00BE1D4A">
              <w:rPr>
                <w:b/>
                <w:bCs/>
                <w:color w:val="00B0F0"/>
                <w:lang w:val="uk-UA"/>
              </w:rPr>
              <w:t xml:space="preserve">] </w:t>
            </w:r>
            <w:r>
              <w:rPr>
                <w:bCs/>
                <w:lang w:val="ru-RU"/>
              </w:rPr>
              <w:t>much more</w:t>
            </w:r>
          </w:p>
        </w:tc>
        <w:tc>
          <w:tcPr>
            <w:tcW w:w="1133" w:type="dxa"/>
          </w:tcPr>
          <w:p w14:paraId="762B7A8C" w14:textId="77777777" w:rsidR="00CD770A" w:rsidRPr="00BE1D4A" w:rsidRDefault="00CD770A" w:rsidP="005A14D8">
            <w:pPr>
              <w:rPr>
                <w:lang w:val="uk-UA"/>
              </w:rPr>
            </w:pPr>
            <w:r>
              <w:rPr>
                <w:lang w:val="uk-UA"/>
              </w:rPr>
              <w:t>10</w:t>
            </w:r>
          </w:p>
        </w:tc>
      </w:tr>
      <w:tr w:rsidR="00CD770A" w:rsidRPr="00BE1D4A" w14:paraId="16715986" w14:textId="77777777" w:rsidTr="005A14D8">
        <w:tc>
          <w:tcPr>
            <w:tcW w:w="8217" w:type="dxa"/>
          </w:tcPr>
          <w:p w14:paraId="67CD1CC5" w14:textId="77777777" w:rsidR="00CD770A" w:rsidRDefault="00CD770A" w:rsidP="005A14D8">
            <w:pPr>
              <w:rPr>
                <w:bCs/>
                <w:lang w:val="ru-RU"/>
              </w:rPr>
            </w:pPr>
            <w:r>
              <w:rPr>
                <w:bCs/>
                <w:lang w:val="ru-RU"/>
              </w:rPr>
              <w:t>Other___________</w:t>
            </w:r>
          </w:p>
        </w:tc>
        <w:tc>
          <w:tcPr>
            <w:tcW w:w="1133" w:type="dxa"/>
          </w:tcPr>
          <w:p w14:paraId="42D592E6" w14:textId="77777777" w:rsidR="00CD770A" w:rsidRDefault="00CD770A" w:rsidP="005A14D8">
            <w:pPr>
              <w:rPr>
                <w:lang w:val="uk-UA"/>
              </w:rPr>
            </w:pPr>
          </w:p>
        </w:tc>
      </w:tr>
    </w:tbl>
    <w:p w14:paraId="58530D49" w14:textId="4E795729" w:rsidR="00F67581" w:rsidRPr="00512AD9" w:rsidRDefault="00F67581" w:rsidP="00B57031">
      <w:pPr>
        <w:pStyle w:val="ListParagraph"/>
        <w:spacing w:after="160" w:line="259" w:lineRule="auto"/>
        <w:ind w:left="360"/>
        <w:rPr>
          <w:b/>
          <w:bCs/>
          <w:lang w:val="uk-UA"/>
        </w:rPr>
      </w:pPr>
      <w:r w:rsidRPr="6FD2E594">
        <w:rPr>
          <w:b/>
          <w:bCs/>
          <w:lang w:val="uk-UA"/>
        </w:rPr>
        <w:t xml:space="preserve"> if the respondent has children </w:t>
      </w:r>
      <w:r w:rsidRPr="6FD2E594">
        <w:rPr>
          <w:b/>
          <w:bCs/>
          <w:lang w:val="ru-RU"/>
        </w:rPr>
        <w:t xml:space="preserve">&lt;18 </w:t>
      </w:r>
      <w:r w:rsidRPr="6FD2E594">
        <w:rPr>
          <w:b/>
          <w:bCs/>
          <w:lang w:val="uk-UA"/>
        </w:rPr>
        <w:t xml:space="preserve">years old) Does your child want to return to Ukraine or stay abroad? </w:t>
      </w:r>
    </w:p>
    <w:p w14:paraId="053183AA" w14:textId="77777777" w:rsidR="00F67581" w:rsidRPr="00512AD9" w:rsidRDefault="00F67581" w:rsidP="00F67581">
      <w:pPr>
        <w:rPr>
          <w:i/>
          <w:iCs/>
          <w:lang w:val="uk-UA"/>
        </w:rPr>
      </w:pPr>
      <w:r>
        <w:rPr>
          <w:i/>
          <w:iCs/>
          <w:lang w:val="uk-UA"/>
        </w:rPr>
        <w:t>Note: Repeat this question as many times as the respondent has children based on the first wave. For each question, use the correct age and gender of the child (e.g., for the first time, add the age and gender of the child that the respondent indicated first in the previous survey, etc.)</w:t>
      </w:r>
    </w:p>
    <w:p w14:paraId="5794B193" w14:textId="77777777" w:rsidR="00F67581" w:rsidRDefault="00F67581" w:rsidP="00F67581">
      <w:pPr>
        <w:rPr>
          <w:lang w:val="uk-UA"/>
        </w:rPr>
      </w:pPr>
      <w:r>
        <w:rPr>
          <w:lang w:val="uk-UA"/>
        </w:rPr>
        <w:t xml:space="preserve">To Ukraine for sure </w:t>
      </w:r>
    </w:p>
    <w:p w14:paraId="7E6D43AB" w14:textId="77777777" w:rsidR="00F67581" w:rsidRDefault="00F67581" w:rsidP="00F67581">
      <w:pPr>
        <w:rPr>
          <w:lang w:val="uk-UA"/>
        </w:rPr>
      </w:pPr>
      <w:r>
        <w:rPr>
          <w:lang w:val="uk-UA"/>
        </w:rPr>
        <w:t xml:space="preserve">Let's go to Ukraine </w:t>
      </w:r>
    </w:p>
    <w:p w14:paraId="40C9ED35" w14:textId="77777777" w:rsidR="00F67581" w:rsidRDefault="00F67581" w:rsidP="00F67581">
      <w:pPr>
        <w:rPr>
          <w:lang w:val="uk-UA"/>
        </w:rPr>
      </w:pPr>
      <w:r>
        <w:rPr>
          <w:lang w:val="uk-UA"/>
        </w:rPr>
        <w:t>Rather abroad</w:t>
      </w:r>
    </w:p>
    <w:p w14:paraId="1D9DEE49" w14:textId="77777777" w:rsidR="00F67581" w:rsidRDefault="00F67581" w:rsidP="00F67581">
      <w:pPr>
        <w:rPr>
          <w:lang w:val="uk-UA"/>
        </w:rPr>
      </w:pPr>
      <w:r>
        <w:rPr>
          <w:lang w:val="uk-UA"/>
        </w:rPr>
        <w:t>Exactly abroad</w:t>
      </w:r>
    </w:p>
    <w:p w14:paraId="4ECB2CCD" w14:textId="77777777" w:rsidR="00F67581" w:rsidRDefault="00F67581" w:rsidP="00F67581">
      <w:pPr>
        <w:rPr>
          <w:lang w:val="uk-UA"/>
        </w:rPr>
      </w:pPr>
      <w:r>
        <w:rPr>
          <w:lang w:val="uk-UA"/>
        </w:rPr>
        <w:t>It's hard to say</w:t>
      </w:r>
    </w:p>
    <w:p w14:paraId="0FED2416" w14:textId="77777777" w:rsidR="00F67581" w:rsidRDefault="00F67581" w:rsidP="00F67581">
      <w:pPr>
        <w:rPr>
          <w:lang w:val="uk-UA"/>
        </w:rPr>
      </w:pPr>
    </w:p>
    <w:p w14:paraId="213C6F9F" w14:textId="77777777" w:rsidR="00F67581" w:rsidRPr="00B659DE" w:rsidRDefault="00F67581" w:rsidP="00F67581">
      <w:pPr>
        <w:rPr>
          <w:lang w:val="ru-RU"/>
        </w:rPr>
      </w:pPr>
    </w:p>
    <w:p w14:paraId="4B47294B" w14:textId="25BFBB53" w:rsidR="00F67581" w:rsidRPr="00B57031" w:rsidRDefault="00F67581" w:rsidP="00F67581">
      <w:pPr>
        <w:pStyle w:val="ListParagraph"/>
        <w:numPr>
          <w:ilvl w:val="0"/>
          <w:numId w:val="12"/>
        </w:numPr>
        <w:spacing w:after="160" w:line="259" w:lineRule="auto"/>
        <w:rPr>
          <w:b/>
          <w:bCs/>
          <w:lang w:val="uk-UA"/>
        </w:rPr>
      </w:pPr>
      <w:r w:rsidRPr="00512AD9">
        <w:rPr>
          <w:b/>
          <w:bCs/>
          <w:lang w:val="uk-UA"/>
        </w:rPr>
        <w:lastRenderedPageBreak/>
        <w:t xml:space="preserve">Please tell us whether </w:t>
      </w:r>
      <w:r>
        <w:rPr>
          <w:b/>
          <w:bCs/>
          <w:lang w:val="uk-UA"/>
        </w:rPr>
        <w:t>your child'</w:t>
      </w:r>
      <w:r w:rsidRPr="00512AD9">
        <w:rPr>
          <w:b/>
          <w:bCs/>
          <w:lang w:val="uk-UA"/>
        </w:rPr>
        <w:t xml:space="preserve">s intentions to return to Ukraine have changed </w:t>
      </w:r>
      <w:r>
        <w:rPr>
          <w:b/>
          <w:bCs/>
          <w:lang w:val="uk-UA"/>
        </w:rPr>
        <w:t xml:space="preserve">compared to a year </w:t>
      </w:r>
      <w:r w:rsidR="008E1DDB">
        <w:rPr>
          <w:b/>
          <w:bCs/>
          <w:lang w:val="uk-UA"/>
        </w:rPr>
        <w:t xml:space="preserve">ago </w:t>
      </w:r>
      <w:r w:rsidRPr="00512AD9">
        <w:rPr>
          <w:b/>
          <w:bCs/>
          <w:i/>
          <w:iCs/>
          <w:lang w:val="uk-UA"/>
        </w:rPr>
        <w:t>(one answer).</w:t>
      </w:r>
    </w:p>
    <w:p w14:paraId="39CFE9E8" w14:textId="7C1DFADA" w:rsidR="00F67581" w:rsidRPr="00B57031" w:rsidRDefault="00F67581" w:rsidP="6FD2E594">
      <w:pPr>
        <w:rPr>
          <w:i/>
          <w:iCs/>
          <w:lang w:val="uk-UA"/>
        </w:rPr>
      </w:pPr>
      <w:r w:rsidRPr="6FD2E594">
        <w:rPr>
          <w:i/>
          <w:iCs/>
          <w:lang w:val="uk-UA"/>
        </w:rPr>
        <w:t>Note: Repeat this question as many times as the respondent has children based on the first wave. For each question, use the correct age and gender of the child (e.g., for the first time, add the age and gender of the child that the respondent indicated first in the previous survey, etc.)</w:t>
      </w:r>
    </w:p>
    <w:p w14:paraId="04080C46" w14:textId="77777777" w:rsidR="00F67581" w:rsidRDefault="00F67581" w:rsidP="00F67581">
      <w:pPr>
        <w:rPr>
          <w:lang w:val="uk-UA"/>
        </w:rPr>
      </w:pPr>
      <w:r>
        <w:rPr>
          <w:lang w:val="uk-UA"/>
        </w:rPr>
        <w:t>No, they have not changed</w:t>
      </w:r>
    </w:p>
    <w:p w14:paraId="43CB8DBB" w14:textId="7B5F6776" w:rsidR="00F67581" w:rsidRDefault="00F67581" w:rsidP="00F67581">
      <w:pPr>
        <w:rPr>
          <w:lang w:val="uk-UA"/>
        </w:rPr>
      </w:pPr>
      <w:r w:rsidRPr="6FD2E594">
        <w:rPr>
          <w:lang w:val="uk-UA"/>
        </w:rPr>
        <w:t xml:space="preserve">More </w:t>
      </w:r>
      <w:r w:rsidR="00F566D6" w:rsidRPr="6FD2E594">
        <w:rPr>
          <w:lang w:val="uk-UA"/>
        </w:rPr>
        <w:t xml:space="preserve">inclined </w:t>
      </w:r>
      <w:r w:rsidRPr="6FD2E594">
        <w:rPr>
          <w:lang w:val="uk-UA"/>
        </w:rPr>
        <w:t>to not return to Ukraine at all, although at the time I was thinking about returning</w:t>
      </w:r>
    </w:p>
    <w:p w14:paraId="73091087" w14:textId="152F278D" w:rsidR="00F67581" w:rsidRDefault="00F67581" w:rsidP="00F67581">
      <w:pPr>
        <w:rPr>
          <w:lang w:val="uk-UA"/>
        </w:rPr>
      </w:pPr>
      <w:r>
        <w:rPr>
          <w:lang w:val="uk-UA"/>
        </w:rPr>
        <w:t xml:space="preserve">More </w:t>
      </w:r>
      <w:r w:rsidR="00C3251F">
        <w:rPr>
          <w:lang w:val="uk-UA"/>
        </w:rPr>
        <w:t xml:space="preserve">inclined </w:t>
      </w:r>
      <w:r>
        <w:rPr>
          <w:lang w:val="uk-UA"/>
        </w:rPr>
        <w:t>to return to Ukraine later than planned at the time</w:t>
      </w:r>
    </w:p>
    <w:p w14:paraId="3DCC03D4" w14:textId="5D06FD3A" w:rsidR="00F67581" w:rsidRDefault="00F67581" w:rsidP="00F67581">
      <w:pPr>
        <w:rPr>
          <w:lang w:val="uk-UA"/>
        </w:rPr>
      </w:pPr>
      <w:r>
        <w:rPr>
          <w:lang w:val="uk-UA"/>
        </w:rPr>
        <w:t xml:space="preserve">More </w:t>
      </w:r>
      <w:r w:rsidR="00C3251F">
        <w:rPr>
          <w:lang w:val="uk-UA"/>
        </w:rPr>
        <w:t xml:space="preserve">inclined </w:t>
      </w:r>
      <w:r>
        <w:rPr>
          <w:lang w:val="uk-UA"/>
        </w:rPr>
        <w:t>to return to Ukraine sooner than planned at the time</w:t>
      </w:r>
    </w:p>
    <w:p w14:paraId="56BBAE5C" w14:textId="5C57CD9B" w:rsidR="00F67581" w:rsidRDefault="00F67581" w:rsidP="00F67581">
      <w:pPr>
        <w:rPr>
          <w:lang w:val="uk-UA"/>
        </w:rPr>
      </w:pPr>
      <w:r>
        <w:rPr>
          <w:lang w:val="uk-UA"/>
        </w:rPr>
        <w:t xml:space="preserve">More </w:t>
      </w:r>
      <w:r w:rsidR="00C3251F">
        <w:rPr>
          <w:lang w:val="uk-UA"/>
        </w:rPr>
        <w:t xml:space="preserve">inclined </w:t>
      </w:r>
      <w:r>
        <w:rPr>
          <w:lang w:val="uk-UA"/>
        </w:rPr>
        <w:t>to plan to return to Ukraine, although at the time he/she was thinking of not returning</w:t>
      </w:r>
    </w:p>
    <w:p w14:paraId="2F4A4818" w14:textId="6E6376FA" w:rsidR="00206A31" w:rsidRDefault="00206A31" w:rsidP="6FD2E594">
      <w:pPr>
        <w:rPr>
          <w:lang w:val="uk-UA"/>
        </w:rPr>
      </w:pPr>
    </w:p>
    <w:p w14:paraId="11EF90B2" w14:textId="77777777" w:rsidR="00F67581" w:rsidRDefault="00F67581" w:rsidP="00CD770A">
      <w:pPr>
        <w:rPr>
          <w:lang w:val="uk-UA"/>
        </w:rPr>
      </w:pPr>
    </w:p>
    <w:p w14:paraId="3C5F7317" w14:textId="032AC234" w:rsidR="0060775F" w:rsidRDefault="0060775F" w:rsidP="3C54EA84">
      <w:pPr>
        <w:rPr>
          <w:lang w:val="uk-UA"/>
        </w:rPr>
      </w:pPr>
    </w:p>
    <w:p w14:paraId="452EF13A" w14:textId="095EBB4D" w:rsidR="0060775F" w:rsidRDefault="13D65F0D" w:rsidP="3C54EA84">
      <w:pPr>
        <w:pStyle w:val="ListParagraph"/>
        <w:numPr>
          <w:ilvl w:val="0"/>
          <w:numId w:val="5"/>
        </w:numPr>
        <w:spacing w:line="257" w:lineRule="auto"/>
        <w:ind w:left="360"/>
        <w:rPr>
          <w:rFonts w:ascii="Aptos" w:eastAsia="Aptos" w:hAnsi="Aptos" w:cs="Aptos"/>
          <w:sz w:val="22"/>
          <w:szCs w:val="22"/>
          <w:lang w:val="uk-UA"/>
        </w:rPr>
      </w:pPr>
      <w:r w:rsidRPr="3C54EA84">
        <w:rPr>
          <w:rFonts w:ascii="Aptos" w:eastAsia="Aptos" w:hAnsi="Aptos" w:cs="Aptos"/>
          <w:b/>
          <w:bCs/>
          <w:sz w:val="22"/>
          <w:szCs w:val="22"/>
          <w:lang w:val="uk-UA"/>
        </w:rPr>
        <w:t>If you were to return to Ukraine now, how likely is it that the following situations would occur</w:t>
      </w:r>
      <w:r w:rsidRPr="3C54EA84">
        <w:rPr>
          <w:rFonts w:ascii="Aptos" w:eastAsia="Aptos" w:hAnsi="Aptos" w:cs="Aptos"/>
          <w:sz w:val="22"/>
          <w:szCs w:val="22"/>
          <w:lang w:val="uk-UA"/>
        </w:rPr>
        <w:t>: (scale: 1 - definitely not... 7 - definitely will) (</w:t>
      </w:r>
      <w:r w:rsidRPr="3C54EA84">
        <w:rPr>
          <w:rFonts w:ascii="Aptos" w:eastAsia="Aptos" w:hAnsi="Aptos" w:cs="Aptos"/>
          <w:sz w:val="22"/>
          <w:szCs w:val="22"/>
          <w:highlight w:val="yellow"/>
          <w:lang w:val="uk-UA"/>
        </w:rPr>
        <w:t>rotate options</w:t>
      </w:r>
      <w:r w:rsidRPr="3C54EA84">
        <w:rPr>
          <w:rFonts w:ascii="Aptos" w:eastAsia="Aptos" w:hAnsi="Aptos" w:cs="Aptos"/>
          <w:sz w:val="22"/>
          <w:szCs w:val="22"/>
          <w:lang w:val="uk-UA"/>
        </w:rPr>
        <w:t>)</w:t>
      </w:r>
    </w:p>
    <w:p w14:paraId="1F9311DD" w14:textId="0814BCA9" w:rsidR="0060775F" w:rsidRDefault="13D65F0D" w:rsidP="3C54EA84">
      <w:pPr>
        <w:pStyle w:val="ListParagraph"/>
        <w:numPr>
          <w:ilvl w:val="1"/>
          <w:numId w:val="5"/>
        </w:numPr>
        <w:spacing w:line="257" w:lineRule="auto"/>
        <w:ind w:left="1080"/>
        <w:rPr>
          <w:rFonts w:ascii="Aptos" w:eastAsia="Aptos" w:hAnsi="Aptos" w:cs="Aptos"/>
          <w:sz w:val="22"/>
          <w:szCs w:val="22"/>
          <w:lang w:val="uk-UA"/>
        </w:rPr>
      </w:pPr>
      <w:r w:rsidRPr="3C54EA84">
        <w:rPr>
          <w:rFonts w:ascii="Aptos" w:eastAsia="Aptos" w:hAnsi="Aptos" w:cs="Aptos"/>
          <w:sz w:val="22"/>
          <w:szCs w:val="22"/>
          <w:lang w:val="uk-UA"/>
        </w:rPr>
        <w:t>Death or injury of me or my family members as a result of hostilities/shelling</w:t>
      </w:r>
    </w:p>
    <w:p w14:paraId="1247C091" w14:textId="5F361D99" w:rsidR="0060775F" w:rsidRDefault="13D65F0D" w:rsidP="3C54EA84">
      <w:pPr>
        <w:pStyle w:val="ListParagraph"/>
        <w:numPr>
          <w:ilvl w:val="1"/>
          <w:numId w:val="5"/>
        </w:numPr>
        <w:spacing w:line="257" w:lineRule="auto"/>
        <w:ind w:left="1080"/>
        <w:rPr>
          <w:rFonts w:ascii="Aptos" w:eastAsia="Aptos" w:hAnsi="Aptos" w:cs="Aptos"/>
          <w:sz w:val="22"/>
          <w:szCs w:val="22"/>
          <w:lang w:val="uk-UA"/>
        </w:rPr>
      </w:pPr>
      <w:r w:rsidRPr="3C54EA84">
        <w:rPr>
          <w:rFonts w:ascii="Aptos" w:eastAsia="Aptos" w:hAnsi="Aptos" w:cs="Aptos"/>
          <w:sz w:val="22"/>
          <w:szCs w:val="22"/>
          <w:lang w:val="uk-UA"/>
        </w:rPr>
        <w:t>Destruction of my home or car as a result of hostilities/shooting</w:t>
      </w:r>
    </w:p>
    <w:p w14:paraId="51C476DC" w14:textId="6B2D147F" w:rsidR="0060775F" w:rsidRDefault="13D65F0D" w:rsidP="3C54EA84">
      <w:pPr>
        <w:pStyle w:val="ListParagraph"/>
        <w:numPr>
          <w:ilvl w:val="1"/>
          <w:numId w:val="5"/>
        </w:numPr>
        <w:spacing w:line="257" w:lineRule="auto"/>
        <w:ind w:left="1080"/>
        <w:rPr>
          <w:rFonts w:ascii="Aptos" w:eastAsia="Aptos" w:hAnsi="Aptos" w:cs="Aptos"/>
          <w:sz w:val="22"/>
          <w:szCs w:val="22"/>
          <w:lang w:val="uk-UA"/>
        </w:rPr>
      </w:pPr>
      <w:r w:rsidRPr="3C54EA84">
        <w:rPr>
          <w:rFonts w:ascii="Aptos" w:eastAsia="Aptos" w:hAnsi="Aptos" w:cs="Aptos"/>
          <w:sz w:val="22"/>
          <w:szCs w:val="22"/>
          <w:lang w:val="uk-UA"/>
        </w:rPr>
        <w:t>Inability to provide financially for themselves and their family members who have moved abroad</w:t>
      </w:r>
    </w:p>
    <w:p w14:paraId="7A9AAF4D" w14:textId="60A6A9B8" w:rsidR="0060775F" w:rsidRDefault="13D65F0D" w:rsidP="3C54EA84">
      <w:pPr>
        <w:pStyle w:val="ListParagraph"/>
        <w:numPr>
          <w:ilvl w:val="1"/>
          <w:numId w:val="5"/>
        </w:numPr>
        <w:spacing w:line="257" w:lineRule="auto"/>
        <w:ind w:left="1080"/>
        <w:rPr>
          <w:rFonts w:ascii="Aptos" w:eastAsia="Aptos" w:hAnsi="Aptos" w:cs="Aptos"/>
          <w:sz w:val="22"/>
          <w:szCs w:val="22"/>
          <w:lang w:val="uk-UA"/>
        </w:rPr>
      </w:pPr>
      <w:r w:rsidRPr="3C54EA84">
        <w:rPr>
          <w:rFonts w:ascii="Aptos" w:eastAsia="Aptos" w:hAnsi="Aptos" w:cs="Aptos"/>
          <w:sz w:val="22"/>
          <w:szCs w:val="22"/>
          <w:lang w:val="uk-UA"/>
        </w:rPr>
        <w:t>Condemnation of other people for traveling abroad</w:t>
      </w:r>
    </w:p>
    <w:p w14:paraId="39A04EF2" w14:textId="1DE74815" w:rsidR="0060775F" w:rsidRDefault="13D65F0D" w:rsidP="3C54EA84">
      <w:pPr>
        <w:pStyle w:val="ListParagraph"/>
        <w:numPr>
          <w:ilvl w:val="1"/>
          <w:numId w:val="5"/>
        </w:numPr>
        <w:spacing w:line="257" w:lineRule="auto"/>
        <w:ind w:left="1080"/>
        <w:rPr>
          <w:rFonts w:ascii="Aptos" w:eastAsia="Aptos" w:hAnsi="Aptos" w:cs="Aptos"/>
          <w:sz w:val="22"/>
          <w:szCs w:val="22"/>
          <w:lang w:val="uk-UA"/>
        </w:rPr>
      </w:pPr>
      <w:r w:rsidRPr="3C54EA84">
        <w:rPr>
          <w:rFonts w:ascii="Aptos" w:eastAsia="Aptos" w:hAnsi="Aptos" w:cs="Aptos"/>
          <w:sz w:val="22"/>
          <w:szCs w:val="22"/>
          <w:lang w:val="uk-UA"/>
        </w:rPr>
        <w:t>Inability to provide quality education for my child(ren)</w:t>
      </w:r>
    </w:p>
    <w:p w14:paraId="60DBE746" w14:textId="3460800D" w:rsidR="0060775F" w:rsidRDefault="13D65F0D" w:rsidP="3C54EA84">
      <w:pPr>
        <w:pStyle w:val="ListParagraph"/>
        <w:numPr>
          <w:ilvl w:val="1"/>
          <w:numId w:val="5"/>
        </w:numPr>
        <w:spacing w:line="257" w:lineRule="auto"/>
        <w:ind w:left="1080"/>
        <w:rPr>
          <w:rFonts w:ascii="Aptos" w:eastAsia="Aptos" w:hAnsi="Aptos" w:cs="Aptos"/>
          <w:sz w:val="22"/>
          <w:szCs w:val="22"/>
          <w:lang w:val="uk-UA"/>
        </w:rPr>
      </w:pPr>
      <w:r w:rsidRPr="3C54EA84">
        <w:rPr>
          <w:rFonts w:ascii="Aptos" w:eastAsia="Aptos" w:hAnsi="Aptos" w:cs="Aptos"/>
          <w:sz w:val="22"/>
          <w:szCs w:val="22"/>
          <w:lang w:val="uk-UA"/>
        </w:rPr>
        <w:t>Inability to get necessary medical care for me or my family members</w:t>
      </w:r>
    </w:p>
    <w:p w14:paraId="4E30B921" w14:textId="190CA3AE" w:rsidR="0060775F" w:rsidRDefault="13D65F0D" w:rsidP="3C54EA84">
      <w:pPr>
        <w:pStyle w:val="ListParagraph"/>
        <w:numPr>
          <w:ilvl w:val="1"/>
          <w:numId w:val="5"/>
        </w:numPr>
        <w:spacing w:line="257" w:lineRule="auto"/>
        <w:ind w:left="1080"/>
        <w:rPr>
          <w:rFonts w:ascii="Aptos" w:eastAsia="Aptos" w:hAnsi="Aptos" w:cs="Aptos"/>
          <w:sz w:val="22"/>
          <w:szCs w:val="22"/>
          <w:lang w:val="uk-UA"/>
        </w:rPr>
      </w:pPr>
      <w:r w:rsidRPr="3C54EA84">
        <w:rPr>
          <w:rFonts w:ascii="Aptos" w:eastAsia="Aptos" w:hAnsi="Aptos" w:cs="Aptos"/>
          <w:sz w:val="22"/>
          <w:szCs w:val="22"/>
          <w:lang w:val="uk-UA"/>
        </w:rPr>
        <w:t>Difficult living conditions due to constant power or heating cuts</w:t>
      </w:r>
    </w:p>
    <w:p w14:paraId="189BD662" w14:textId="23E1660F" w:rsidR="0060775F" w:rsidRDefault="0060775F" w:rsidP="3C54EA84">
      <w:pPr>
        <w:pStyle w:val="ListParagraph"/>
        <w:rPr>
          <w:rFonts w:ascii="Aptos" w:eastAsia="Aptos" w:hAnsi="Aptos" w:cs="Aptos"/>
          <w:b/>
          <w:bCs/>
          <w:sz w:val="22"/>
          <w:szCs w:val="22"/>
          <w:lang w:val="uk-UA"/>
        </w:rPr>
      </w:pPr>
    </w:p>
    <w:p w14:paraId="309000C9" w14:textId="4B2F430C" w:rsidR="0060775F" w:rsidRDefault="0060775F" w:rsidP="3C54EA84">
      <w:pPr>
        <w:pStyle w:val="ListParagraph"/>
        <w:rPr>
          <w:rFonts w:ascii="Aptos" w:eastAsia="Aptos" w:hAnsi="Aptos" w:cs="Aptos"/>
          <w:b/>
          <w:bCs/>
          <w:sz w:val="22"/>
          <w:szCs w:val="22"/>
          <w:lang w:val="uk-UA"/>
        </w:rPr>
      </w:pPr>
    </w:p>
    <w:p w14:paraId="6AAFFF88" w14:textId="5E708485" w:rsidR="0060775F" w:rsidRDefault="15614F80" w:rsidP="3C54EA84">
      <w:pPr>
        <w:pStyle w:val="ListParagraph"/>
        <w:numPr>
          <w:ilvl w:val="0"/>
          <w:numId w:val="4"/>
        </w:numPr>
        <w:spacing w:line="257" w:lineRule="auto"/>
        <w:ind w:left="1440"/>
        <w:rPr>
          <w:rFonts w:ascii="Aptos" w:eastAsia="Aptos" w:hAnsi="Aptos" w:cs="Aptos"/>
          <w:b/>
          <w:bCs/>
          <w:sz w:val="22"/>
          <w:szCs w:val="22"/>
          <w:lang w:val="uk-UA"/>
        </w:rPr>
      </w:pPr>
      <w:r w:rsidRPr="3C54EA84">
        <w:rPr>
          <w:rFonts w:ascii="Aptos" w:eastAsia="Aptos" w:hAnsi="Aptos" w:cs="Aptos"/>
          <w:b/>
          <w:bCs/>
          <w:sz w:val="22"/>
          <w:szCs w:val="22"/>
          <w:lang w:val="uk-UA"/>
        </w:rPr>
        <w:t xml:space="preserve">When you say "near future", what is the maximum period you usually mean? </w:t>
      </w:r>
    </w:p>
    <w:p w14:paraId="2CACF520" w14:textId="397FF8E8" w:rsidR="0060775F" w:rsidRDefault="15614F80" w:rsidP="3C54EA84">
      <w:pPr>
        <w:pStyle w:val="ListParagraph"/>
        <w:numPr>
          <w:ilvl w:val="1"/>
          <w:numId w:val="4"/>
        </w:numPr>
        <w:spacing w:line="257" w:lineRule="auto"/>
        <w:ind w:left="2160"/>
        <w:rPr>
          <w:rFonts w:ascii="Aptos" w:eastAsia="Aptos" w:hAnsi="Aptos" w:cs="Aptos"/>
          <w:sz w:val="22"/>
          <w:szCs w:val="22"/>
          <w:lang w:val="uk-UA"/>
        </w:rPr>
      </w:pPr>
      <w:r w:rsidRPr="3C54EA84">
        <w:rPr>
          <w:rFonts w:ascii="Aptos" w:eastAsia="Aptos" w:hAnsi="Aptos" w:cs="Aptos"/>
          <w:sz w:val="22"/>
          <w:szCs w:val="22"/>
          <w:lang w:val="uk-UA"/>
        </w:rPr>
        <w:t>The next few years</w:t>
      </w:r>
    </w:p>
    <w:p w14:paraId="0743DAAE" w14:textId="5AA320C6" w:rsidR="0060775F" w:rsidRDefault="15614F80" w:rsidP="3C54EA84">
      <w:pPr>
        <w:pStyle w:val="ListParagraph"/>
        <w:numPr>
          <w:ilvl w:val="1"/>
          <w:numId w:val="4"/>
        </w:numPr>
        <w:spacing w:line="257" w:lineRule="auto"/>
        <w:ind w:left="2160"/>
        <w:rPr>
          <w:rFonts w:ascii="Aptos" w:eastAsia="Aptos" w:hAnsi="Aptos" w:cs="Aptos"/>
          <w:sz w:val="22"/>
          <w:szCs w:val="22"/>
          <w:lang w:val="uk-UA"/>
        </w:rPr>
      </w:pPr>
      <w:r w:rsidRPr="3C54EA84">
        <w:rPr>
          <w:rFonts w:ascii="Aptos" w:eastAsia="Aptos" w:hAnsi="Aptos" w:cs="Aptos"/>
          <w:sz w:val="22"/>
          <w:szCs w:val="22"/>
          <w:lang w:val="uk-UA"/>
        </w:rPr>
        <w:t>Next year</w:t>
      </w:r>
    </w:p>
    <w:p w14:paraId="0C392554" w14:textId="35374551" w:rsidR="0060775F" w:rsidRDefault="15614F80" w:rsidP="3C54EA84">
      <w:pPr>
        <w:pStyle w:val="ListParagraph"/>
        <w:numPr>
          <w:ilvl w:val="1"/>
          <w:numId w:val="4"/>
        </w:numPr>
        <w:spacing w:line="257" w:lineRule="auto"/>
        <w:ind w:left="2160"/>
        <w:rPr>
          <w:rFonts w:ascii="Aptos" w:eastAsia="Aptos" w:hAnsi="Aptos" w:cs="Aptos"/>
          <w:sz w:val="22"/>
          <w:szCs w:val="22"/>
          <w:lang w:val="uk-UA"/>
        </w:rPr>
      </w:pPr>
      <w:r w:rsidRPr="3C54EA84">
        <w:rPr>
          <w:rFonts w:ascii="Aptos" w:eastAsia="Aptos" w:hAnsi="Aptos" w:cs="Aptos"/>
          <w:sz w:val="22"/>
          <w:szCs w:val="22"/>
          <w:lang w:val="uk-UA"/>
        </w:rPr>
        <w:t>The next six months</w:t>
      </w:r>
    </w:p>
    <w:p w14:paraId="6EBDCF2B" w14:textId="26DF79B6" w:rsidR="0060775F" w:rsidRDefault="15614F80" w:rsidP="3C54EA84">
      <w:pPr>
        <w:pStyle w:val="ListParagraph"/>
        <w:numPr>
          <w:ilvl w:val="1"/>
          <w:numId w:val="4"/>
        </w:numPr>
        <w:spacing w:line="257" w:lineRule="auto"/>
        <w:ind w:left="2160"/>
        <w:rPr>
          <w:rFonts w:ascii="Aptos" w:eastAsia="Aptos" w:hAnsi="Aptos" w:cs="Aptos"/>
          <w:sz w:val="22"/>
          <w:szCs w:val="22"/>
          <w:lang w:val="uk-UA"/>
        </w:rPr>
      </w:pPr>
      <w:r w:rsidRPr="3C54EA84">
        <w:rPr>
          <w:rFonts w:ascii="Aptos" w:eastAsia="Aptos" w:hAnsi="Aptos" w:cs="Aptos"/>
          <w:sz w:val="22"/>
          <w:szCs w:val="22"/>
          <w:lang w:val="uk-UA"/>
        </w:rPr>
        <w:t>Next month</w:t>
      </w:r>
    </w:p>
    <w:p w14:paraId="435C1B45" w14:textId="356716B5" w:rsidR="0060775F" w:rsidRDefault="15614F80" w:rsidP="3C54EA84">
      <w:pPr>
        <w:pStyle w:val="ListParagraph"/>
        <w:numPr>
          <w:ilvl w:val="1"/>
          <w:numId w:val="4"/>
        </w:numPr>
        <w:spacing w:line="257" w:lineRule="auto"/>
        <w:ind w:left="2160"/>
        <w:rPr>
          <w:rFonts w:ascii="Aptos" w:eastAsia="Aptos" w:hAnsi="Aptos" w:cs="Aptos"/>
          <w:sz w:val="22"/>
          <w:szCs w:val="22"/>
          <w:lang w:val="uk-UA"/>
        </w:rPr>
      </w:pPr>
      <w:r w:rsidRPr="3C54EA84">
        <w:rPr>
          <w:rFonts w:ascii="Aptos" w:eastAsia="Aptos" w:hAnsi="Aptos" w:cs="Aptos"/>
          <w:sz w:val="22"/>
          <w:szCs w:val="22"/>
          <w:lang w:val="uk-UA"/>
        </w:rPr>
        <w:t>Next week</w:t>
      </w:r>
    </w:p>
    <w:p w14:paraId="6A67F6E0" w14:textId="3BE29899" w:rsidR="0060775F" w:rsidRDefault="15614F80" w:rsidP="3C54EA84">
      <w:pPr>
        <w:pStyle w:val="ListParagraph"/>
        <w:numPr>
          <w:ilvl w:val="1"/>
          <w:numId w:val="4"/>
        </w:numPr>
        <w:spacing w:line="257" w:lineRule="auto"/>
        <w:ind w:left="2160"/>
        <w:rPr>
          <w:rFonts w:ascii="Aptos" w:eastAsia="Aptos" w:hAnsi="Aptos" w:cs="Aptos"/>
          <w:sz w:val="22"/>
          <w:szCs w:val="22"/>
          <w:lang w:val="uk-UA"/>
        </w:rPr>
      </w:pPr>
      <w:r w:rsidRPr="3C54EA84">
        <w:rPr>
          <w:rFonts w:ascii="Aptos" w:eastAsia="Aptos" w:hAnsi="Aptos" w:cs="Aptos"/>
          <w:sz w:val="22"/>
          <w:szCs w:val="22"/>
          <w:lang w:val="uk-UA"/>
        </w:rPr>
        <w:t>The next day</w:t>
      </w:r>
    </w:p>
    <w:p w14:paraId="1FE79B9A" w14:textId="412D2D0F" w:rsidR="0060775F" w:rsidRDefault="0060775F" w:rsidP="3C54EA84">
      <w:pPr>
        <w:spacing w:after="240" w:line="257" w:lineRule="auto"/>
        <w:ind w:left="2160"/>
      </w:pPr>
    </w:p>
    <w:p w14:paraId="618BFBA0" w14:textId="0FFAD597" w:rsidR="0060775F" w:rsidRDefault="15614F80" w:rsidP="3C54EA84">
      <w:pPr>
        <w:spacing w:line="257" w:lineRule="auto"/>
        <w:rPr>
          <w:rFonts w:ascii="Aptos" w:eastAsia="Aptos" w:hAnsi="Aptos" w:cs="Aptos"/>
          <w:sz w:val="22"/>
          <w:szCs w:val="22"/>
          <w:lang w:val="uk-UA"/>
        </w:rPr>
      </w:pPr>
      <w:r w:rsidRPr="3C54EA84">
        <w:rPr>
          <w:rFonts w:ascii="Aptos" w:eastAsia="Aptos" w:hAnsi="Aptos" w:cs="Aptos"/>
          <w:b/>
          <w:bCs/>
          <w:sz w:val="22"/>
          <w:szCs w:val="22"/>
          <w:lang w:val="uk-UA"/>
        </w:rPr>
        <w:t xml:space="preserve">Who makes </w:t>
      </w:r>
      <w:r w:rsidRPr="3C54EA84">
        <w:rPr>
          <w:rFonts w:ascii="Aptos" w:eastAsia="Aptos" w:hAnsi="Aptos" w:cs="Aptos"/>
          <w:sz w:val="22"/>
          <w:szCs w:val="22"/>
          <w:lang w:val="uk-UA"/>
        </w:rPr>
        <w:t>the</w:t>
      </w:r>
      <w:r w:rsidRPr="3C54EA84">
        <w:rPr>
          <w:rFonts w:ascii="Aptos" w:eastAsia="Aptos" w:hAnsi="Aptos" w:cs="Aptos"/>
          <w:b/>
          <w:bCs/>
          <w:sz w:val="22"/>
          <w:szCs w:val="22"/>
          <w:lang w:val="uk-UA"/>
        </w:rPr>
        <w:t xml:space="preserve"> decision to stay abroad or return to Ukraine? </w:t>
      </w:r>
      <w:r w:rsidRPr="3C54EA84">
        <w:rPr>
          <w:rFonts w:ascii="Aptos" w:eastAsia="Aptos" w:hAnsi="Aptos" w:cs="Aptos"/>
          <w:sz w:val="22"/>
          <w:szCs w:val="22"/>
          <w:lang w:val="uk-UA"/>
        </w:rPr>
        <w:t>(</w:t>
      </w:r>
      <w:r w:rsidRPr="3C54EA84">
        <w:rPr>
          <w:rFonts w:ascii="Aptos" w:eastAsia="Aptos" w:hAnsi="Aptos" w:cs="Aptos"/>
          <w:sz w:val="22"/>
          <w:szCs w:val="22"/>
          <w:highlight w:val="yellow"/>
          <w:lang w:val="uk-UA"/>
        </w:rPr>
        <w:t>rotation of options)</w:t>
      </w:r>
    </w:p>
    <w:p w14:paraId="49B9A5CD" w14:textId="423809D3" w:rsidR="0060775F" w:rsidRDefault="15614F80" w:rsidP="3C54EA84">
      <w:pPr>
        <w:pStyle w:val="ListParagraph"/>
        <w:spacing w:line="257" w:lineRule="auto"/>
        <w:ind w:left="2160" w:hanging="360"/>
        <w:rPr>
          <w:rFonts w:ascii="Aptos" w:eastAsia="Aptos" w:hAnsi="Aptos" w:cs="Aptos"/>
          <w:sz w:val="22"/>
          <w:szCs w:val="22"/>
          <w:lang w:val="uk-UA"/>
        </w:rPr>
      </w:pPr>
      <w:r w:rsidRPr="3C54EA84">
        <w:rPr>
          <w:rFonts w:ascii="Aptos" w:eastAsia="Aptos" w:hAnsi="Aptos" w:cs="Aptos"/>
          <w:sz w:val="22"/>
          <w:szCs w:val="22"/>
          <w:lang w:val="uk-UA"/>
        </w:rPr>
        <w:t>I personally</w:t>
      </w:r>
    </w:p>
    <w:p w14:paraId="0E37DD29" w14:textId="6144D404" w:rsidR="0060775F" w:rsidRDefault="15614F80" w:rsidP="3C54EA84">
      <w:pPr>
        <w:pStyle w:val="ListParagraph"/>
        <w:spacing w:line="257" w:lineRule="auto"/>
        <w:ind w:left="2160" w:hanging="360"/>
        <w:rPr>
          <w:rFonts w:ascii="Aptos" w:eastAsia="Aptos" w:hAnsi="Aptos" w:cs="Aptos"/>
          <w:sz w:val="22"/>
          <w:szCs w:val="22"/>
          <w:lang w:val="uk-UA"/>
        </w:rPr>
      </w:pPr>
      <w:r w:rsidRPr="3C54EA84">
        <w:rPr>
          <w:rFonts w:ascii="Aptos" w:eastAsia="Aptos" w:hAnsi="Aptos" w:cs="Aptos"/>
          <w:sz w:val="22"/>
          <w:szCs w:val="22"/>
          <w:lang w:val="uk-UA"/>
        </w:rPr>
        <w:t>My husband/wife</w:t>
      </w:r>
    </w:p>
    <w:p w14:paraId="0B783188" w14:textId="7FE4DF5D" w:rsidR="0060775F" w:rsidRDefault="15614F80" w:rsidP="3C54EA84">
      <w:pPr>
        <w:pStyle w:val="ListParagraph"/>
        <w:spacing w:line="257" w:lineRule="auto"/>
        <w:ind w:left="2160" w:hanging="360"/>
        <w:rPr>
          <w:rFonts w:ascii="Aptos" w:eastAsia="Aptos" w:hAnsi="Aptos" w:cs="Aptos"/>
          <w:sz w:val="22"/>
          <w:szCs w:val="22"/>
          <w:lang w:val="uk-UA"/>
        </w:rPr>
      </w:pPr>
      <w:r w:rsidRPr="3C54EA84">
        <w:rPr>
          <w:rFonts w:ascii="Aptos" w:eastAsia="Aptos" w:hAnsi="Aptos" w:cs="Aptos"/>
          <w:sz w:val="22"/>
          <w:szCs w:val="22"/>
          <w:lang w:val="uk-UA"/>
        </w:rPr>
        <w:t>My children</w:t>
      </w:r>
    </w:p>
    <w:p w14:paraId="2F388FDD" w14:textId="03E54B53" w:rsidR="0060775F" w:rsidRDefault="15614F80" w:rsidP="3C54EA84">
      <w:pPr>
        <w:pStyle w:val="ListParagraph"/>
        <w:spacing w:line="257" w:lineRule="auto"/>
        <w:ind w:left="2160" w:hanging="360"/>
        <w:rPr>
          <w:rFonts w:ascii="Aptos" w:eastAsia="Aptos" w:hAnsi="Aptos" w:cs="Aptos"/>
          <w:sz w:val="22"/>
          <w:szCs w:val="22"/>
          <w:lang w:val="uk-UA"/>
        </w:rPr>
      </w:pPr>
      <w:r w:rsidRPr="3C54EA84">
        <w:rPr>
          <w:rFonts w:ascii="Aptos" w:eastAsia="Aptos" w:hAnsi="Aptos" w:cs="Aptos"/>
          <w:sz w:val="22"/>
          <w:szCs w:val="22"/>
          <w:lang w:val="uk-UA"/>
        </w:rPr>
        <w:t>My parents or my husband/wife</w:t>
      </w:r>
    </w:p>
    <w:p w14:paraId="431D84BF" w14:textId="341091A3" w:rsidR="0060775F" w:rsidRDefault="15614F80" w:rsidP="3C54EA84">
      <w:pPr>
        <w:pStyle w:val="ListParagraph"/>
        <w:spacing w:line="257" w:lineRule="auto"/>
        <w:ind w:left="2160" w:hanging="360"/>
        <w:rPr>
          <w:rFonts w:ascii="Aptos" w:eastAsia="Aptos" w:hAnsi="Aptos" w:cs="Aptos"/>
          <w:sz w:val="22"/>
          <w:szCs w:val="22"/>
          <w:lang w:val="uk-UA"/>
        </w:rPr>
      </w:pPr>
      <w:r w:rsidRPr="3C54EA84">
        <w:rPr>
          <w:rFonts w:ascii="Aptos" w:eastAsia="Aptos" w:hAnsi="Aptos" w:cs="Aptos"/>
          <w:sz w:val="22"/>
          <w:szCs w:val="22"/>
          <w:lang w:val="uk-UA"/>
        </w:rPr>
        <w:t>I, together with my spouse</w:t>
      </w:r>
    </w:p>
    <w:p w14:paraId="03AB5312" w14:textId="7AA277F9" w:rsidR="0060775F" w:rsidRDefault="15614F80" w:rsidP="3C54EA84">
      <w:pPr>
        <w:pStyle w:val="ListParagraph"/>
        <w:spacing w:line="257" w:lineRule="auto"/>
        <w:ind w:left="2160" w:hanging="360"/>
        <w:rPr>
          <w:rFonts w:ascii="Aptos" w:eastAsia="Aptos" w:hAnsi="Aptos" w:cs="Aptos"/>
          <w:sz w:val="22"/>
          <w:szCs w:val="22"/>
          <w:lang w:val="uk-UA"/>
        </w:rPr>
      </w:pPr>
      <w:r w:rsidRPr="3C54EA84">
        <w:rPr>
          <w:rFonts w:ascii="Aptos" w:eastAsia="Aptos" w:hAnsi="Aptos" w:cs="Aptos"/>
          <w:sz w:val="22"/>
          <w:szCs w:val="22"/>
          <w:lang w:val="uk-UA"/>
        </w:rPr>
        <w:t>I, together with my husband/wife and child/children</w:t>
      </w:r>
    </w:p>
    <w:p w14:paraId="3C5179E1" w14:textId="07A25737" w:rsidR="0060775F" w:rsidRDefault="0060775F" w:rsidP="7A3A98BD">
      <w:pPr>
        <w:spacing w:after="240" w:line="257" w:lineRule="auto"/>
        <w:ind w:left="2160"/>
      </w:pPr>
    </w:p>
    <w:p w14:paraId="54743F6A" w14:textId="6D0D89CE" w:rsidR="0060775F" w:rsidRDefault="15614F80" w:rsidP="3C54EA84">
      <w:pPr>
        <w:spacing w:line="257" w:lineRule="auto"/>
        <w:rPr>
          <w:rFonts w:ascii="Aptos" w:eastAsia="Aptos" w:hAnsi="Aptos" w:cs="Aptos"/>
          <w:b/>
          <w:bCs/>
          <w:sz w:val="22"/>
          <w:szCs w:val="22"/>
          <w:lang w:val="uk-UA"/>
        </w:rPr>
      </w:pPr>
      <w:r w:rsidRPr="3C54EA84">
        <w:rPr>
          <w:rFonts w:ascii="Aptos" w:eastAsia="Aptos" w:hAnsi="Aptos" w:cs="Aptos"/>
          <w:b/>
          <w:bCs/>
          <w:sz w:val="22"/>
          <w:szCs w:val="22"/>
          <w:lang w:val="uk-UA"/>
        </w:rPr>
        <w:t>Is your settlement currently located in the occupied territory?</w:t>
      </w:r>
    </w:p>
    <w:p w14:paraId="52686501" w14:textId="1A6C2242" w:rsidR="0060775F" w:rsidRDefault="0060775F" w:rsidP="3C54EA84">
      <w:pPr>
        <w:spacing w:line="257" w:lineRule="auto"/>
        <w:ind w:left="720"/>
      </w:pPr>
    </w:p>
    <w:p w14:paraId="55642763" w14:textId="6E8DAC2D" w:rsidR="0060775F" w:rsidRDefault="15614F80" w:rsidP="3C54EA84">
      <w:pPr>
        <w:pStyle w:val="ListParagraph"/>
        <w:numPr>
          <w:ilvl w:val="1"/>
          <w:numId w:val="4"/>
        </w:numPr>
        <w:spacing w:line="257" w:lineRule="auto"/>
        <w:ind w:left="1800"/>
        <w:rPr>
          <w:rFonts w:ascii="Aptos" w:eastAsia="Aptos" w:hAnsi="Aptos" w:cs="Aptos"/>
          <w:sz w:val="22"/>
          <w:szCs w:val="22"/>
          <w:lang w:val="uk-UA"/>
        </w:rPr>
      </w:pPr>
      <w:r w:rsidRPr="3C54EA84">
        <w:rPr>
          <w:rFonts w:ascii="Aptos" w:eastAsia="Aptos" w:hAnsi="Aptos" w:cs="Aptos"/>
          <w:sz w:val="22"/>
          <w:szCs w:val="22"/>
          <w:lang w:val="uk-UA"/>
        </w:rPr>
        <w:t>Yes.</w:t>
      </w:r>
    </w:p>
    <w:p w14:paraId="68890C67" w14:textId="229FF81E" w:rsidR="0060775F" w:rsidRDefault="15614F80" w:rsidP="3C54EA84">
      <w:pPr>
        <w:pStyle w:val="ListParagraph"/>
        <w:numPr>
          <w:ilvl w:val="1"/>
          <w:numId w:val="4"/>
        </w:numPr>
        <w:spacing w:line="257" w:lineRule="auto"/>
        <w:ind w:left="1800"/>
        <w:rPr>
          <w:rFonts w:ascii="Aptos" w:eastAsia="Aptos" w:hAnsi="Aptos" w:cs="Aptos"/>
          <w:sz w:val="22"/>
          <w:szCs w:val="22"/>
          <w:lang w:val="uk-UA"/>
        </w:rPr>
      </w:pPr>
      <w:r w:rsidRPr="3C54EA84">
        <w:rPr>
          <w:rFonts w:ascii="Aptos" w:eastAsia="Aptos" w:hAnsi="Aptos" w:cs="Aptos"/>
          <w:sz w:val="22"/>
          <w:szCs w:val="22"/>
          <w:lang w:val="uk-UA"/>
        </w:rPr>
        <w:t>No.</w:t>
      </w:r>
    </w:p>
    <w:p w14:paraId="37B410CB" w14:textId="1714185B" w:rsidR="0060775F" w:rsidRDefault="0060775F" w:rsidP="3C54EA84">
      <w:pPr>
        <w:spacing w:after="240" w:line="257" w:lineRule="auto"/>
        <w:ind w:left="1800"/>
      </w:pPr>
    </w:p>
    <w:p w14:paraId="172E97F1" w14:textId="10EAE6BF" w:rsidR="0060775F" w:rsidRDefault="15614F80" w:rsidP="3C54EA84">
      <w:pPr>
        <w:spacing w:after="240" w:line="257" w:lineRule="auto"/>
        <w:ind w:firstLine="360"/>
      </w:pPr>
      <w:r w:rsidRPr="3C54EA84">
        <w:rPr>
          <w:rFonts w:ascii="Aptos" w:eastAsia="Aptos" w:hAnsi="Aptos" w:cs="Aptos"/>
          <w:sz w:val="22"/>
          <w:szCs w:val="22"/>
          <w:lang w:val="uk-UA"/>
        </w:rPr>
        <w:t xml:space="preserve">8А. </w:t>
      </w:r>
      <w:r w:rsidRPr="3C54EA84">
        <w:rPr>
          <w:rFonts w:ascii="Aptos" w:eastAsia="Aptos" w:hAnsi="Aptos" w:cs="Aptos"/>
          <w:i/>
          <w:iCs/>
          <w:sz w:val="22"/>
          <w:szCs w:val="22"/>
          <w:lang w:val="uk-UA"/>
        </w:rPr>
        <w:t>If Yes to the previous question</w:t>
      </w:r>
      <w:r w:rsidRPr="3C54EA84">
        <w:rPr>
          <w:rFonts w:ascii="Aptos" w:eastAsia="Aptos" w:hAnsi="Aptos" w:cs="Aptos"/>
          <w:sz w:val="22"/>
          <w:szCs w:val="22"/>
          <w:lang w:val="uk-UA"/>
        </w:rPr>
        <w:t xml:space="preserve">: </w:t>
      </w:r>
      <w:r w:rsidRPr="3C54EA84">
        <w:rPr>
          <w:rFonts w:ascii="Aptos" w:eastAsia="Aptos" w:hAnsi="Aptos" w:cs="Aptos"/>
          <w:b/>
          <w:bCs/>
          <w:sz w:val="22"/>
          <w:szCs w:val="22"/>
          <w:lang w:val="uk-UA"/>
        </w:rPr>
        <w:t>Do you consider returning to your settlement while it is under occupation</w:t>
      </w:r>
      <w:r w:rsidRPr="3C54EA84">
        <w:rPr>
          <w:rFonts w:ascii="Aptos" w:eastAsia="Aptos" w:hAnsi="Aptos" w:cs="Aptos"/>
          <w:sz w:val="22"/>
          <w:szCs w:val="22"/>
          <w:lang w:val="uk-UA"/>
        </w:rPr>
        <w:t>?</w:t>
      </w:r>
    </w:p>
    <w:p w14:paraId="5C36193A" w14:textId="7C79A017" w:rsidR="0060775F" w:rsidRDefault="15614F80" w:rsidP="3C54EA84">
      <w:pPr>
        <w:pStyle w:val="ListParagraph"/>
        <w:numPr>
          <w:ilvl w:val="0"/>
          <w:numId w:val="3"/>
        </w:numPr>
        <w:spacing w:line="257" w:lineRule="auto"/>
        <w:ind w:left="1800"/>
        <w:rPr>
          <w:rFonts w:ascii="Aptos" w:eastAsia="Aptos" w:hAnsi="Aptos" w:cs="Aptos"/>
          <w:sz w:val="22"/>
          <w:szCs w:val="22"/>
          <w:lang w:val="uk-UA"/>
        </w:rPr>
      </w:pPr>
      <w:r w:rsidRPr="3C54EA84">
        <w:rPr>
          <w:rFonts w:ascii="Aptos" w:eastAsia="Aptos" w:hAnsi="Aptos" w:cs="Aptos"/>
          <w:sz w:val="22"/>
          <w:szCs w:val="22"/>
          <w:lang w:val="uk-UA"/>
        </w:rPr>
        <w:t>Definitely not</w:t>
      </w:r>
    </w:p>
    <w:p w14:paraId="36815E0B" w14:textId="5FB01710" w:rsidR="0060775F" w:rsidRDefault="15614F80" w:rsidP="3C54EA84">
      <w:pPr>
        <w:pStyle w:val="ListParagraph"/>
        <w:numPr>
          <w:ilvl w:val="0"/>
          <w:numId w:val="3"/>
        </w:numPr>
        <w:spacing w:line="257" w:lineRule="auto"/>
        <w:ind w:left="1800"/>
        <w:rPr>
          <w:rFonts w:ascii="Aptos" w:eastAsia="Aptos" w:hAnsi="Aptos" w:cs="Aptos"/>
          <w:sz w:val="22"/>
          <w:szCs w:val="22"/>
          <w:lang w:val="uk-UA"/>
        </w:rPr>
      </w:pPr>
      <w:r w:rsidRPr="3C54EA84">
        <w:rPr>
          <w:rFonts w:ascii="Aptos" w:eastAsia="Aptos" w:hAnsi="Aptos" w:cs="Aptos"/>
          <w:sz w:val="22"/>
          <w:szCs w:val="22"/>
          <w:lang w:val="uk-UA"/>
        </w:rPr>
        <w:t>Rather no</w:t>
      </w:r>
    </w:p>
    <w:p w14:paraId="0C97D62B" w14:textId="417AF274" w:rsidR="0060775F" w:rsidRDefault="00E554E7" w:rsidP="3C54EA84">
      <w:pPr>
        <w:pStyle w:val="ListParagraph"/>
        <w:numPr>
          <w:ilvl w:val="0"/>
          <w:numId w:val="3"/>
        </w:numPr>
        <w:spacing w:line="257" w:lineRule="auto"/>
        <w:ind w:left="1800"/>
        <w:rPr>
          <w:rFonts w:ascii="Aptos" w:eastAsia="Aptos" w:hAnsi="Aptos" w:cs="Aptos"/>
          <w:sz w:val="22"/>
          <w:szCs w:val="22"/>
          <w:lang w:val="uk-UA"/>
        </w:rPr>
      </w:pPr>
      <w:r>
        <w:rPr>
          <w:rFonts w:ascii="Aptos" w:eastAsia="Aptos" w:hAnsi="Aptos" w:cs="Aptos"/>
          <w:sz w:val="22"/>
          <w:szCs w:val="22"/>
        </w:rPr>
        <w:t>Rather yes</w:t>
      </w:r>
    </w:p>
    <w:p w14:paraId="629D59A9" w14:textId="12FE153E" w:rsidR="0060775F" w:rsidRDefault="00E554E7" w:rsidP="3C54EA84">
      <w:pPr>
        <w:pStyle w:val="ListParagraph"/>
        <w:numPr>
          <w:ilvl w:val="0"/>
          <w:numId w:val="3"/>
        </w:numPr>
        <w:spacing w:line="257" w:lineRule="auto"/>
        <w:ind w:left="1800"/>
        <w:rPr>
          <w:rFonts w:ascii="Aptos" w:eastAsia="Aptos" w:hAnsi="Aptos" w:cs="Aptos"/>
          <w:sz w:val="22"/>
          <w:szCs w:val="22"/>
          <w:lang w:val="uk-UA"/>
        </w:rPr>
      </w:pPr>
      <w:proofErr w:type="gramStart"/>
      <w:r>
        <w:rPr>
          <w:rFonts w:ascii="Aptos" w:eastAsia="Aptos" w:hAnsi="Aptos" w:cs="Aptos"/>
          <w:sz w:val="22"/>
          <w:szCs w:val="22"/>
        </w:rPr>
        <w:t>Definitely yes</w:t>
      </w:r>
      <w:proofErr w:type="gramEnd"/>
    </w:p>
    <w:p w14:paraId="38CDA2DF" w14:textId="67D6306F" w:rsidR="0060775F" w:rsidRDefault="15614F80" w:rsidP="3C54EA84">
      <w:pPr>
        <w:pStyle w:val="ListParagraph"/>
        <w:numPr>
          <w:ilvl w:val="0"/>
          <w:numId w:val="3"/>
        </w:numPr>
        <w:spacing w:line="257" w:lineRule="auto"/>
        <w:ind w:left="1800"/>
        <w:rPr>
          <w:rFonts w:ascii="Aptos" w:eastAsia="Aptos" w:hAnsi="Aptos" w:cs="Aptos"/>
          <w:sz w:val="22"/>
          <w:szCs w:val="22"/>
          <w:lang w:val="uk-UA"/>
        </w:rPr>
      </w:pPr>
      <w:r w:rsidRPr="3C54EA84">
        <w:rPr>
          <w:rFonts w:ascii="Aptos" w:eastAsia="Aptos" w:hAnsi="Aptos" w:cs="Aptos"/>
          <w:sz w:val="22"/>
          <w:szCs w:val="22"/>
          <w:lang w:val="uk-UA"/>
        </w:rPr>
        <w:t>It's hard to say</w:t>
      </w:r>
    </w:p>
    <w:p w14:paraId="1E0F1C29" w14:textId="7AEB7B28" w:rsidR="0060775F" w:rsidRDefault="0060775F" w:rsidP="3C54EA84">
      <w:pPr>
        <w:spacing w:after="240" w:line="257" w:lineRule="auto"/>
      </w:pPr>
    </w:p>
    <w:p w14:paraId="5A629C0D" w14:textId="52A0A3C4" w:rsidR="0060775F" w:rsidRDefault="15614F80" w:rsidP="3C54EA84">
      <w:pPr>
        <w:pStyle w:val="ListParagraph"/>
        <w:numPr>
          <w:ilvl w:val="0"/>
          <w:numId w:val="2"/>
        </w:numPr>
        <w:spacing w:line="257" w:lineRule="auto"/>
        <w:ind w:left="360"/>
        <w:rPr>
          <w:rFonts w:ascii="Aptos" w:eastAsia="Aptos" w:hAnsi="Aptos" w:cs="Aptos"/>
          <w:b/>
          <w:bCs/>
          <w:sz w:val="22"/>
          <w:szCs w:val="22"/>
          <w:lang w:val="uk-UA"/>
        </w:rPr>
      </w:pPr>
      <w:r w:rsidRPr="3C54EA84">
        <w:rPr>
          <w:rFonts w:ascii="Aptos" w:eastAsia="Aptos" w:hAnsi="Aptos" w:cs="Aptos"/>
          <w:b/>
          <w:bCs/>
          <w:sz w:val="22"/>
          <w:szCs w:val="22"/>
          <w:lang w:val="uk-UA"/>
        </w:rPr>
        <w:t xml:space="preserve">What do you think is most likely to happen to you in three years? </w:t>
      </w:r>
    </w:p>
    <w:p w14:paraId="4701CF41" w14:textId="76FE62B3" w:rsidR="0060775F" w:rsidRDefault="0060775F" w:rsidP="3C54EA84">
      <w:pPr>
        <w:spacing w:line="257" w:lineRule="auto"/>
        <w:ind w:left="1440"/>
      </w:pPr>
    </w:p>
    <w:p w14:paraId="42CFF5DD" w14:textId="487E1AE3" w:rsidR="0060775F" w:rsidRDefault="15614F80" w:rsidP="3C54EA84">
      <w:pPr>
        <w:pStyle w:val="ListParagraph"/>
        <w:numPr>
          <w:ilvl w:val="1"/>
          <w:numId w:val="2"/>
        </w:numPr>
        <w:spacing w:line="257" w:lineRule="auto"/>
        <w:rPr>
          <w:rFonts w:ascii="Aptos" w:eastAsia="Aptos" w:hAnsi="Aptos" w:cs="Aptos"/>
          <w:sz w:val="22"/>
          <w:szCs w:val="22"/>
          <w:lang w:val="uk-UA"/>
        </w:rPr>
      </w:pPr>
      <w:r w:rsidRPr="3C54EA84">
        <w:rPr>
          <w:rFonts w:ascii="Aptos" w:eastAsia="Aptos" w:hAnsi="Aptos" w:cs="Aptos"/>
          <w:sz w:val="22"/>
          <w:szCs w:val="22"/>
          <w:lang w:val="uk-UA"/>
        </w:rPr>
        <w:t xml:space="preserve">I will return to Ukraine / I will live in </w:t>
      </w:r>
      <w:r w:rsidRPr="3C54EA84">
        <w:rPr>
          <w:rFonts w:ascii="Aptos" w:eastAsia="Aptos" w:hAnsi="Aptos" w:cs="Aptos"/>
          <w:sz w:val="22"/>
          <w:szCs w:val="22"/>
          <w:lang w:val="ru"/>
        </w:rPr>
        <w:t>[</w:t>
      </w:r>
      <w:r w:rsidRPr="3C54EA84">
        <w:rPr>
          <w:rFonts w:ascii="Aptos" w:eastAsia="Aptos" w:hAnsi="Aptos" w:cs="Aptos"/>
          <w:sz w:val="22"/>
          <w:szCs w:val="22"/>
          <w:lang w:val="uk-UA"/>
        </w:rPr>
        <w:t>country of current residence</w:t>
      </w:r>
      <w:r w:rsidRPr="3C54EA84">
        <w:rPr>
          <w:rFonts w:ascii="Aptos" w:eastAsia="Aptos" w:hAnsi="Aptos" w:cs="Aptos"/>
          <w:sz w:val="22"/>
          <w:szCs w:val="22"/>
          <w:lang w:val="ru"/>
        </w:rPr>
        <w:t xml:space="preserve">] </w:t>
      </w:r>
      <w:r w:rsidRPr="3C54EA84">
        <w:rPr>
          <w:rFonts w:ascii="Aptos" w:eastAsia="Aptos" w:hAnsi="Aptos" w:cs="Aptos"/>
          <w:sz w:val="22"/>
          <w:szCs w:val="22"/>
          <w:lang w:val="uk-UA"/>
        </w:rPr>
        <w:t>/ I will move to another country (not Ukraine)</w:t>
      </w:r>
    </w:p>
    <w:p w14:paraId="4F805495" w14:textId="707BD66E" w:rsidR="0060775F" w:rsidRDefault="15614F80" w:rsidP="3C54EA84">
      <w:pPr>
        <w:pStyle w:val="ListParagraph"/>
        <w:numPr>
          <w:ilvl w:val="1"/>
          <w:numId w:val="2"/>
        </w:numPr>
        <w:spacing w:line="257" w:lineRule="auto"/>
        <w:rPr>
          <w:rFonts w:ascii="Aptos" w:eastAsia="Aptos" w:hAnsi="Aptos" w:cs="Aptos"/>
          <w:sz w:val="22"/>
          <w:szCs w:val="22"/>
          <w:lang w:val="uk-UA"/>
        </w:rPr>
      </w:pPr>
      <w:r w:rsidRPr="3C54EA84">
        <w:rPr>
          <w:rFonts w:ascii="Aptos" w:eastAsia="Aptos" w:hAnsi="Aptos" w:cs="Aptos"/>
          <w:sz w:val="22"/>
          <w:szCs w:val="22"/>
          <w:lang w:val="uk-UA"/>
        </w:rPr>
        <w:t>I will work in the same profession that I had before the war/I will work in another profession that requires qualifications/I will work in another profession that does not require qualifications/I will study/I will neither work nor study</w:t>
      </w:r>
    </w:p>
    <w:p w14:paraId="463F6DE7" w14:textId="611E5CB4" w:rsidR="0060775F" w:rsidRDefault="15614F80" w:rsidP="3C54EA84">
      <w:pPr>
        <w:pStyle w:val="ListParagraph"/>
        <w:numPr>
          <w:ilvl w:val="1"/>
          <w:numId w:val="2"/>
        </w:numPr>
        <w:spacing w:line="257" w:lineRule="auto"/>
        <w:rPr>
          <w:rFonts w:ascii="Aptos" w:eastAsia="Aptos" w:hAnsi="Aptos" w:cs="Aptos"/>
          <w:sz w:val="22"/>
          <w:szCs w:val="22"/>
          <w:lang w:val="uk-UA"/>
        </w:rPr>
      </w:pPr>
      <w:r w:rsidRPr="3C54EA84">
        <w:rPr>
          <w:rFonts w:ascii="Aptos" w:eastAsia="Aptos" w:hAnsi="Aptos" w:cs="Aptos"/>
          <w:sz w:val="22"/>
          <w:szCs w:val="22"/>
          <w:lang w:val="uk-UA"/>
        </w:rPr>
        <w:t>My standard of living will improve compared to today/ My standard of living will not change compared to today/ My standard of living will worsen compared to today</w:t>
      </w:r>
    </w:p>
    <w:p w14:paraId="6A35253F" w14:textId="48334BC4" w:rsidR="0060775F" w:rsidRDefault="15614F80" w:rsidP="3C54EA84">
      <w:pPr>
        <w:pStyle w:val="ListParagraph"/>
        <w:numPr>
          <w:ilvl w:val="1"/>
          <w:numId w:val="2"/>
        </w:numPr>
        <w:spacing w:line="257" w:lineRule="auto"/>
        <w:rPr>
          <w:rFonts w:ascii="Aptos" w:eastAsia="Aptos" w:hAnsi="Aptos" w:cs="Aptos"/>
          <w:sz w:val="22"/>
          <w:szCs w:val="22"/>
          <w:lang w:val="uk-UA"/>
        </w:rPr>
      </w:pPr>
      <w:r w:rsidRPr="3C54EA84">
        <w:rPr>
          <w:rFonts w:ascii="Aptos" w:eastAsia="Aptos" w:hAnsi="Aptos" w:cs="Aptos"/>
          <w:sz w:val="22"/>
          <w:szCs w:val="22"/>
          <w:lang w:val="uk-UA"/>
        </w:rPr>
        <w:t>The war in Ukraine will continue, the situation at the front will be approximately the same as now / The war in Ukraine will continue, the situation at the front will worsen / The war in Ukraine will continue, but will be in a "frozen state" (approximately as in 2015-2022) / The war in Ukraine will end completely</w:t>
      </w:r>
    </w:p>
    <w:p w14:paraId="0A3F592E" w14:textId="28EA0374" w:rsidR="0060775F" w:rsidRDefault="0060775F" w:rsidP="3C54EA84">
      <w:pPr>
        <w:spacing w:after="160" w:line="257" w:lineRule="auto"/>
        <w:rPr>
          <w:rFonts w:ascii="Aptos" w:eastAsia="Aptos" w:hAnsi="Aptos" w:cs="Aptos"/>
          <w:sz w:val="22"/>
          <w:szCs w:val="22"/>
          <w:lang w:val="ru"/>
        </w:rPr>
      </w:pPr>
    </w:p>
    <w:p w14:paraId="41F75480" w14:textId="235B7EE5" w:rsidR="0060775F" w:rsidRDefault="0060775F" w:rsidP="3C54EA84">
      <w:pPr>
        <w:pStyle w:val="ListParagraph"/>
        <w:spacing w:line="257" w:lineRule="auto"/>
        <w:ind w:left="-360"/>
        <w:rPr>
          <w:rFonts w:ascii="Aptos" w:eastAsia="Aptos" w:hAnsi="Aptos" w:cs="Aptos"/>
          <w:sz w:val="22"/>
          <w:szCs w:val="22"/>
          <w:lang w:val="uk-UA"/>
        </w:rPr>
      </w:pPr>
    </w:p>
    <w:p w14:paraId="349EEDC6" w14:textId="78D79473" w:rsidR="0060775F" w:rsidRDefault="0060775F" w:rsidP="00CD770A">
      <w:pPr>
        <w:rPr>
          <w:lang w:val="uk-UA"/>
        </w:rPr>
      </w:pPr>
    </w:p>
    <w:p w14:paraId="09C988E9" w14:textId="77777777" w:rsidR="00CD770A" w:rsidRPr="00BE1D4A" w:rsidRDefault="00CD770A" w:rsidP="00CD770A">
      <w:pPr>
        <w:rPr>
          <w:lang w:val="uk-UA"/>
        </w:rPr>
      </w:pPr>
    </w:p>
    <w:p w14:paraId="13961782" w14:textId="77777777" w:rsidR="00CD770A" w:rsidRPr="00BE1D4A" w:rsidRDefault="00CD770A" w:rsidP="00CD770A">
      <w:pPr>
        <w:widowControl w:val="0"/>
        <w:shd w:val="clear" w:color="auto" w:fill="00B0F0"/>
        <w:adjustRightInd w:val="0"/>
        <w:jc w:val="center"/>
        <w:rPr>
          <w:rFonts w:ascii="Arial" w:hAnsi="Arial" w:cs="Arial"/>
          <w:b/>
          <w:bCs/>
          <w:lang w:val="uk-UA"/>
        </w:rPr>
      </w:pPr>
      <w:r w:rsidRPr="00BE1D4A">
        <w:rPr>
          <w:rFonts w:ascii="Arial" w:hAnsi="Arial" w:cs="Arial"/>
          <w:b/>
          <w:bCs/>
          <w:color w:val="FFFFFF" w:themeColor="background1"/>
          <w:lang w:val="uk-UA"/>
        </w:rPr>
        <w:t xml:space="preserve">З. REFUGEE PROFILE    </w:t>
      </w:r>
    </w:p>
    <w:p w14:paraId="001086EF" w14:textId="77777777" w:rsidR="00CD770A" w:rsidRPr="00BE1D4A" w:rsidRDefault="00CD770A" w:rsidP="00CD770A">
      <w:pPr>
        <w:rPr>
          <w:lang w:val="uk-UA"/>
        </w:rPr>
      </w:pPr>
    </w:p>
    <w:tbl>
      <w:tblPr>
        <w:tblStyle w:val="TableGrid"/>
        <w:tblW w:w="0" w:type="auto"/>
        <w:tblLook w:val="04A0" w:firstRow="1" w:lastRow="0" w:firstColumn="1" w:lastColumn="0" w:noHBand="0" w:noVBand="1"/>
      </w:tblPr>
      <w:tblGrid>
        <w:gridCol w:w="8217"/>
        <w:gridCol w:w="1133"/>
      </w:tblGrid>
      <w:tr w:rsidR="00CD770A" w:rsidRPr="00BE1D4A" w14:paraId="37690245" w14:textId="77777777" w:rsidTr="005A14D8">
        <w:tc>
          <w:tcPr>
            <w:tcW w:w="8217" w:type="dxa"/>
          </w:tcPr>
          <w:p w14:paraId="151534DA" w14:textId="77777777" w:rsidR="00CD770A" w:rsidRPr="00BE1D4A" w:rsidRDefault="00CD770A" w:rsidP="005A14D8">
            <w:pPr>
              <w:rPr>
                <w:b/>
                <w:bCs/>
                <w:lang w:val="uk-UA"/>
              </w:rPr>
            </w:pPr>
            <w:r>
              <w:rPr>
                <w:b/>
                <w:bCs/>
                <w:lang w:val="uk-UA"/>
              </w:rPr>
              <w:t>З1</w:t>
            </w:r>
            <w:r w:rsidRPr="00BE1D4A">
              <w:rPr>
                <w:b/>
                <w:bCs/>
                <w:lang w:val="uk-UA"/>
              </w:rPr>
              <w:t xml:space="preserve">. In which region did you live in Ukraine?  </w:t>
            </w:r>
          </w:p>
        </w:tc>
        <w:tc>
          <w:tcPr>
            <w:tcW w:w="1133" w:type="dxa"/>
          </w:tcPr>
          <w:p w14:paraId="6999413F" w14:textId="77777777" w:rsidR="00CD770A" w:rsidRPr="00BE1D4A" w:rsidRDefault="00CD770A" w:rsidP="005A14D8">
            <w:pPr>
              <w:rPr>
                <w:lang w:val="uk-UA"/>
              </w:rPr>
            </w:pPr>
            <w:r w:rsidRPr="00BE1D4A">
              <w:rPr>
                <w:b/>
                <w:bCs/>
                <w:color w:val="00B0F0"/>
                <w:lang w:val="uk-UA"/>
              </w:rPr>
              <w:t>OB</w:t>
            </w:r>
          </w:p>
        </w:tc>
      </w:tr>
      <w:tr w:rsidR="00CD770A" w:rsidRPr="00BE1D4A" w14:paraId="2B597398" w14:textId="77777777" w:rsidTr="005A14D8">
        <w:tc>
          <w:tcPr>
            <w:tcW w:w="8217" w:type="dxa"/>
          </w:tcPr>
          <w:p w14:paraId="5288E669" w14:textId="77777777" w:rsidR="00CD770A" w:rsidRPr="00BE1D4A" w:rsidRDefault="00CD770A" w:rsidP="005A14D8">
            <w:pPr>
              <w:rPr>
                <w:lang w:val="uk-UA"/>
              </w:rPr>
            </w:pPr>
            <w:r w:rsidRPr="00BE1D4A">
              <w:rPr>
                <w:color w:val="00B0F0"/>
                <w:lang w:val="uk-UA"/>
              </w:rPr>
              <w:t xml:space="preserve">List of areas in excel </w:t>
            </w:r>
          </w:p>
        </w:tc>
        <w:tc>
          <w:tcPr>
            <w:tcW w:w="1133" w:type="dxa"/>
          </w:tcPr>
          <w:p w14:paraId="68FC1FB6" w14:textId="77777777" w:rsidR="00CD770A" w:rsidRPr="00BE1D4A" w:rsidRDefault="00CD770A" w:rsidP="005A14D8">
            <w:pPr>
              <w:rPr>
                <w:lang w:val="uk-UA"/>
              </w:rPr>
            </w:pPr>
          </w:p>
        </w:tc>
      </w:tr>
    </w:tbl>
    <w:p w14:paraId="21B445F8" w14:textId="77777777" w:rsidR="00CD770A" w:rsidRPr="00BE1D4A" w:rsidRDefault="00CD770A" w:rsidP="00CD770A">
      <w:pPr>
        <w:rPr>
          <w:lang w:val="uk-UA"/>
        </w:rPr>
      </w:pPr>
    </w:p>
    <w:tbl>
      <w:tblPr>
        <w:tblStyle w:val="TableGrid"/>
        <w:tblW w:w="0" w:type="auto"/>
        <w:tblLook w:val="04A0" w:firstRow="1" w:lastRow="0" w:firstColumn="1" w:lastColumn="0" w:noHBand="0" w:noVBand="1"/>
      </w:tblPr>
      <w:tblGrid>
        <w:gridCol w:w="8217"/>
        <w:gridCol w:w="1133"/>
      </w:tblGrid>
      <w:tr w:rsidR="00CD770A" w:rsidRPr="00BE1D4A" w14:paraId="0BB96FA3" w14:textId="77777777" w:rsidTr="005A14D8">
        <w:tc>
          <w:tcPr>
            <w:tcW w:w="8217" w:type="dxa"/>
          </w:tcPr>
          <w:p w14:paraId="1BECF3F8" w14:textId="77777777" w:rsidR="00CD770A" w:rsidRPr="00BE1D4A" w:rsidRDefault="00CD770A" w:rsidP="005A14D8">
            <w:pPr>
              <w:rPr>
                <w:b/>
                <w:bCs/>
                <w:lang w:val="uk-UA"/>
              </w:rPr>
            </w:pPr>
            <w:r>
              <w:rPr>
                <w:b/>
                <w:bCs/>
                <w:lang w:val="uk-UA"/>
              </w:rPr>
              <w:t>З2</w:t>
            </w:r>
            <w:r w:rsidRPr="00BE1D4A">
              <w:rPr>
                <w:b/>
                <w:bCs/>
                <w:lang w:val="uk-UA"/>
              </w:rPr>
              <w:t xml:space="preserve">. In which category of settlement did you live </w:t>
            </w:r>
            <w:r>
              <w:rPr>
                <w:b/>
                <w:bCs/>
                <w:lang w:val="uk-UA"/>
              </w:rPr>
              <w:t>before the war</w:t>
            </w:r>
            <w:r w:rsidRPr="00BE1D4A">
              <w:rPr>
                <w:b/>
                <w:bCs/>
                <w:lang w:val="uk-UA"/>
              </w:rPr>
              <w:t>?</w:t>
            </w:r>
          </w:p>
        </w:tc>
        <w:tc>
          <w:tcPr>
            <w:tcW w:w="1133" w:type="dxa"/>
          </w:tcPr>
          <w:p w14:paraId="6C581F66" w14:textId="77777777" w:rsidR="00CD770A" w:rsidRPr="00BE1D4A" w:rsidRDefault="00CD770A" w:rsidP="005A14D8">
            <w:pPr>
              <w:rPr>
                <w:lang w:val="uk-UA"/>
              </w:rPr>
            </w:pPr>
            <w:r w:rsidRPr="00BE1D4A">
              <w:rPr>
                <w:b/>
                <w:bCs/>
                <w:color w:val="00B0F0"/>
                <w:lang w:val="uk-UA"/>
              </w:rPr>
              <w:t>OB</w:t>
            </w:r>
          </w:p>
        </w:tc>
      </w:tr>
      <w:tr w:rsidR="00CD770A" w:rsidRPr="00BE1D4A" w14:paraId="3B2D4553" w14:textId="77777777" w:rsidTr="005A14D8">
        <w:tc>
          <w:tcPr>
            <w:tcW w:w="8217" w:type="dxa"/>
          </w:tcPr>
          <w:p w14:paraId="63FC8320" w14:textId="77777777" w:rsidR="00CD770A" w:rsidRPr="00BE1D4A" w:rsidRDefault="00CD770A" w:rsidP="005A14D8">
            <w:pPr>
              <w:rPr>
                <w:bCs/>
                <w:lang w:val="uk-UA"/>
              </w:rPr>
            </w:pPr>
            <w:r w:rsidRPr="00BE1D4A">
              <w:rPr>
                <w:rFonts w:cs="Tahoma"/>
                <w:bCs/>
                <w:lang w:val="uk-UA"/>
              </w:rPr>
              <w:t>Village</w:t>
            </w:r>
          </w:p>
        </w:tc>
        <w:tc>
          <w:tcPr>
            <w:tcW w:w="1133" w:type="dxa"/>
          </w:tcPr>
          <w:p w14:paraId="693F4454" w14:textId="77777777" w:rsidR="00CD770A" w:rsidRPr="00BE1D4A" w:rsidRDefault="00CD770A" w:rsidP="005A14D8">
            <w:pPr>
              <w:rPr>
                <w:lang w:val="uk-UA"/>
              </w:rPr>
            </w:pPr>
            <w:r w:rsidRPr="00BE1D4A">
              <w:rPr>
                <w:lang w:val="uk-UA"/>
              </w:rPr>
              <w:t>1</w:t>
            </w:r>
          </w:p>
        </w:tc>
      </w:tr>
      <w:tr w:rsidR="00CD770A" w:rsidRPr="00BE1D4A" w14:paraId="28A0E299" w14:textId="77777777" w:rsidTr="005A14D8">
        <w:tc>
          <w:tcPr>
            <w:tcW w:w="8217" w:type="dxa"/>
          </w:tcPr>
          <w:p w14:paraId="52C94FD4" w14:textId="77777777" w:rsidR="00CD770A" w:rsidRPr="00BE1D4A" w:rsidRDefault="00CD770A" w:rsidP="005A14D8">
            <w:pPr>
              <w:rPr>
                <w:bCs/>
                <w:lang w:val="uk-UA"/>
              </w:rPr>
            </w:pPr>
            <w:r w:rsidRPr="00BE1D4A">
              <w:rPr>
                <w:rFonts w:cs="Tahoma"/>
                <w:bCs/>
                <w:lang w:val="uk-UA"/>
              </w:rPr>
              <w:t>Urban-type settlement</w:t>
            </w:r>
          </w:p>
        </w:tc>
        <w:tc>
          <w:tcPr>
            <w:tcW w:w="1133" w:type="dxa"/>
          </w:tcPr>
          <w:p w14:paraId="10084738" w14:textId="77777777" w:rsidR="00CD770A" w:rsidRPr="00BE1D4A" w:rsidRDefault="00CD770A" w:rsidP="005A14D8">
            <w:pPr>
              <w:rPr>
                <w:lang w:val="uk-UA"/>
              </w:rPr>
            </w:pPr>
            <w:r w:rsidRPr="00BE1D4A">
              <w:rPr>
                <w:lang w:val="uk-UA"/>
              </w:rPr>
              <w:t>2</w:t>
            </w:r>
          </w:p>
        </w:tc>
      </w:tr>
      <w:tr w:rsidR="00CD770A" w:rsidRPr="00BE1D4A" w14:paraId="13B6C919" w14:textId="77777777" w:rsidTr="005A14D8">
        <w:tc>
          <w:tcPr>
            <w:tcW w:w="8217" w:type="dxa"/>
          </w:tcPr>
          <w:p w14:paraId="3F21C459" w14:textId="77777777" w:rsidR="00CD770A" w:rsidRPr="00BE1D4A" w:rsidRDefault="00CD770A" w:rsidP="005A14D8">
            <w:pPr>
              <w:rPr>
                <w:bCs/>
                <w:lang w:val="uk-UA"/>
              </w:rPr>
            </w:pPr>
            <w:r w:rsidRPr="00BE1D4A">
              <w:rPr>
                <w:rFonts w:cs="Tahoma"/>
                <w:bCs/>
                <w:lang w:val="uk-UA"/>
              </w:rPr>
              <w:t>City.</w:t>
            </w:r>
          </w:p>
        </w:tc>
        <w:tc>
          <w:tcPr>
            <w:tcW w:w="1133" w:type="dxa"/>
          </w:tcPr>
          <w:p w14:paraId="0D767017" w14:textId="77777777" w:rsidR="00CD770A" w:rsidRPr="00BE1D4A" w:rsidRDefault="00CD770A" w:rsidP="005A14D8">
            <w:pPr>
              <w:rPr>
                <w:lang w:val="uk-UA"/>
              </w:rPr>
            </w:pPr>
            <w:r w:rsidRPr="00BE1D4A">
              <w:rPr>
                <w:lang w:val="uk-UA"/>
              </w:rPr>
              <w:t>3</w:t>
            </w:r>
          </w:p>
        </w:tc>
      </w:tr>
    </w:tbl>
    <w:p w14:paraId="664D7409" w14:textId="77777777" w:rsidR="00CD770A" w:rsidRPr="00BE1D4A" w:rsidRDefault="00CD770A" w:rsidP="00CD770A">
      <w:pPr>
        <w:rPr>
          <w:lang w:val="uk-UA"/>
        </w:rPr>
      </w:pPr>
    </w:p>
    <w:p w14:paraId="46FA6702" w14:textId="5D11F606" w:rsidR="00CD770A" w:rsidRDefault="00CD770A" w:rsidP="6FD2E594">
      <w:pPr>
        <w:rPr>
          <w:lang w:val="uk-UA"/>
        </w:rPr>
      </w:pPr>
    </w:p>
    <w:tbl>
      <w:tblPr>
        <w:tblStyle w:val="TableGrid"/>
        <w:tblW w:w="9351" w:type="dxa"/>
        <w:tblLook w:val="04A0" w:firstRow="1" w:lastRow="0" w:firstColumn="1" w:lastColumn="0" w:noHBand="0" w:noVBand="1"/>
      </w:tblPr>
      <w:tblGrid>
        <w:gridCol w:w="8217"/>
        <w:gridCol w:w="1134"/>
      </w:tblGrid>
      <w:tr w:rsidR="00CD770A" w:rsidRPr="00BE1D4A" w14:paraId="7778DB68" w14:textId="77777777" w:rsidTr="005A14D8">
        <w:tc>
          <w:tcPr>
            <w:tcW w:w="8217" w:type="dxa"/>
          </w:tcPr>
          <w:p w14:paraId="0F4E9278" w14:textId="77777777" w:rsidR="00CD770A" w:rsidRPr="00BE1D4A" w:rsidRDefault="00CD770A" w:rsidP="005A14D8">
            <w:pPr>
              <w:rPr>
                <w:b/>
                <w:bCs/>
                <w:lang w:val="uk-UA"/>
              </w:rPr>
            </w:pPr>
            <w:r>
              <w:rPr>
                <w:b/>
                <w:bCs/>
                <w:lang w:val="uk-UA"/>
              </w:rPr>
              <w:t>З4</w:t>
            </w:r>
            <w:r w:rsidRPr="00BE1D4A">
              <w:rPr>
                <w:b/>
                <w:bCs/>
                <w:lang w:val="uk-UA"/>
              </w:rPr>
              <w:t xml:space="preserve">. </w:t>
            </w:r>
            <w:r w:rsidRPr="006B1928">
              <w:rPr>
                <w:b/>
                <w:bCs/>
                <w:lang w:val="uk-UA"/>
              </w:rPr>
              <w:t>What is your highest level of education?</w:t>
            </w:r>
          </w:p>
        </w:tc>
        <w:tc>
          <w:tcPr>
            <w:tcW w:w="1134" w:type="dxa"/>
          </w:tcPr>
          <w:p w14:paraId="5455B7CB" w14:textId="77777777" w:rsidR="00CD770A" w:rsidRPr="00BE1D4A" w:rsidRDefault="00CD770A" w:rsidP="005A14D8">
            <w:pPr>
              <w:rPr>
                <w:b/>
                <w:bCs/>
                <w:lang w:val="uk-UA"/>
              </w:rPr>
            </w:pPr>
            <w:r w:rsidRPr="00BE1D4A">
              <w:rPr>
                <w:b/>
                <w:bCs/>
                <w:color w:val="00B0F0"/>
                <w:lang w:val="uk-UA"/>
              </w:rPr>
              <w:t>OB</w:t>
            </w:r>
          </w:p>
        </w:tc>
      </w:tr>
      <w:tr w:rsidR="00CD770A" w:rsidRPr="00BE1D4A" w14:paraId="62585732" w14:textId="77777777" w:rsidTr="005A14D8">
        <w:tc>
          <w:tcPr>
            <w:tcW w:w="8217" w:type="dxa"/>
          </w:tcPr>
          <w:p w14:paraId="72861DDD" w14:textId="77777777" w:rsidR="00CD770A" w:rsidRPr="00BE1D4A" w:rsidRDefault="00CD770A" w:rsidP="005A14D8">
            <w:pPr>
              <w:rPr>
                <w:lang w:val="uk-UA"/>
              </w:rPr>
            </w:pPr>
            <w:r w:rsidRPr="00BE1D4A">
              <w:rPr>
                <w:lang w:val="uk-UA"/>
              </w:rPr>
              <w:t xml:space="preserve">Incomplete secondary </w:t>
            </w:r>
          </w:p>
        </w:tc>
        <w:tc>
          <w:tcPr>
            <w:tcW w:w="1134" w:type="dxa"/>
          </w:tcPr>
          <w:p w14:paraId="1E349582" w14:textId="77777777" w:rsidR="00CD770A" w:rsidRPr="00BE1D4A" w:rsidRDefault="00CD770A" w:rsidP="005A14D8">
            <w:pPr>
              <w:rPr>
                <w:lang w:val="uk-UA"/>
              </w:rPr>
            </w:pPr>
            <w:r w:rsidRPr="00BE1D4A">
              <w:rPr>
                <w:lang w:val="uk-UA"/>
              </w:rPr>
              <w:t>1</w:t>
            </w:r>
          </w:p>
        </w:tc>
      </w:tr>
      <w:tr w:rsidR="00CD770A" w:rsidRPr="00BE1D4A" w14:paraId="2B56BE78" w14:textId="77777777" w:rsidTr="005A14D8">
        <w:tc>
          <w:tcPr>
            <w:tcW w:w="8217" w:type="dxa"/>
          </w:tcPr>
          <w:p w14:paraId="7215F121" w14:textId="77777777" w:rsidR="00CD770A" w:rsidRPr="00BE1D4A" w:rsidRDefault="00CD770A" w:rsidP="005A14D8">
            <w:pPr>
              <w:rPr>
                <w:lang w:val="uk-UA"/>
              </w:rPr>
            </w:pPr>
            <w:r w:rsidRPr="00BE1D4A">
              <w:rPr>
                <w:lang w:val="uk-UA"/>
              </w:rPr>
              <w:lastRenderedPageBreak/>
              <w:t xml:space="preserve">Overall average </w:t>
            </w:r>
          </w:p>
        </w:tc>
        <w:tc>
          <w:tcPr>
            <w:tcW w:w="1134" w:type="dxa"/>
          </w:tcPr>
          <w:p w14:paraId="4ED06245" w14:textId="77777777" w:rsidR="00CD770A" w:rsidRPr="00BE1D4A" w:rsidRDefault="00CD770A" w:rsidP="005A14D8">
            <w:pPr>
              <w:rPr>
                <w:lang w:val="uk-UA"/>
              </w:rPr>
            </w:pPr>
            <w:r w:rsidRPr="00BE1D4A">
              <w:rPr>
                <w:lang w:val="uk-UA"/>
              </w:rPr>
              <w:t>2</w:t>
            </w:r>
          </w:p>
        </w:tc>
      </w:tr>
      <w:tr w:rsidR="00CD770A" w:rsidRPr="00BE1D4A" w14:paraId="77207078" w14:textId="77777777" w:rsidTr="005A14D8">
        <w:tc>
          <w:tcPr>
            <w:tcW w:w="8217" w:type="dxa"/>
          </w:tcPr>
          <w:p w14:paraId="39D5CD6C" w14:textId="77777777" w:rsidR="00CD770A" w:rsidRPr="00BE1D4A" w:rsidRDefault="00CD770A" w:rsidP="005A14D8">
            <w:pPr>
              <w:rPr>
                <w:lang w:val="uk-UA"/>
              </w:rPr>
            </w:pPr>
            <w:r w:rsidRPr="00BE1D4A">
              <w:rPr>
                <w:lang w:val="uk-UA"/>
              </w:rPr>
              <w:t xml:space="preserve">Secondary specialized </w:t>
            </w:r>
          </w:p>
        </w:tc>
        <w:tc>
          <w:tcPr>
            <w:tcW w:w="1134" w:type="dxa"/>
          </w:tcPr>
          <w:p w14:paraId="5A367B2E" w14:textId="77777777" w:rsidR="00CD770A" w:rsidRPr="00BE1D4A" w:rsidRDefault="00CD770A" w:rsidP="005A14D8">
            <w:pPr>
              <w:rPr>
                <w:lang w:val="uk-UA"/>
              </w:rPr>
            </w:pPr>
            <w:r w:rsidRPr="00BE1D4A">
              <w:rPr>
                <w:lang w:val="uk-UA"/>
              </w:rPr>
              <w:t>3</w:t>
            </w:r>
          </w:p>
        </w:tc>
      </w:tr>
      <w:tr w:rsidR="00CD770A" w:rsidRPr="00BE1D4A" w14:paraId="673F9F21" w14:textId="77777777" w:rsidTr="005A14D8">
        <w:tc>
          <w:tcPr>
            <w:tcW w:w="8217" w:type="dxa"/>
          </w:tcPr>
          <w:p w14:paraId="3287A6DA" w14:textId="77777777" w:rsidR="00CD770A" w:rsidRPr="00BE1D4A" w:rsidRDefault="00CD770A" w:rsidP="005A14D8">
            <w:pPr>
              <w:rPr>
                <w:lang w:val="uk-UA"/>
              </w:rPr>
            </w:pPr>
            <w:r w:rsidRPr="00BE1D4A">
              <w:rPr>
                <w:lang w:val="uk-UA"/>
              </w:rPr>
              <w:t xml:space="preserve">Higher or incomplete higher education </w:t>
            </w:r>
          </w:p>
        </w:tc>
        <w:tc>
          <w:tcPr>
            <w:tcW w:w="1134" w:type="dxa"/>
          </w:tcPr>
          <w:p w14:paraId="1918CB65" w14:textId="77777777" w:rsidR="00CD770A" w:rsidRPr="00BE1D4A" w:rsidRDefault="00CD770A" w:rsidP="005A14D8">
            <w:pPr>
              <w:rPr>
                <w:lang w:val="uk-UA"/>
              </w:rPr>
            </w:pPr>
            <w:r w:rsidRPr="00BE1D4A">
              <w:rPr>
                <w:lang w:val="uk-UA"/>
              </w:rPr>
              <w:t>4</w:t>
            </w:r>
          </w:p>
        </w:tc>
      </w:tr>
    </w:tbl>
    <w:p w14:paraId="0EC8B319" w14:textId="77777777" w:rsidR="00CD770A" w:rsidRPr="00BE1D4A" w:rsidRDefault="00CD770A" w:rsidP="00CD770A">
      <w:pPr>
        <w:rPr>
          <w:lang w:val="uk-UA"/>
        </w:rPr>
      </w:pPr>
    </w:p>
    <w:tbl>
      <w:tblPr>
        <w:tblStyle w:val="TableGrid"/>
        <w:tblW w:w="9351" w:type="dxa"/>
        <w:tblLook w:val="04A0" w:firstRow="1" w:lastRow="0" w:firstColumn="1" w:lastColumn="0" w:noHBand="0" w:noVBand="1"/>
      </w:tblPr>
      <w:tblGrid>
        <w:gridCol w:w="8217"/>
        <w:gridCol w:w="1134"/>
      </w:tblGrid>
      <w:tr w:rsidR="00CD770A" w:rsidRPr="00BE1D4A" w14:paraId="101F6460" w14:textId="77777777" w:rsidTr="005A14D8">
        <w:tc>
          <w:tcPr>
            <w:tcW w:w="8217" w:type="dxa"/>
          </w:tcPr>
          <w:p w14:paraId="448B6E18" w14:textId="77777777" w:rsidR="00CD770A" w:rsidRDefault="00CD770A" w:rsidP="005A14D8">
            <w:pPr>
              <w:rPr>
                <w:b/>
                <w:bCs/>
                <w:lang w:val="uk-UA"/>
              </w:rPr>
            </w:pPr>
            <w:r>
              <w:rPr>
                <w:b/>
                <w:bCs/>
                <w:lang w:val="uk-UA"/>
              </w:rPr>
              <w:t>З5</w:t>
            </w:r>
            <w:r w:rsidRPr="00BE1D4A">
              <w:rPr>
                <w:b/>
                <w:bCs/>
                <w:lang w:val="uk-UA"/>
              </w:rPr>
              <w:t xml:space="preserve">. </w:t>
            </w:r>
            <w:r>
              <w:rPr>
                <w:b/>
                <w:bCs/>
                <w:lang w:val="uk-UA"/>
              </w:rPr>
              <w:t>Do you have any close relatives in Ukraine?</w:t>
            </w:r>
          </w:p>
          <w:p w14:paraId="340B6869" w14:textId="77777777" w:rsidR="00CD770A" w:rsidRPr="00BE1D4A" w:rsidRDefault="00CD770A" w:rsidP="005A14D8">
            <w:pPr>
              <w:rPr>
                <w:b/>
                <w:bCs/>
                <w:lang w:val="uk-UA"/>
              </w:rPr>
            </w:pPr>
            <w:r w:rsidRPr="00BE1D4A">
              <w:rPr>
                <w:i/>
                <w:iCs/>
                <w:lang w:val="uk-UA"/>
              </w:rPr>
              <w:t>Select all options that apply</w:t>
            </w:r>
          </w:p>
        </w:tc>
        <w:tc>
          <w:tcPr>
            <w:tcW w:w="1134" w:type="dxa"/>
          </w:tcPr>
          <w:p w14:paraId="34B147E1" w14:textId="7EF41224" w:rsidR="00CD770A" w:rsidRPr="00CB6ED8" w:rsidRDefault="00437E73" w:rsidP="005A14D8">
            <w:pPr>
              <w:rPr>
                <w:b/>
                <w:bCs/>
                <w:color w:val="00B0F0"/>
                <w:lang w:val="uk-UA"/>
              </w:rPr>
            </w:pPr>
            <w:r>
              <w:rPr>
                <w:b/>
                <w:bCs/>
                <w:color w:val="00B0F0"/>
                <w:lang w:val="uk-UA"/>
              </w:rPr>
              <w:t>МВ</w:t>
            </w:r>
          </w:p>
        </w:tc>
      </w:tr>
      <w:tr w:rsidR="00CD770A" w:rsidRPr="00BE1D4A" w14:paraId="3C1A3F94" w14:textId="77777777" w:rsidTr="005A14D8">
        <w:tc>
          <w:tcPr>
            <w:tcW w:w="8217" w:type="dxa"/>
          </w:tcPr>
          <w:p w14:paraId="1F5A5DFD" w14:textId="77777777" w:rsidR="00CD770A" w:rsidRPr="00BE1D4A" w:rsidRDefault="00CD770A" w:rsidP="005A14D8">
            <w:pPr>
              <w:rPr>
                <w:lang w:val="uk-UA"/>
              </w:rPr>
            </w:pPr>
            <w:r>
              <w:rPr>
                <w:lang w:val="uk-UA"/>
              </w:rPr>
              <w:t>Husband or wife</w:t>
            </w:r>
          </w:p>
        </w:tc>
        <w:tc>
          <w:tcPr>
            <w:tcW w:w="1134" w:type="dxa"/>
          </w:tcPr>
          <w:p w14:paraId="68D485B4" w14:textId="77777777" w:rsidR="00CD770A" w:rsidRPr="00BE1D4A" w:rsidRDefault="00CD770A" w:rsidP="005A14D8">
            <w:pPr>
              <w:rPr>
                <w:lang w:val="uk-UA"/>
              </w:rPr>
            </w:pPr>
            <w:r w:rsidRPr="00BE1D4A">
              <w:rPr>
                <w:lang w:val="uk-UA"/>
              </w:rPr>
              <w:t>1</w:t>
            </w:r>
          </w:p>
        </w:tc>
      </w:tr>
      <w:tr w:rsidR="00CD770A" w:rsidRPr="00BE1D4A" w14:paraId="436D62C3" w14:textId="77777777" w:rsidTr="005A14D8">
        <w:tc>
          <w:tcPr>
            <w:tcW w:w="8217" w:type="dxa"/>
          </w:tcPr>
          <w:p w14:paraId="5605EDE7" w14:textId="77777777" w:rsidR="00CD770A" w:rsidRPr="00BE1D4A" w:rsidRDefault="00CD770A" w:rsidP="005A14D8">
            <w:pPr>
              <w:rPr>
                <w:lang w:val="uk-UA"/>
              </w:rPr>
            </w:pPr>
            <w:r>
              <w:rPr>
                <w:lang w:val="uk-UA"/>
              </w:rPr>
              <w:t>Parents.</w:t>
            </w:r>
          </w:p>
        </w:tc>
        <w:tc>
          <w:tcPr>
            <w:tcW w:w="1134" w:type="dxa"/>
          </w:tcPr>
          <w:p w14:paraId="3C84884A" w14:textId="77777777" w:rsidR="00CD770A" w:rsidRPr="00BE1D4A" w:rsidRDefault="00CD770A" w:rsidP="005A14D8">
            <w:pPr>
              <w:rPr>
                <w:lang w:val="uk-UA"/>
              </w:rPr>
            </w:pPr>
            <w:r w:rsidRPr="00BE1D4A">
              <w:rPr>
                <w:lang w:val="uk-UA"/>
              </w:rPr>
              <w:t>2</w:t>
            </w:r>
          </w:p>
        </w:tc>
      </w:tr>
      <w:tr w:rsidR="00CD770A" w:rsidRPr="00BE1D4A" w14:paraId="1B0D7A63" w14:textId="77777777" w:rsidTr="005A14D8">
        <w:tc>
          <w:tcPr>
            <w:tcW w:w="8217" w:type="dxa"/>
          </w:tcPr>
          <w:p w14:paraId="5672B18C" w14:textId="77777777" w:rsidR="00CD770A" w:rsidRPr="00BE1D4A" w:rsidRDefault="00CD770A" w:rsidP="005A14D8">
            <w:pPr>
              <w:rPr>
                <w:lang w:val="uk-UA"/>
              </w:rPr>
            </w:pPr>
            <w:r>
              <w:rPr>
                <w:lang w:val="uk-UA"/>
              </w:rPr>
              <w:t>Children.</w:t>
            </w:r>
          </w:p>
        </w:tc>
        <w:tc>
          <w:tcPr>
            <w:tcW w:w="1134" w:type="dxa"/>
          </w:tcPr>
          <w:p w14:paraId="0912387B" w14:textId="77777777" w:rsidR="00CD770A" w:rsidRPr="00BE1D4A" w:rsidRDefault="00CD770A" w:rsidP="005A14D8">
            <w:pPr>
              <w:rPr>
                <w:lang w:val="uk-UA"/>
              </w:rPr>
            </w:pPr>
            <w:r w:rsidRPr="00BE1D4A">
              <w:rPr>
                <w:lang w:val="uk-UA"/>
              </w:rPr>
              <w:t>3</w:t>
            </w:r>
          </w:p>
        </w:tc>
      </w:tr>
      <w:tr w:rsidR="00CD770A" w:rsidRPr="00BE1D4A" w14:paraId="0A909703" w14:textId="77777777" w:rsidTr="005A14D8">
        <w:tc>
          <w:tcPr>
            <w:tcW w:w="8217" w:type="dxa"/>
          </w:tcPr>
          <w:p w14:paraId="6F1CE82D" w14:textId="77777777" w:rsidR="00CD770A" w:rsidRPr="00BE1D4A" w:rsidRDefault="00CD770A" w:rsidP="005A14D8">
            <w:pPr>
              <w:rPr>
                <w:lang w:val="uk-UA"/>
              </w:rPr>
            </w:pPr>
            <w:r>
              <w:rPr>
                <w:lang w:val="uk-UA"/>
              </w:rPr>
              <w:t>Other close relatives</w:t>
            </w:r>
          </w:p>
        </w:tc>
        <w:tc>
          <w:tcPr>
            <w:tcW w:w="1134" w:type="dxa"/>
          </w:tcPr>
          <w:p w14:paraId="4303F9BD" w14:textId="77777777" w:rsidR="00CD770A" w:rsidRPr="00BE1D4A" w:rsidRDefault="00CD770A" w:rsidP="005A14D8">
            <w:pPr>
              <w:rPr>
                <w:lang w:val="uk-UA"/>
              </w:rPr>
            </w:pPr>
            <w:r w:rsidRPr="00BE1D4A">
              <w:rPr>
                <w:lang w:val="uk-UA"/>
              </w:rPr>
              <w:t>4</w:t>
            </w:r>
          </w:p>
        </w:tc>
      </w:tr>
      <w:tr w:rsidR="00CD770A" w:rsidRPr="00BE1D4A" w14:paraId="57F086B6" w14:textId="77777777" w:rsidTr="005A14D8">
        <w:tc>
          <w:tcPr>
            <w:tcW w:w="8217" w:type="dxa"/>
          </w:tcPr>
          <w:p w14:paraId="67FE0F46" w14:textId="77777777" w:rsidR="00CD770A" w:rsidRPr="00BE1D4A" w:rsidRDefault="00CD770A" w:rsidP="005A14D8">
            <w:pPr>
              <w:rPr>
                <w:lang w:val="uk-UA"/>
              </w:rPr>
            </w:pPr>
            <w:r>
              <w:rPr>
                <w:lang w:val="uk-UA"/>
              </w:rPr>
              <w:t>No close relatives left in Ukraine</w:t>
            </w:r>
          </w:p>
        </w:tc>
        <w:tc>
          <w:tcPr>
            <w:tcW w:w="1134" w:type="dxa"/>
          </w:tcPr>
          <w:p w14:paraId="189CF1AF" w14:textId="77777777" w:rsidR="00CD770A" w:rsidRPr="00BE1D4A" w:rsidRDefault="00CD770A" w:rsidP="005A14D8">
            <w:pPr>
              <w:rPr>
                <w:lang w:val="uk-UA"/>
              </w:rPr>
            </w:pPr>
            <w:r>
              <w:rPr>
                <w:lang w:val="uk-UA"/>
              </w:rPr>
              <w:t>5</w:t>
            </w:r>
          </w:p>
        </w:tc>
      </w:tr>
    </w:tbl>
    <w:p w14:paraId="416CE08A" w14:textId="77777777" w:rsidR="00CD770A" w:rsidRPr="00BE1D4A" w:rsidRDefault="00CD770A" w:rsidP="00CD770A">
      <w:pPr>
        <w:rPr>
          <w:lang w:val="uk-UA"/>
        </w:rPr>
      </w:pPr>
    </w:p>
    <w:p w14:paraId="47E95029" w14:textId="6408B2C1" w:rsidR="6FD2E594" w:rsidRDefault="6FD2E594"/>
    <w:p w14:paraId="1EB5B4ED" w14:textId="771BE76B" w:rsidR="6FD2E594" w:rsidRDefault="6FD2E594"/>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205"/>
        <w:gridCol w:w="1125"/>
      </w:tblGrid>
      <w:tr w:rsidR="3C54EA84" w14:paraId="1F3B1326" w14:textId="77777777" w:rsidTr="3C54EA84">
        <w:trPr>
          <w:trHeight w:val="300"/>
        </w:trPr>
        <w:tc>
          <w:tcPr>
            <w:tcW w:w="8205" w:type="dxa"/>
            <w:tcMar>
              <w:left w:w="105" w:type="dxa"/>
              <w:right w:w="105" w:type="dxa"/>
            </w:tcMar>
          </w:tcPr>
          <w:p w14:paraId="00F4D525" w14:textId="14DC3286" w:rsidR="3C54EA84" w:rsidRDefault="3C54EA84" w:rsidP="3C54EA84">
            <w:pPr>
              <w:rPr>
                <w:color w:val="000000" w:themeColor="text1"/>
              </w:rPr>
            </w:pPr>
            <w:r w:rsidRPr="3C54EA84">
              <w:rPr>
                <w:b/>
                <w:bCs/>
                <w:color w:val="000000" w:themeColor="text1"/>
                <w:lang w:val="uk-UA"/>
              </w:rPr>
              <w:t>З6. Do you receive financial assistance from relatives who stayed in Ukraine?</w:t>
            </w:r>
          </w:p>
          <w:p w14:paraId="5A764050" w14:textId="4E01E012" w:rsidR="3C54EA84" w:rsidRDefault="3C54EA84" w:rsidP="3C54EA84">
            <w:pPr>
              <w:rPr>
                <w:color w:val="00B0F0"/>
              </w:rPr>
            </w:pPr>
            <w:r w:rsidRPr="3C54EA84">
              <w:rPr>
                <w:b/>
                <w:bCs/>
                <w:color w:val="00B0F0"/>
                <w:lang w:val="uk-UA"/>
              </w:rPr>
              <w:t>If C5 = 1,2,3,4</w:t>
            </w:r>
          </w:p>
        </w:tc>
        <w:tc>
          <w:tcPr>
            <w:tcW w:w="1125" w:type="dxa"/>
            <w:tcMar>
              <w:left w:w="105" w:type="dxa"/>
              <w:right w:w="105" w:type="dxa"/>
            </w:tcMar>
          </w:tcPr>
          <w:p w14:paraId="02360B9F" w14:textId="1DDB62C8" w:rsidR="3C54EA84" w:rsidRDefault="3C54EA84" w:rsidP="3C54EA84">
            <w:pPr>
              <w:rPr>
                <w:color w:val="00B0F0"/>
              </w:rPr>
            </w:pPr>
            <w:r w:rsidRPr="3C54EA84">
              <w:rPr>
                <w:b/>
                <w:bCs/>
                <w:color w:val="00B0F0"/>
                <w:lang w:val="uk-UA"/>
              </w:rPr>
              <w:t>OB</w:t>
            </w:r>
          </w:p>
        </w:tc>
      </w:tr>
      <w:tr w:rsidR="3C54EA84" w14:paraId="2B972B3C" w14:textId="77777777" w:rsidTr="3C54EA84">
        <w:trPr>
          <w:trHeight w:val="300"/>
        </w:trPr>
        <w:tc>
          <w:tcPr>
            <w:tcW w:w="8205" w:type="dxa"/>
            <w:tcMar>
              <w:left w:w="105" w:type="dxa"/>
              <w:right w:w="105" w:type="dxa"/>
            </w:tcMar>
          </w:tcPr>
          <w:p w14:paraId="34C386D9" w14:textId="53662903" w:rsidR="3C54EA84" w:rsidRDefault="3C54EA84" w:rsidP="3C54EA84">
            <w:pPr>
              <w:rPr>
                <w:color w:val="000000" w:themeColor="text1"/>
              </w:rPr>
            </w:pPr>
            <w:r w:rsidRPr="3C54EA84">
              <w:rPr>
                <w:color w:val="000000" w:themeColor="text1"/>
                <w:lang w:val="uk-UA"/>
              </w:rPr>
              <w:t xml:space="preserve">Yes. </w:t>
            </w:r>
          </w:p>
        </w:tc>
        <w:tc>
          <w:tcPr>
            <w:tcW w:w="1125" w:type="dxa"/>
            <w:tcMar>
              <w:left w:w="105" w:type="dxa"/>
              <w:right w:w="105" w:type="dxa"/>
            </w:tcMar>
          </w:tcPr>
          <w:p w14:paraId="23F07EF0" w14:textId="4B46861D" w:rsidR="3C54EA84" w:rsidRDefault="3C54EA84" w:rsidP="3C54EA84">
            <w:pPr>
              <w:rPr>
                <w:color w:val="000000" w:themeColor="text1"/>
              </w:rPr>
            </w:pPr>
            <w:r w:rsidRPr="3C54EA84">
              <w:rPr>
                <w:color w:val="000000" w:themeColor="text1"/>
                <w:lang w:val="uk-UA"/>
              </w:rPr>
              <w:t>1</w:t>
            </w:r>
          </w:p>
        </w:tc>
      </w:tr>
      <w:tr w:rsidR="3C54EA84" w14:paraId="39113D1C" w14:textId="77777777" w:rsidTr="3C54EA84">
        <w:trPr>
          <w:trHeight w:val="300"/>
        </w:trPr>
        <w:tc>
          <w:tcPr>
            <w:tcW w:w="8205" w:type="dxa"/>
            <w:tcMar>
              <w:left w:w="105" w:type="dxa"/>
              <w:right w:w="105" w:type="dxa"/>
            </w:tcMar>
          </w:tcPr>
          <w:p w14:paraId="53153A70" w14:textId="042C147A" w:rsidR="3C54EA84" w:rsidRDefault="3C54EA84" w:rsidP="3C54EA84">
            <w:pPr>
              <w:rPr>
                <w:color w:val="000000" w:themeColor="text1"/>
              </w:rPr>
            </w:pPr>
            <w:r w:rsidRPr="3C54EA84">
              <w:rPr>
                <w:color w:val="000000" w:themeColor="text1"/>
                <w:lang w:val="uk-UA"/>
              </w:rPr>
              <w:t>No.</w:t>
            </w:r>
          </w:p>
        </w:tc>
        <w:tc>
          <w:tcPr>
            <w:tcW w:w="1125" w:type="dxa"/>
            <w:tcMar>
              <w:left w:w="105" w:type="dxa"/>
              <w:right w:w="105" w:type="dxa"/>
            </w:tcMar>
          </w:tcPr>
          <w:p w14:paraId="0B3BF833" w14:textId="169A59B4" w:rsidR="3C54EA84" w:rsidRDefault="3C54EA84" w:rsidP="3C54EA84">
            <w:pPr>
              <w:rPr>
                <w:color w:val="000000" w:themeColor="text1"/>
              </w:rPr>
            </w:pPr>
            <w:r w:rsidRPr="3C54EA84">
              <w:rPr>
                <w:color w:val="000000" w:themeColor="text1"/>
                <w:lang w:val="uk-UA"/>
              </w:rPr>
              <w:t>2</w:t>
            </w:r>
          </w:p>
        </w:tc>
      </w:tr>
    </w:tbl>
    <w:p w14:paraId="1B0263AA" w14:textId="12A740F4" w:rsidR="00CD770A" w:rsidRPr="007A207C" w:rsidDel="008E181F" w:rsidRDefault="00CD770A" w:rsidP="00CD770A">
      <w:pPr>
        <w:rPr>
          <w:lang w:val="uk-UA"/>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205"/>
        <w:gridCol w:w="1125"/>
      </w:tblGrid>
      <w:tr w:rsidR="3C54EA84" w14:paraId="7213AE22" w14:textId="77777777" w:rsidTr="3C54EA84">
        <w:trPr>
          <w:trHeight w:val="300"/>
        </w:trPr>
        <w:tc>
          <w:tcPr>
            <w:tcW w:w="8205" w:type="dxa"/>
            <w:tcMar>
              <w:left w:w="105" w:type="dxa"/>
              <w:right w:w="105" w:type="dxa"/>
            </w:tcMar>
          </w:tcPr>
          <w:p w14:paraId="76363D24" w14:textId="62F6B70D" w:rsidR="3C54EA84" w:rsidRDefault="3C54EA84" w:rsidP="3C54EA84">
            <w:pPr>
              <w:rPr>
                <w:color w:val="000000" w:themeColor="text1"/>
              </w:rPr>
            </w:pPr>
            <w:r w:rsidRPr="3C54EA84">
              <w:rPr>
                <w:b/>
                <w:bCs/>
                <w:color w:val="000000" w:themeColor="text1"/>
                <w:lang w:val="uk-UA"/>
              </w:rPr>
              <w:t>З7. Do you provide financial assistance to relatives who stayed in Ukraine?</w:t>
            </w:r>
          </w:p>
          <w:p w14:paraId="7841D614" w14:textId="16F2291A" w:rsidR="3C54EA84" w:rsidRDefault="3C54EA84" w:rsidP="3C54EA84">
            <w:pPr>
              <w:rPr>
                <w:color w:val="00B0F0"/>
              </w:rPr>
            </w:pPr>
            <w:r w:rsidRPr="3C54EA84">
              <w:rPr>
                <w:b/>
                <w:bCs/>
                <w:color w:val="00B0F0"/>
                <w:lang w:val="uk-UA"/>
              </w:rPr>
              <w:t>If C5 = 1,2,3,4</w:t>
            </w:r>
          </w:p>
        </w:tc>
        <w:tc>
          <w:tcPr>
            <w:tcW w:w="1125" w:type="dxa"/>
            <w:tcMar>
              <w:left w:w="105" w:type="dxa"/>
              <w:right w:w="105" w:type="dxa"/>
            </w:tcMar>
          </w:tcPr>
          <w:p w14:paraId="2A51F45B" w14:textId="486BD965" w:rsidR="3C54EA84" w:rsidRDefault="3C54EA84" w:rsidP="3C54EA84">
            <w:pPr>
              <w:rPr>
                <w:color w:val="00B0F0"/>
              </w:rPr>
            </w:pPr>
            <w:r w:rsidRPr="3C54EA84">
              <w:rPr>
                <w:b/>
                <w:bCs/>
                <w:color w:val="00B0F0"/>
                <w:lang w:val="uk-UA"/>
              </w:rPr>
              <w:t>OB</w:t>
            </w:r>
          </w:p>
        </w:tc>
      </w:tr>
      <w:tr w:rsidR="3C54EA84" w14:paraId="4826C46C" w14:textId="77777777" w:rsidTr="3C54EA84">
        <w:trPr>
          <w:trHeight w:val="300"/>
        </w:trPr>
        <w:tc>
          <w:tcPr>
            <w:tcW w:w="8205" w:type="dxa"/>
            <w:tcMar>
              <w:left w:w="105" w:type="dxa"/>
              <w:right w:w="105" w:type="dxa"/>
            </w:tcMar>
          </w:tcPr>
          <w:p w14:paraId="769B7FD1" w14:textId="0BDD61EA" w:rsidR="3C54EA84" w:rsidRDefault="3C54EA84" w:rsidP="3C54EA84">
            <w:pPr>
              <w:rPr>
                <w:color w:val="000000" w:themeColor="text1"/>
              </w:rPr>
            </w:pPr>
            <w:r w:rsidRPr="3C54EA84">
              <w:rPr>
                <w:color w:val="000000" w:themeColor="text1"/>
                <w:lang w:val="uk-UA"/>
              </w:rPr>
              <w:t>Yes.</w:t>
            </w:r>
          </w:p>
        </w:tc>
        <w:tc>
          <w:tcPr>
            <w:tcW w:w="1125" w:type="dxa"/>
            <w:tcMar>
              <w:left w:w="105" w:type="dxa"/>
              <w:right w:w="105" w:type="dxa"/>
            </w:tcMar>
          </w:tcPr>
          <w:p w14:paraId="46D6DE88" w14:textId="75EF51D2" w:rsidR="3C54EA84" w:rsidRDefault="3C54EA84" w:rsidP="3C54EA84">
            <w:pPr>
              <w:rPr>
                <w:color w:val="000000" w:themeColor="text1"/>
              </w:rPr>
            </w:pPr>
            <w:r w:rsidRPr="3C54EA84">
              <w:rPr>
                <w:color w:val="000000" w:themeColor="text1"/>
                <w:lang w:val="uk-UA"/>
              </w:rPr>
              <w:t>1</w:t>
            </w:r>
          </w:p>
        </w:tc>
      </w:tr>
      <w:tr w:rsidR="3C54EA84" w14:paraId="451656FE" w14:textId="77777777" w:rsidTr="3C54EA84">
        <w:trPr>
          <w:trHeight w:val="300"/>
        </w:trPr>
        <w:tc>
          <w:tcPr>
            <w:tcW w:w="8205" w:type="dxa"/>
            <w:tcMar>
              <w:left w:w="105" w:type="dxa"/>
              <w:right w:w="105" w:type="dxa"/>
            </w:tcMar>
          </w:tcPr>
          <w:p w14:paraId="08128088" w14:textId="5064FF31" w:rsidR="3C54EA84" w:rsidRDefault="3C54EA84" w:rsidP="3C54EA84">
            <w:pPr>
              <w:rPr>
                <w:color w:val="000000" w:themeColor="text1"/>
              </w:rPr>
            </w:pPr>
            <w:r w:rsidRPr="3C54EA84">
              <w:rPr>
                <w:color w:val="000000" w:themeColor="text1"/>
                <w:lang w:val="uk-UA"/>
              </w:rPr>
              <w:t>No.</w:t>
            </w:r>
          </w:p>
        </w:tc>
        <w:tc>
          <w:tcPr>
            <w:tcW w:w="1125" w:type="dxa"/>
            <w:tcMar>
              <w:left w:w="105" w:type="dxa"/>
              <w:right w:w="105" w:type="dxa"/>
            </w:tcMar>
          </w:tcPr>
          <w:p w14:paraId="09D28E3D" w14:textId="04D959F0" w:rsidR="3C54EA84" w:rsidRDefault="3C54EA84" w:rsidP="3C54EA84">
            <w:pPr>
              <w:rPr>
                <w:color w:val="000000" w:themeColor="text1"/>
              </w:rPr>
            </w:pPr>
            <w:r w:rsidRPr="3C54EA84">
              <w:rPr>
                <w:color w:val="000000" w:themeColor="text1"/>
                <w:lang w:val="uk-UA"/>
              </w:rPr>
              <w:t>2</w:t>
            </w:r>
          </w:p>
        </w:tc>
      </w:tr>
      <w:tr w:rsidR="3C54EA84" w14:paraId="3D953949" w14:textId="77777777" w:rsidTr="3C54EA84">
        <w:trPr>
          <w:trHeight w:val="300"/>
        </w:trPr>
        <w:tc>
          <w:tcPr>
            <w:tcW w:w="8205" w:type="dxa"/>
            <w:tcMar>
              <w:left w:w="105" w:type="dxa"/>
              <w:right w:w="105" w:type="dxa"/>
            </w:tcMar>
          </w:tcPr>
          <w:p w14:paraId="7B4FF9EF" w14:textId="0CC7A717" w:rsidR="3C54EA84" w:rsidRDefault="3C54EA84" w:rsidP="3C54EA84">
            <w:pPr>
              <w:rPr>
                <w:color w:val="000000" w:themeColor="text1"/>
              </w:rPr>
            </w:pPr>
            <w:r w:rsidRPr="3C54EA84">
              <w:rPr>
                <w:b/>
                <w:bCs/>
                <w:color w:val="000000" w:themeColor="text1"/>
                <w:lang w:val="uk-UA"/>
              </w:rPr>
              <w:t>З9. Did you live/work abroad before Russia's full-scale invasion?</w:t>
            </w:r>
          </w:p>
        </w:tc>
        <w:tc>
          <w:tcPr>
            <w:tcW w:w="1125" w:type="dxa"/>
            <w:tcMar>
              <w:left w:w="105" w:type="dxa"/>
              <w:right w:w="105" w:type="dxa"/>
            </w:tcMar>
          </w:tcPr>
          <w:p w14:paraId="6612E92D" w14:textId="3EBC8F61" w:rsidR="3C54EA84" w:rsidRDefault="00437E73" w:rsidP="3C54EA84">
            <w:pPr>
              <w:rPr>
                <w:color w:val="00B0F0"/>
              </w:rPr>
            </w:pPr>
            <w:r>
              <w:rPr>
                <w:b/>
                <w:bCs/>
                <w:color w:val="00B0F0"/>
                <w:lang w:val="uk-UA"/>
              </w:rPr>
              <w:t>МВ</w:t>
            </w:r>
          </w:p>
        </w:tc>
      </w:tr>
      <w:tr w:rsidR="3C54EA84" w14:paraId="6171F47A" w14:textId="77777777" w:rsidTr="3C54EA84">
        <w:trPr>
          <w:trHeight w:val="300"/>
        </w:trPr>
        <w:tc>
          <w:tcPr>
            <w:tcW w:w="8205" w:type="dxa"/>
            <w:tcMar>
              <w:left w:w="105" w:type="dxa"/>
              <w:right w:w="105" w:type="dxa"/>
            </w:tcMar>
          </w:tcPr>
          <w:p w14:paraId="21F6CD26" w14:textId="59B216D9" w:rsidR="3C54EA84" w:rsidRDefault="3C54EA84" w:rsidP="3C54EA84">
            <w:pPr>
              <w:rPr>
                <w:color w:val="000000" w:themeColor="text1"/>
              </w:rPr>
            </w:pPr>
            <w:r w:rsidRPr="3C54EA84">
              <w:rPr>
                <w:color w:val="000000" w:themeColor="text1"/>
                <w:lang w:val="uk-UA"/>
              </w:rPr>
              <w:t>Yes, in the same country I live in now</w:t>
            </w:r>
          </w:p>
        </w:tc>
        <w:tc>
          <w:tcPr>
            <w:tcW w:w="1125" w:type="dxa"/>
            <w:tcMar>
              <w:left w:w="105" w:type="dxa"/>
              <w:right w:w="105" w:type="dxa"/>
            </w:tcMar>
          </w:tcPr>
          <w:p w14:paraId="49C0B919" w14:textId="338DA38B" w:rsidR="3C54EA84" w:rsidRDefault="3C54EA84" w:rsidP="3C54EA84">
            <w:pPr>
              <w:rPr>
                <w:color w:val="000000" w:themeColor="text1"/>
              </w:rPr>
            </w:pPr>
            <w:r w:rsidRPr="3C54EA84">
              <w:rPr>
                <w:color w:val="000000" w:themeColor="text1"/>
                <w:lang w:val="uk-UA"/>
              </w:rPr>
              <w:t>1</w:t>
            </w:r>
          </w:p>
        </w:tc>
      </w:tr>
      <w:tr w:rsidR="3C54EA84" w14:paraId="6A406D6D" w14:textId="77777777" w:rsidTr="3C54EA84">
        <w:trPr>
          <w:trHeight w:val="300"/>
        </w:trPr>
        <w:tc>
          <w:tcPr>
            <w:tcW w:w="8205" w:type="dxa"/>
            <w:tcMar>
              <w:left w:w="105" w:type="dxa"/>
              <w:right w:w="105" w:type="dxa"/>
            </w:tcMar>
          </w:tcPr>
          <w:p w14:paraId="5613A008" w14:textId="4CEEA53B" w:rsidR="3C54EA84" w:rsidRDefault="3C54EA84" w:rsidP="3C54EA84">
            <w:pPr>
              <w:rPr>
                <w:color w:val="000000" w:themeColor="text1"/>
              </w:rPr>
            </w:pPr>
            <w:r w:rsidRPr="3C54EA84">
              <w:rPr>
                <w:color w:val="000000" w:themeColor="text1"/>
                <w:lang w:val="uk-UA"/>
              </w:rPr>
              <w:t>Yes, in another country</w:t>
            </w:r>
          </w:p>
        </w:tc>
        <w:tc>
          <w:tcPr>
            <w:tcW w:w="1125" w:type="dxa"/>
            <w:tcMar>
              <w:left w:w="105" w:type="dxa"/>
              <w:right w:w="105" w:type="dxa"/>
            </w:tcMar>
          </w:tcPr>
          <w:p w14:paraId="6F662F6A" w14:textId="543C7C7E" w:rsidR="3C54EA84" w:rsidRDefault="3C54EA84" w:rsidP="3C54EA84">
            <w:pPr>
              <w:rPr>
                <w:color w:val="000000" w:themeColor="text1"/>
              </w:rPr>
            </w:pPr>
            <w:r w:rsidRPr="3C54EA84">
              <w:rPr>
                <w:color w:val="000000" w:themeColor="text1"/>
                <w:lang w:val="uk-UA"/>
              </w:rPr>
              <w:t>2</w:t>
            </w:r>
          </w:p>
        </w:tc>
      </w:tr>
      <w:tr w:rsidR="3C54EA84" w14:paraId="44321C9E" w14:textId="77777777" w:rsidTr="3C54EA84">
        <w:trPr>
          <w:trHeight w:val="300"/>
        </w:trPr>
        <w:tc>
          <w:tcPr>
            <w:tcW w:w="8205" w:type="dxa"/>
            <w:tcMar>
              <w:left w:w="105" w:type="dxa"/>
              <w:right w:w="105" w:type="dxa"/>
            </w:tcMar>
          </w:tcPr>
          <w:p w14:paraId="2E6F5DDF" w14:textId="6E049C07" w:rsidR="3C54EA84" w:rsidRDefault="3C54EA84" w:rsidP="3C54EA84">
            <w:pPr>
              <w:rPr>
                <w:color w:val="000000" w:themeColor="text1"/>
              </w:rPr>
            </w:pPr>
            <w:r w:rsidRPr="3C54EA84">
              <w:rPr>
                <w:color w:val="000000" w:themeColor="text1"/>
                <w:lang w:val="uk-UA"/>
              </w:rPr>
              <w:t>No.</w:t>
            </w:r>
          </w:p>
        </w:tc>
        <w:tc>
          <w:tcPr>
            <w:tcW w:w="1125" w:type="dxa"/>
            <w:tcMar>
              <w:left w:w="105" w:type="dxa"/>
              <w:right w:w="105" w:type="dxa"/>
            </w:tcMar>
          </w:tcPr>
          <w:p w14:paraId="5ABC4560" w14:textId="379D0B2E" w:rsidR="3C54EA84" w:rsidRDefault="3C54EA84" w:rsidP="3C54EA84">
            <w:pPr>
              <w:rPr>
                <w:color w:val="000000" w:themeColor="text1"/>
              </w:rPr>
            </w:pPr>
            <w:r w:rsidRPr="3C54EA84">
              <w:rPr>
                <w:color w:val="000000" w:themeColor="text1"/>
                <w:lang w:val="uk-UA"/>
              </w:rPr>
              <w:t>3</w:t>
            </w:r>
          </w:p>
        </w:tc>
      </w:tr>
    </w:tbl>
    <w:p w14:paraId="56CE5180" w14:textId="77777777" w:rsidR="00CD770A" w:rsidRPr="00BE1D4A" w:rsidRDefault="00CD770A" w:rsidP="00CD770A">
      <w:pPr>
        <w:rPr>
          <w:lang w:val="uk-UA"/>
        </w:rPr>
      </w:pPr>
    </w:p>
    <w:p w14:paraId="5482B2B0" w14:textId="2DF72F6B" w:rsidR="3AA2F5CB" w:rsidRDefault="3AA2F5CB" w:rsidP="2E395030">
      <w:r w:rsidRPr="2E395030">
        <w:t>310. If 39 = 1 or 2 - Did you work abroad in 2021?</w:t>
      </w:r>
    </w:p>
    <w:p w14:paraId="43A96088" w14:textId="7C0C1011" w:rsidR="3AA2F5CB" w:rsidRDefault="3AA2F5CB" w:rsidP="2E395030">
      <w:pPr>
        <w:pStyle w:val="ListParagraph"/>
        <w:numPr>
          <w:ilvl w:val="0"/>
          <w:numId w:val="1"/>
        </w:numPr>
      </w:pPr>
      <w:r w:rsidRPr="2E395030">
        <w:t>Yes.</w:t>
      </w:r>
    </w:p>
    <w:p w14:paraId="0E222617" w14:textId="23D414BA" w:rsidR="3AA2F5CB" w:rsidRDefault="3AA2F5CB" w:rsidP="2E395030">
      <w:pPr>
        <w:pStyle w:val="ListParagraph"/>
        <w:numPr>
          <w:ilvl w:val="0"/>
          <w:numId w:val="1"/>
        </w:numPr>
      </w:pPr>
      <w:r w:rsidRPr="2E395030">
        <w:t>No.</w:t>
      </w:r>
    </w:p>
    <w:p w14:paraId="03DEBE2A" w14:textId="5AB871C5" w:rsidR="2E395030" w:rsidRDefault="2E395030" w:rsidP="2E395030">
      <w:pPr>
        <w:rPr>
          <w:lang w:val="uk-UA"/>
        </w:rPr>
      </w:pPr>
    </w:p>
    <w:p w14:paraId="6B5449F6" w14:textId="3287C969" w:rsidR="3AA2F5CB" w:rsidRDefault="3AA2F5CB" w:rsidP="2E395030">
      <w:r w:rsidRPr="2E395030">
        <w:t xml:space="preserve">311. If C10 = 1, how many months </w:t>
      </w:r>
      <w:r w:rsidR="57D2F628" w:rsidRPr="2E395030">
        <w:t xml:space="preserve">did you work abroad </w:t>
      </w:r>
      <w:r w:rsidRPr="2E395030">
        <w:t>in 2021</w:t>
      </w:r>
      <w:r w:rsidR="57D2F628" w:rsidRPr="2E395030">
        <w:t xml:space="preserve">? Enter a number between 1 and 12. </w:t>
      </w:r>
      <w:r w:rsidR="020E7BCD" w:rsidRPr="2E395030">
        <w:t>If you worked for more than an equal number of months, round to the nearest whole number.</w:t>
      </w:r>
    </w:p>
    <w:p w14:paraId="0FE96D68" w14:textId="7688E3C5" w:rsidR="2E395030" w:rsidRDefault="2E395030" w:rsidP="2E395030">
      <w:pPr>
        <w:rPr>
          <w:lang w:val="uk-UA"/>
        </w:rPr>
      </w:pPr>
    </w:p>
    <w:p w14:paraId="4AAC739A" w14:textId="7A8A3B86" w:rsidR="2E395030" w:rsidRDefault="2E395030" w:rsidP="2E395030">
      <w:pPr>
        <w:rPr>
          <w:lang w:val="uk-UA"/>
        </w:rPr>
      </w:pPr>
    </w:p>
    <w:p w14:paraId="2CD26E57" w14:textId="691AF74D" w:rsidR="2E395030" w:rsidRDefault="2E395030" w:rsidP="2E395030">
      <w:pPr>
        <w:rPr>
          <w:lang w:val="uk-UA"/>
        </w:rPr>
      </w:pPr>
    </w:p>
    <w:tbl>
      <w:tblPr>
        <w:tblStyle w:val="TableGrid"/>
        <w:tblW w:w="9351" w:type="dxa"/>
        <w:tblLook w:val="04A0" w:firstRow="1" w:lastRow="0" w:firstColumn="1" w:lastColumn="0" w:noHBand="0" w:noVBand="1"/>
      </w:tblPr>
      <w:tblGrid>
        <w:gridCol w:w="8217"/>
        <w:gridCol w:w="1134"/>
      </w:tblGrid>
      <w:tr w:rsidR="00CD770A" w:rsidRPr="00BE1D4A" w14:paraId="22939552" w14:textId="77777777" w:rsidTr="005A14D8">
        <w:tc>
          <w:tcPr>
            <w:tcW w:w="8217" w:type="dxa"/>
          </w:tcPr>
          <w:p w14:paraId="44198DEA" w14:textId="77777777" w:rsidR="00CD770A" w:rsidRPr="00BE1D4A" w:rsidRDefault="00CD770A" w:rsidP="005A14D8">
            <w:pPr>
              <w:rPr>
                <w:b/>
                <w:bCs/>
                <w:lang w:val="uk-UA"/>
              </w:rPr>
            </w:pPr>
            <w:r w:rsidRPr="00BE1D4A">
              <w:rPr>
                <w:b/>
                <w:bCs/>
                <w:lang w:val="uk-UA"/>
              </w:rPr>
              <w:t xml:space="preserve">E3. </w:t>
            </w:r>
            <w:r w:rsidRPr="003C40FC">
              <w:rPr>
                <w:b/>
                <w:bCs/>
                <w:lang w:val="uk-UA"/>
              </w:rPr>
              <w:t xml:space="preserve">Please select the statement that </w:t>
            </w:r>
            <w:r>
              <w:rPr>
                <w:b/>
                <w:bCs/>
                <w:lang w:val="uk-UA"/>
              </w:rPr>
              <w:t xml:space="preserve">describes </w:t>
            </w:r>
            <w:r w:rsidRPr="003C40FC">
              <w:rPr>
                <w:b/>
                <w:bCs/>
                <w:lang w:val="uk-UA"/>
              </w:rPr>
              <w:t xml:space="preserve">your economic situation </w:t>
            </w:r>
            <w:r>
              <w:rPr>
                <w:b/>
                <w:bCs/>
                <w:lang w:val="uk-UA"/>
              </w:rPr>
              <w:t>before the war</w:t>
            </w:r>
          </w:p>
        </w:tc>
        <w:tc>
          <w:tcPr>
            <w:tcW w:w="1134" w:type="dxa"/>
          </w:tcPr>
          <w:p w14:paraId="236631DC" w14:textId="77777777" w:rsidR="00CD770A" w:rsidRPr="00BE1D4A" w:rsidRDefault="00CD770A" w:rsidP="005A14D8">
            <w:pPr>
              <w:rPr>
                <w:b/>
                <w:bCs/>
                <w:lang w:val="uk-UA"/>
              </w:rPr>
            </w:pPr>
            <w:r w:rsidRPr="00BE1D4A">
              <w:rPr>
                <w:b/>
                <w:bCs/>
                <w:color w:val="00B0F0"/>
                <w:lang w:val="uk-UA"/>
              </w:rPr>
              <w:t>OB</w:t>
            </w:r>
          </w:p>
        </w:tc>
      </w:tr>
      <w:tr w:rsidR="00CD770A" w:rsidRPr="00BE1D4A" w14:paraId="364133DC" w14:textId="77777777" w:rsidTr="005A14D8">
        <w:tc>
          <w:tcPr>
            <w:tcW w:w="8217" w:type="dxa"/>
          </w:tcPr>
          <w:p w14:paraId="12D440CF" w14:textId="77777777" w:rsidR="00CD770A" w:rsidRPr="00BE1D4A" w:rsidRDefault="00CD770A" w:rsidP="005A14D8">
            <w:pPr>
              <w:rPr>
                <w:lang w:val="uk-UA"/>
              </w:rPr>
            </w:pPr>
            <w:r w:rsidRPr="0074175D">
              <w:rPr>
                <w:lang w:val="uk-UA"/>
              </w:rPr>
              <w:t xml:space="preserve">We </w:t>
            </w:r>
            <w:r>
              <w:rPr>
                <w:lang w:val="uk-UA"/>
              </w:rPr>
              <w:t xml:space="preserve">were </w:t>
            </w:r>
            <w:r w:rsidRPr="0074175D">
              <w:rPr>
                <w:lang w:val="uk-UA"/>
              </w:rPr>
              <w:t>forced to save on food</w:t>
            </w:r>
          </w:p>
        </w:tc>
        <w:tc>
          <w:tcPr>
            <w:tcW w:w="1134" w:type="dxa"/>
          </w:tcPr>
          <w:p w14:paraId="73C70CC1" w14:textId="77777777" w:rsidR="00CD770A" w:rsidRPr="00BE1D4A" w:rsidRDefault="00CD770A" w:rsidP="005A14D8">
            <w:pPr>
              <w:rPr>
                <w:lang w:val="uk-UA"/>
              </w:rPr>
            </w:pPr>
            <w:r w:rsidRPr="00BE1D4A">
              <w:rPr>
                <w:lang w:val="uk-UA"/>
              </w:rPr>
              <w:t>1</w:t>
            </w:r>
          </w:p>
        </w:tc>
      </w:tr>
      <w:tr w:rsidR="00CD770A" w:rsidRPr="00BE1D4A" w14:paraId="24E139C3" w14:textId="77777777" w:rsidTr="005A14D8">
        <w:tc>
          <w:tcPr>
            <w:tcW w:w="8217" w:type="dxa"/>
          </w:tcPr>
          <w:p w14:paraId="7E6F608D" w14:textId="77777777" w:rsidR="00CD770A" w:rsidRDefault="00CD770A" w:rsidP="005A14D8">
            <w:pPr>
              <w:rPr>
                <w:lang w:val="uk-UA"/>
              </w:rPr>
            </w:pPr>
            <w:r w:rsidRPr="00AB70F3">
              <w:rPr>
                <w:lang w:val="uk-UA"/>
              </w:rPr>
              <w:t xml:space="preserve">We had </w:t>
            </w:r>
            <w:r>
              <w:rPr>
                <w:lang w:val="uk-UA"/>
              </w:rPr>
              <w:t xml:space="preserve">enough </w:t>
            </w:r>
            <w:r w:rsidRPr="00AB70F3">
              <w:rPr>
                <w:lang w:val="uk-UA"/>
              </w:rPr>
              <w:t xml:space="preserve">for food, but we </w:t>
            </w:r>
            <w:r>
              <w:rPr>
                <w:lang w:val="uk-UA"/>
              </w:rPr>
              <w:t>had</w:t>
            </w:r>
            <w:r w:rsidRPr="00AB70F3">
              <w:rPr>
                <w:lang w:val="uk-UA"/>
              </w:rPr>
              <w:t xml:space="preserve"> to save or borrow money for clothes and shoes</w:t>
            </w:r>
          </w:p>
        </w:tc>
        <w:tc>
          <w:tcPr>
            <w:tcW w:w="1134" w:type="dxa"/>
          </w:tcPr>
          <w:p w14:paraId="11D7F511" w14:textId="77777777" w:rsidR="00CD770A" w:rsidRPr="00BE1D4A" w:rsidRDefault="00CD770A" w:rsidP="005A14D8">
            <w:pPr>
              <w:rPr>
                <w:lang w:val="uk-UA"/>
              </w:rPr>
            </w:pPr>
            <w:r>
              <w:rPr>
                <w:lang w:val="uk-UA"/>
              </w:rPr>
              <w:t>2</w:t>
            </w:r>
          </w:p>
        </w:tc>
      </w:tr>
      <w:tr w:rsidR="00CD770A" w:rsidRPr="00BE1D4A" w14:paraId="774E2447" w14:textId="77777777" w:rsidTr="005A14D8">
        <w:tc>
          <w:tcPr>
            <w:tcW w:w="8217" w:type="dxa"/>
          </w:tcPr>
          <w:p w14:paraId="6F71A43C" w14:textId="77777777" w:rsidR="00CD770A" w:rsidRPr="00BE1D4A" w:rsidRDefault="00CD770A" w:rsidP="005A14D8">
            <w:pPr>
              <w:rPr>
                <w:lang w:val="uk-UA"/>
              </w:rPr>
            </w:pPr>
            <w:r w:rsidRPr="00980872">
              <w:rPr>
                <w:lang w:val="uk-UA"/>
              </w:rPr>
              <w:t xml:space="preserve">We had </w:t>
            </w:r>
            <w:r>
              <w:rPr>
                <w:lang w:val="uk-UA"/>
              </w:rPr>
              <w:t xml:space="preserve">enough </w:t>
            </w:r>
            <w:r w:rsidRPr="00980872">
              <w:rPr>
                <w:lang w:val="uk-UA"/>
              </w:rPr>
              <w:t>to buy food, clothes and shoes, but to buy, for example, a nice suit, a cell phone or a vacuum cleaner, we had to save or borrow</w:t>
            </w:r>
          </w:p>
        </w:tc>
        <w:tc>
          <w:tcPr>
            <w:tcW w:w="1134" w:type="dxa"/>
          </w:tcPr>
          <w:p w14:paraId="75B68D0D" w14:textId="77777777" w:rsidR="00CD770A" w:rsidRPr="00BE1D4A" w:rsidRDefault="00CD770A" w:rsidP="005A14D8">
            <w:pPr>
              <w:rPr>
                <w:lang w:val="uk-UA"/>
              </w:rPr>
            </w:pPr>
            <w:r>
              <w:rPr>
                <w:lang w:val="uk-UA"/>
              </w:rPr>
              <w:t>3</w:t>
            </w:r>
          </w:p>
        </w:tc>
      </w:tr>
      <w:tr w:rsidR="00CD770A" w:rsidRPr="00BE1D4A" w14:paraId="2B3D944F" w14:textId="77777777" w:rsidTr="005A14D8">
        <w:tc>
          <w:tcPr>
            <w:tcW w:w="8217" w:type="dxa"/>
          </w:tcPr>
          <w:p w14:paraId="0BD2C20A" w14:textId="77777777" w:rsidR="00CD770A" w:rsidRPr="00BE1D4A" w:rsidRDefault="00CD770A" w:rsidP="005A14D8">
            <w:pPr>
              <w:rPr>
                <w:lang w:val="uk-UA"/>
              </w:rPr>
            </w:pPr>
            <w:r w:rsidRPr="00C35E59">
              <w:rPr>
                <w:lang w:val="uk-UA"/>
              </w:rPr>
              <w:lastRenderedPageBreak/>
              <w:t xml:space="preserve">We had </w:t>
            </w:r>
            <w:r>
              <w:rPr>
                <w:lang w:val="uk-UA"/>
              </w:rPr>
              <w:t xml:space="preserve">enough </w:t>
            </w:r>
            <w:r w:rsidRPr="00C35E59">
              <w:rPr>
                <w:lang w:val="uk-UA"/>
              </w:rPr>
              <w:t xml:space="preserve">for food, clothes, shoes and other purchases, but to buy more expensive items (for example, household appliances), we had </w:t>
            </w:r>
            <w:r>
              <w:rPr>
                <w:lang w:val="uk-UA"/>
              </w:rPr>
              <w:t xml:space="preserve">to </w:t>
            </w:r>
            <w:r w:rsidRPr="00C35E59">
              <w:rPr>
                <w:lang w:val="uk-UA"/>
              </w:rPr>
              <w:t>save or borrow</w:t>
            </w:r>
          </w:p>
        </w:tc>
        <w:tc>
          <w:tcPr>
            <w:tcW w:w="1134" w:type="dxa"/>
          </w:tcPr>
          <w:p w14:paraId="2F6AB20E" w14:textId="77777777" w:rsidR="00CD770A" w:rsidRPr="00BE1D4A" w:rsidRDefault="00CD770A" w:rsidP="005A14D8">
            <w:pPr>
              <w:rPr>
                <w:lang w:val="uk-UA"/>
              </w:rPr>
            </w:pPr>
            <w:r>
              <w:rPr>
                <w:lang w:val="uk-UA"/>
              </w:rPr>
              <w:t>4</w:t>
            </w:r>
          </w:p>
        </w:tc>
      </w:tr>
      <w:tr w:rsidR="00CD770A" w:rsidRPr="00BE1D4A" w14:paraId="49096D0F" w14:textId="77777777" w:rsidTr="005A14D8">
        <w:tc>
          <w:tcPr>
            <w:tcW w:w="8217" w:type="dxa"/>
          </w:tcPr>
          <w:p w14:paraId="746F70A4" w14:textId="77777777" w:rsidR="00CD770A" w:rsidRPr="00C35E59" w:rsidRDefault="00CD770A" w:rsidP="005A14D8">
            <w:pPr>
              <w:rPr>
                <w:lang w:val="uk-UA"/>
              </w:rPr>
            </w:pPr>
            <w:r w:rsidRPr="00F779F8">
              <w:rPr>
                <w:lang w:val="uk-UA"/>
              </w:rPr>
              <w:t xml:space="preserve">We had </w:t>
            </w:r>
            <w:r>
              <w:rPr>
                <w:lang w:val="uk-UA"/>
              </w:rPr>
              <w:t xml:space="preserve">enough </w:t>
            </w:r>
            <w:r w:rsidRPr="00F779F8">
              <w:rPr>
                <w:lang w:val="uk-UA"/>
              </w:rPr>
              <w:t xml:space="preserve">for food, clothes, shoes and expensive items, but to buy a car or an apartment, we had </w:t>
            </w:r>
            <w:r>
              <w:rPr>
                <w:lang w:val="uk-UA"/>
              </w:rPr>
              <w:t xml:space="preserve">to </w:t>
            </w:r>
            <w:r w:rsidRPr="00F779F8">
              <w:rPr>
                <w:lang w:val="uk-UA"/>
              </w:rPr>
              <w:t>save or borrow</w:t>
            </w:r>
          </w:p>
        </w:tc>
        <w:tc>
          <w:tcPr>
            <w:tcW w:w="1134" w:type="dxa"/>
          </w:tcPr>
          <w:p w14:paraId="72412A87" w14:textId="77777777" w:rsidR="00CD770A" w:rsidRPr="00BE1D4A" w:rsidRDefault="00CD770A" w:rsidP="005A14D8">
            <w:pPr>
              <w:rPr>
                <w:lang w:val="uk-UA"/>
              </w:rPr>
            </w:pPr>
            <w:r>
              <w:rPr>
                <w:lang w:val="uk-UA"/>
              </w:rPr>
              <w:t>5</w:t>
            </w:r>
          </w:p>
        </w:tc>
      </w:tr>
      <w:tr w:rsidR="00CD770A" w:rsidRPr="00BE1D4A" w14:paraId="0205A3EE" w14:textId="77777777" w:rsidTr="005A14D8">
        <w:tc>
          <w:tcPr>
            <w:tcW w:w="8217" w:type="dxa"/>
          </w:tcPr>
          <w:p w14:paraId="09A9C792" w14:textId="77777777" w:rsidR="00CD770A" w:rsidRPr="00F779F8" w:rsidRDefault="00CD770A" w:rsidP="005A14D8">
            <w:pPr>
              <w:rPr>
                <w:lang w:val="uk-UA"/>
              </w:rPr>
            </w:pPr>
            <w:r w:rsidRPr="00FA5CA5">
              <w:rPr>
                <w:lang w:val="uk-UA"/>
              </w:rPr>
              <w:t xml:space="preserve">We </w:t>
            </w:r>
            <w:r>
              <w:rPr>
                <w:lang w:val="uk-UA"/>
              </w:rPr>
              <w:t xml:space="preserve">could </w:t>
            </w:r>
            <w:r w:rsidRPr="00FA5CA5">
              <w:rPr>
                <w:lang w:val="uk-UA"/>
              </w:rPr>
              <w:t>buy everything we needed at any time</w:t>
            </w:r>
          </w:p>
        </w:tc>
        <w:tc>
          <w:tcPr>
            <w:tcW w:w="1134" w:type="dxa"/>
          </w:tcPr>
          <w:p w14:paraId="5159EDD3" w14:textId="77777777" w:rsidR="00CD770A" w:rsidRPr="00BE1D4A" w:rsidRDefault="00CD770A" w:rsidP="005A14D8">
            <w:pPr>
              <w:rPr>
                <w:lang w:val="uk-UA"/>
              </w:rPr>
            </w:pPr>
            <w:r>
              <w:rPr>
                <w:lang w:val="uk-UA"/>
              </w:rPr>
              <w:t>6</w:t>
            </w:r>
          </w:p>
        </w:tc>
      </w:tr>
      <w:tr w:rsidR="00CD770A" w:rsidRPr="00BE1D4A" w14:paraId="3822ABF2" w14:textId="77777777" w:rsidTr="005A14D8">
        <w:tc>
          <w:tcPr>
            <w:tcW w:w="8217" w:type="dxa"/>
          </w:tcPr>
          <w:p w14:paraId="2D6E80A2" w14:textId="77777777" w:rsidR="00CD770A" w:rsidRPr="00FA5CA5" w:rsidRDefault="00CD770A" w:rsidP="005A14D8">
            <w:pPr>
              <w:rPr>
                <w:lang w:val="uk-UA"/>
              </w:rPr>
            </w:pPr>
            <w:r>
              <w:rPr>
                <w:lang w:val="uk-UA"/>
              </w:rPr>
              <w:t>Refusal to answer</w:t>
            </w:r>
          </w:p>
        </w:tc>
        <w:tc>
          <w:tcPr>
            <w:tcW w:w="1134" w:type="dxa"/>
          </w:tcPr>
          <w:p w14:paraId="03498FEA" w14:textId="77777777" w:rsidR="00CD770A" w:rsidRPr="00BE1D4A" w:rsidRDefault="00CD770A" w:rsidP="005A14D8">
            <w:pPr>
              <w:rPr>
                <w:lang w:val="uk-UA"/>
              </w:rPr>
            </w:pPr>
            <w:r>
              <w:rPr>
                <w:lang w:val="uk-UA"/>
              </w:rPr>
              <w:t>99</w:t>
            </w:r>
          </w:p>
        </w:tc>
      </w:tr>
    </w:tbl>
    <w:p w14:paraId="252B35A4" w14:textId="77777777" w:rsidR="00CD770A" w:rsidRDefault="00CD770A" w:rsidP="00CD770A"/>
    <w:tbl>
      <w:tblPr>
        <w:tblStyle w:val="TableGrid"/>
        <w:tblW w:w="9351" w:type="dxa"/>
        <w:tblLook w:val="04A0" w:firstRow="1" w:lastRow="0" w:firstColumn="1" w:lastColumn="0" w:noHBand="0" w:noVBand="1"/>
      </w:tblPr>
      <w:tblGrid>
        <w:gridCol w:w="8217"/>
        <w:gridCol w:w="1134"/>
      </w:tblGrid>
      <w:tr w:rsidR="00CD770A" w:rsidRPr="00BE1D4A" w14:paraId="7BAE6C8A" w14:textId="77777777" w:rsidTr="005A14D8">
        <w:tc>
          <w:tcPr>
            <w:tcW w:w="8217" w:type="dxa"/>
          </w:tcPr>
          <w:p w14:paraId="05B58D14" w14:textId="77777777" w:rsidR="00CD770A" w:rsidRPr="00BE1D4A" w:rsidRDefault="00CD770A" w:rsidP="005A14D8">
            <w:pPr>
              <w:rPr>
                <w:b/>
                <w:bCs/>
                <w:lang w:val="uk-UA"/>
              </w:rPr>
            </w:pPr>
            <w:r w:rsidRPr="00BE1D4A">
              <w:rPr>
                <w:b/>
                <w:bCs/>
                <w:lang w:val="uk-UA"/>
              </w:rPr>
              <w:t xml:space="preserve">E3. </w:t>
            </w:r>
            <w:r w:rsidRPr="003C40FC">
              <w:rPr>
                <w:b/>
                <w:bCs/>
                <w:lang w:val="uk-UA"/>
              </w:rPr>
              <w:t xml:space="preserve">Choose the statement that </w:t>
            </w:r>
            <w:r>
              <w:rPr>
                <w:b/>
                <w:bCs/>
                <w:lang w:val="uk-UA"/>
              </w:rPr>
              <w:t xml:space="preserve">describes </w:t>
            </w:r>
            <w:r w:rsidRPr="003C40FC">
              <w:rPr>
                <w:b/>
                <w:bCs/>
                <w:lang w:val="uk-UA"/>
              </w:rPr>
              <w:t xml:space="preserve">your economic situation </w:t>
            </w:r>
            <w:r>
              <w:rPr>
                <w:b/>
                <w:bCs/>
                <w:lang w:val="uk-UA"/>
              </w:rPr>
              <w:t>now</w:t>
            </w:r>
          </w:p>
        </w:tc>
        <w:tc>
          <w:tcPr>
            <w:tcW w:w="1134" w:type="dxa"/>
          </w:tcPr>
          <w:p w14:paraId="20F1EA18" w14:textId="3F8E9356" w:rsidR="00CD770A" w:rsidRPr="00BE1D4A" w:rsidRDefault="00437E73" w:rsidP="005A14D8">
            <w:pPr>
              <w:rPr>
                <w:b/>
                <w:bCs/>
                <w:lang w:val="uk-UA"/>
              </w:rPr>
            </w:pPr>
            <w:r>
              <w:rPr>
                <w:b/>
                <w:bCs/>
                <w:color w:val="00B0F0"/>
                <w:lang w:val="uk-UA"/>
              </w:rPr>
              <w:t>МВ</w:t>
            </w:r>
          </w:p>
        </w:tc>
      </w:tr>
      <w:tr w:rsidR="00CD770A" w:rsidRPr="00BE1D4A" w14:paraId="709F94A4" w14:textId="77777777" w:rsidTr="005A14D8">
        <w:tc>
          <w:tcPr>
            <w:tcW w:w="8217" w:type="dxa"/>
          </w:tcPr>
          <w:p w14:paraId="6D86D175" w14:textId="77777777" w:rsidR="00CD770A" w:rsidRPr="00BE1D4A" w:rsidRDefault="00CD770A" w:rsidP="005A14D8">
            <w:pPr>
              <w:rPr>
                <w:lang w:val="uk-UA"/>
              </w:rPr>
            </w:pPr>
            <w:r w:rsidRPr="0074175D">
              <w:rPr>
                <w:lang w:val="uk-UA"/>
              </w:rPr>
              <w:t>We have to save on food</w:t>
            </w:r>
          </w:p>
        </w:tc>
        <w:tc>
          <w:tcPr>
            <w:tcW w:w="1134" w:type="dxa"/>
          </w:tcPr>
          <w:p w14:paraId="681E61EC" w14:textId="77777777" w:rsidR="00CD770A" w:rsidRPr="00BE1D4A" w:rsidRDefault="00CD770A" w:rsidP="005A14D8">
            <w:pPr>
              <w:rPr>
                <w:lang w:val="uk-UA"/>
              </w:rPr>
            </w:pPr>
            <w:r w:rsidRPr="00BE1D4A">
              <w:rPr>
                <w:lang w:val="uk-UA"/>
              </w:rPr>
              <w:t>1</w:t>
            </w:r>
          </w:p>
        </w:tc>
      </w:tr>
      <w:tr w:rsidR="00CD770A" w:rsidRPr="00BE1D4A" w14:paraId="19223100" w14:textId="77777777" w:rsidTr="005A14D8">
        <w:tc>
          <w:tcPr>
            <w:tcW w:w="8217" w:type="dxa"/>
          </w:tcPr>
          <w:p w14:paraId="351645B9" w14:textId="77777777" w:rsidR="00CD770A" w:rsidRDefault="00CD770A" w:rsidP="005A14D8">
            <w:pPr>
              <w:rPr>
                <w:lang w:val="uk-UA"/>
              </w:rPr>
            </w:pPr>
            <w:r w:rsidRPr="00AB70F3">
              <w:rPr>
                <w:lang w:val="uk-UA"/>
              </w:rPr>
              <w:t xml:space="preserve">We have </w:t>
            </w:r>
            <w:r>
              <w:rPr>
                <w:lang w:val="uk-UA"/>
              </w:rPr>
              <w:t xml:space="preserve">enough </w:t>
            </w:r>
            <w:r w:rsidRPr="00AB70F3">
              <w:rPr>
                <w:lang w:val="uk-UA"/>
              </w:rPr>
              <w:t xml:space="preserve">for food, but we </w:t>
            </w:r>
            <w:r>
              <w:rPr>
                <w:lang w:val="uk-UA"/>
              </w:rPr>
              <w:t>had</w:t>
            </w:r>
            <w:r w:rsidRPr="00AB70F3">
              <w:rPr>
                <w:lang w:val="uk-UA"/>
              </w:rPr>
              <w:t xml:space="preserve"> to save or borrow money for clothes and shoes</w:t>
            </w:r>
          </w:p>
        </w:tc>
        <w:tc>
          <w:tcPr>
            <w:tcW w:w="1134" w:type="dxa"/>
          </w:tcPr>
          <w:p w14:paraId="327DA4A6" w14:textId="77777777" w:rsidR="00CD770A" w:rsidRPr="00BE1D4A" w:rsidRDefault="00CD770A" w:rsidP="005A14D8">
            <w:pPr>
              <w:rPr>
                <w:lang w:val="uk-UA"/>
              </w:rPr>
            </w:pPr>
            <w:r>
              <w:rPr>
                <w:lang w:val="uk-UA"/>
              </w:rPr>
              <w:t>2</w:t>
            </w:r>
          </w:p>
        </w:tc>
      </w:tr>
      <w:tr w:rsidR="00CD770A" w:rsidRPr="00BE1D4A" w14:paraId="426ECB72" w14:textId="77777777" w:rsidTr="005A14D8">
        <w:tc>
          <w:tcPr>
            <w:tcW w:w="8217" w:type="dxa"/>
          </w:tcPr>
          <w:p w14:paraId="4FBE856C" w14:textId="77777777" w:rsidR="00CD770A" w:rsidRPr="00BE1D4A" w:rsidRDefault="00CD770A" w:rsidP="005A14D8">
            <w:pPr>
              <w:rPr>
                <w:lang w:val="uk-UA"/>
              </w:rPr>
            </w:pPr>
            <w:r w:rsidRPr="00980872">
              <w:rPr>
                <w:lang w:val="uk-UA"/>
              </w:rPr>
              <w:t xml:space="preserve">We have </w:t>
            </w:r>
            <w:r>
              <w:rPr>
                <w:lang w:val="uk-UA"/>
              </w:rPr>
              <w:t xml:space="preserve">enough </w:t>
            </w:r>
            <w:r w:rsidRPr="00980872">
              <w:rPr>
                <w:lang w:val="uk-UA"/>
              </w:rPr>
              <w:t>for food, clothes and shoes, but to buy a nice suit, cell phone or vacuum cleaner, for example, we need to save or borrow</w:t>
            </w:r>
          </w:p>
        </w:tc>
        <w:tc>
          <w:tcPr>
            <w:tcW w:w="1134" w:type="dxa"/>
          </w:tcPr>
          <w:p w14:paraId="5B115175" w14:textId="77777777" w:rsidR="00CD770A" w:rsidRPr="00BE1D4A" w:rsidRDefault="00CD770A" w:rsidP="005A14D8">
            <w:pPr>
              <w:rPr>
                <w:lang w:val="uk-UA"/>
              </w:rPr>
            </w:pPr>
            <w:r>
              <w:rPr>
                <w:lang w:val="uk-UA"/>
              </w:rPr>
              <w:t>3</w:t>
            </w:r>
          </w:p>
        </w:tc>
      </w:tr>
      <w:tr w:rsidR="00CD770A" w:rsidRPr="00BE1D4A" w14:paraId="0E5BBDC7" w14:textId="77777777" w:rsidTr="005A14D8">
        <w:tc>
          <w:tcPr>
            <w:tcW w:w="8217" w:type="dxa"/>
          </w:tcPr>
          <w:p w14:paraId="2F7FBB5E" w14:textId="77777777" w:rsidR="00CD770A" w:rsidRPr="00BE1D4A" w:rsidRDefault="00CD770A" w:rsidP="005A14D8">
            <w:pPr>
              <w:rPr>
                <w:lang w:val="uk-UA"/>
              </w:rPr>
            </w:pPr>
            <w:r w:rsidRPr="00C35E59">
              <w:rPr>
                <w:lang w:val="uk-UA"/>
              </w:rPr>
              <w:t xml:space="preserve">We have </w:t>
            </w:r>
            <w:r>
              <w:rPr>
                <w:lang w:val="uk-UA"/>
              </w:rPr>
              <w:t>enough</w:t>
            </w:r>
            <w:r w:rsidRPr="00C35E59">
              <w:rPr>
                <w:lang w:val="uk-UA"/>
              </w:rPr>
              <w:t xml:space="preserve"> money for food, clothes, shoes and other purchases, but to buy more expensive items (for example, household appliances), we need to save or borrow</w:t>
            </w:r>
          </w:p>
        </w:tc>
        <w:tc>
          <w:tcPr>
            <w:tcW w:w="1134" w:type="dxa"/>
          </w:tcPr>
          <w:p w14:paraId="5243CEA7" w14:textId="77777777" w:rsidR="00CD770A" w:rsidRPr="00BE1D4A" w:rsidRDefault="00CD770A" w:rsidP="005A14D8">
            <w:pPr>
              <w:rPr>
                <w:lang w:val="uk-UA"/>
              </w:rPr>
            </w:pPr>
            <w:r>
              <w:rPr>
                <w:lang w:val="uk-UA"/>
              </w:rPr>
              <w:t>4</w:t>
            </w:r>
          </w:p>
        </w:tc>
      </w:tr>
      <w:tr w:rsidR="00CD770A" w:rsidRPr="00BE1D4A" w14:paraId="099DBFF6" w14:textId="77777777" w:rsidTr="005A14D8">
        <w:tc>
          <w:tcPr>
            <w:tcW w:w="8217" w:type="dxa"/>
          </w:tcPr>
          <w:p w14:paraId="708C3E5A" w14:textId="77777777" w:rsidR="00CD770A" w:rsidRPr="00C35E59" w:rsidRDefault="00CD770A" w:rsidP="005A14D8">
            <w:pPr>
              <w:rPr>
                <w:lang w:val="uk-UA"/>
              </w:rPr>
            </w:pPr>
            <w:r w:rsidRPr="00F779F8">
              <w:rPr>
                <w:lang w:val="uk-UA"/>
              </w:rPr>
              <w:t xml:space="preserve">We have </w:t>
            </w:r>
            <w:r>
              <w:rPr>
                <w:lang w:val="uk-UA"/>
              </w:rPr>
              <w:t xml:space="preserve">enough </w:t>
            </w:r>
            <w:r w:rsidRPr="00F779F8">
              <w:rPr>
                <w:lang w:val="uk-UA"/>
              </w:rPr>
              <w:t>for food, clothes, shoes and expensive items, but to buy a car or an apartment, we need to save or borrow</w:t>
            </w:r>
          </w:p>
        </w:tc>
        <w:tc>
          <w:tcPr>
            <w:tcW w:w="1134" w:type="dxa"/>
          </w:tcPr>
          <w:p w14:paraId="4F40F256" w14:textId="77777777" w:rsidR="00CD770A" w:rsidRPr="00BE1D4A" w:rsidRDefault="00CD770A" w:rsidP="005A14D8">
            <w:pPr>
              <w:rPr>
                <w:lang w:val="uk-UA"/>
              </w:rPr>
            </w:pPr>
            <w:r>
              <w:rPr>
                <w:lang w:val="uk-UA"/>
              </w:rPr>
              <w:t>5</w:t>
            </w:r>
          </w:p>
        </w:tc>
      </w:tr>
      <w:tr w:rsidR="00CD770A" w:rsidRPr="00BE1D4A" w14:paraId="2A10EA55" w14:textId="77777777" w:rsidTr="005A14D8">
        <w:tc>
          <w:tcPr>
            <w:tcW w:w="8217" w:type="dxa"/>
          </w:tcPr>
          <w:p w14:paraId="03D9F75E" w14:textId="77777777" w:rsidR="00CD770A" w:rsidRPr="00F779F8" w:rsidRDefault="00CD770A" w:rsidP="005A14D8">
            <w:pPr>
              <w:rPr>
                <w:lang w:val="uk-UA"/>
              </w:rPr>
            </w:pPr>
            <w:r w:rsidRPr="00FA5CA5">
              <w:rPr>
                <w:lang w:val="uk-UA"/>
              </w:rPr>
              <w:t xml:space="preserve">We </w:t>
            </w:r>
            <w:r>
              <w:rPr>
                <w:lang w:val="uk-UA"/>
              </w:rPr>
              <w:t xml:space="preserve">can </w:t>
            </w:r>
            <w:r w:rsidRPr="00FA5CA5">
              <w:rPr>
                <w:lang w:val="uk-UA"/>
              </w:rPr>
              <w:t>buy everything we need at any time</w:t>
            </w:r>
          </w:p>
        </w:tc>
        <w:tc>
          <w:tcPr>
            <w:tcW w:w="1134" w:type="dxa"/>
          </w:tcPr>
          <w:p w14:paraId="5BF39110" w14:textId="77777777" w:rsidR="00CD770A" w:rsidRPr="00BE1D4A" w:rsidRDefault="00CD770A" w:rsidP="005A14D8">
            <w:pPr>
              <w:rPr>
                <w:lang w:val="uk-UA"/>
              </w:rPr>
            </w:pPr>
            <w:r>
              <w:rPr>
                <w:lang w:val="uk-UA"/>
              </w:rPr>
              <w:t>6</w:t>
            </w:r>
          </w:p>
        </w:tc>
      </w:tr>
      <w:tr w:rsidR="00CD770A" w:rsidRPr="00BE1D4A" w14:paraId="5CCB9C93" w14:textId="77777777" w:rsidTr="005A14D8">
        <w:tc>
          <w:tcPr>
            <w:tcW w:w="8217" w:type="dxa"/>
          </w:tcPr>
          <w:p w14:paraId="65FA7859" w14:textId="77777777" w:rsidR="00CD770A" w:rsidRPr="00FA5CA5" w:rsidRDefault="00CD770A" w:rsidP="005A14D8">
            <w:pPr>
              <w:rPr>
                <w:lang w:val="uk-UA"/>
              </w:rPr>
            </w:pPr>
            <w:r>
              <w:rPr>
                <w:lang w:val="uk-UA"/>
              </w:rPr>
              <w:t>Refusal to answer</w:t>
            </w:r>
          </w:p>
        </w:tc>
        <w:tc>
          <w:tcPr>
            <w:tcW w:w="1134" w:type="dxa"/>
          </w:tcPr>
          <w:p w14:paraId="54E7D462" w14:textId="77777777" w:rsidR="00CD770A" w:rsidRPr="00BE1D4A" w:rsidRDefault="00CD770A" w:rsidP="005A14D8">
            <w:pPr>
              <w:rPr>
                <w:lang w:val="uk-UA"/>
              </w:rPr>
            </w:pPr>
            <w:r>
              <w:rPr>
                <w:lang w:val="uk-UA"/>
              </w:rPr>
              <w:t>99</w:t>
            </w:r>
          </w:p>
        </w:tc>
      </w:tr>
    </w:tbl>
    <w:p w14:paraId="01F52F7E" w14:textId="3B080513" w:rsidR="00CD770A" w:rsidRDefault="00CD770A" w:rsidP="6FD2E594"/>
    <w:p w14:paraId="362BADB8" w14:textId="77777777" w:rsidR="00CD770A" w:rsidRPr="00B75D19" w:rsidRDefault="00CD770A" w:rsidP="00CD770A">
      <w:pPr>
        <w:rPr>
          <w:lang w:val="ru-RU"/>
        </w:rPr>
      </w:pPr>
    </w:p>
    <w:p w14:paraId="44B4477C" w14:textId="77777777" w:rsidR="00CD770A" w:rsidRPr="00BE1D4A" w:rsidRDefault="00CD770A" w:rsidP="00CD770A">
      <w:pPr>
        <w:jc w:val="center"/>
        <w:rPr>
          <w:lang w:val="uk-UA"/>
        </w:rPr>
      </w:pPr>
      <w:r>
        <w:rPr>
          <w:lang w:val="uk-UA"/>
        </w:rPr>
        <w:t>We are very grateful for your participation and time!</w:t>
      </w:r>
    </w:p>
    <w:p w14:paraId="72C3A984" w14:textId="77777777" w:rsidR="00A94E84" w:rsidRPr="00B57031" w:rsidRDefault="00A94E84">
      <w:pPr>
        <w:rPr>
          <w:lang w:val="ru-RU"/>
        </w:rPr>
      </w:pPr>
    </w:p>
    <w:sectPr w:rsidR="00A94E84" w:rsidRPr="00B57031">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61994" w14:textId="77777777" w:rsidR="00ED3C71" w:rsidRDefault="00ED3C71">
      <w:r>
        <w:separator/>
      </w:r>
    </w:p>
  </w:endnote>
  <w:endnote w:type="continuationSeparator" w:id="0">
    <w:p w14:paraId="3D81E73A" w14:textId="77777777" w:rsidR="00ED3C71" w:rsidRDefault="00ED3C71">
      <w:r>
        <w:continuationSeparator/>
      </w:r>
    </w:p>
  </w:endnote>
  <w:endnote w:type="continuationNotice" w:id="1">
    <w:p w14:paraId="2D1A1613" w14:textId="77777777" w:rsidR="00ED3C71" w:rsidRDefault="00ED3C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A71FA0A" w14:paraId="01F45E41" w14:textId="77777777" w:rsidTr="6FD2E594">
      <w:trPr>
        <w:trHeight w:val="300"/>
      </w:trPr>
      <w:tc>
        <w:tcPr>
          <w:tcW w:w="3120" w:type="dxa"/>
        </w:tcPr>
        <w:p w14:paraId="67163A87" w14:textId="60AF080C" w:rsidR="1A71FA0A" w:rsidRDefault="1A71FA0A" w:rsidP="6FD2E594">
          <w:pPr>
            <w:pStyle w:val="Header"/>
            <w:ind w:left="-115"/>
          </w:pPr>
        </w:p>
      </w:tc>
      <w:tc>
        <w:tcPr>
          <w:tcW w:w="3120" w:type="dxa"/>
        </w:tcPr>
        <w:p w14:paraId="263CF850" w14:textId="15BD95A6" w:rsidR="1A71FA0A" w:rsidRDefault="1A71FA0A" w:rsidP="6FD2E594">
          <w:pPr>
            <w:pStyle w:val="Header"/>
            <w:jc w:val="center"/>
          </w:pPr>
        </w:p>
      </w:tc>
      <w:tc>
        <w:tcPr>
          <w:tcW w:w="3120" w:type="dxa"/>
        </w:tcPr>
        <w:p w14:paraId="031FA4DD" w14:textId="43068871" w:rsidR="1A71FA0A" w:rsidRDefault="1A71FA0A" w:rsidP="6FD2E594">
          <w:pPr>
            <w:pStyle w:val="Header"/>
            <w:ind w:right="-115"/>
            <w:jc w:val="right"/>
          </w:pPr>
        </w:p>
      </w:tc>
    </w:tr>
  </w:tbl>
  <w:p w14:paraId="523C67CA" w14:textId="74FC8AA6" w:rsidR="1A71FA0A" w:rsidRDefault="1A71FA0A" w:rsidP="6FD2E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43D42" w14:textId="77777777" w:rsidR="00ED3C71" w:rsidRDefault="00ED3C71">
      <w:r>
        <w:separator/>
      </w:r>
    </w:p>
  </w:footnote>
  <w:footnote w:type="continuationSeparator" w:id="0">
    <w:p w14:paraId="6618AA2F" w14:textId="77777777" w:rsidR="00ED3C71" w:rsidRDefault="00ED3C71">
      <w:r>
        <w:continuationSeparator/>
      </w:r>
    </w:p>
  </w:footnote>
  <w:footnote w:type="continuationNotice" w:id="1">
    <w:p w14:paraId="1D6B6ACA" w14:textId="77777777" w:rsidR="00ED3C71" w:rsidRDefault="00ED3C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73025" w14:textId="77777777" w:rsidR="00F5245E" w:rsidRDefault="00F5245E" w:rsidP="005A14D8">
    <w:pPr>
      <w:pStyle w:val="Header"/>
      <w:ind w:left="-709"/>
      <w:rPr>
        <w:lang w:val="uk-UA"/>
      </w:rPr>
    </w:pPr>
    <w:r>
      <w:rPr>
        <w:lang w:val="uk-UA"/>
      </w:rPr>
      <w:t xml:space="preserve">Research on Ukrainian refugees in Europe </w:t>
    </w:r>
  </w:p>
  <w:p w14:paraId="216EDBF4" w14:textId="2132CA1E" w:rsidR="00F5245E" w:rsidRPr="008555AB" w:rsidRDefault="1A71FA0A" w:rsidP="005A14D8">
    <w:pPr>
      <w:pStyle w:val="Header"/>
      <w:ind w:left="-709"/>
      <w:rPr>
        <w:lang w:val="uk-UA"/>
      </w:rPr>
    </w:pPr>
    <w:r w:rsidRPr="1A71FA0A">
      <w:rPr>
        <w:lang w:val="uk-UA"/>
      </w:rPr>
      <w:t xml:space="preserve">Center for Economic Strategy and </w:t>
    </w:r>
    <w:r>
      <w:t>Info Sapiens</w:t>
    </w:r>
    <w:r w:rsidRPr="1A71FA0A">
      <w:rPr>
        <w:lang w:val="uk-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9216C1DE"/>
    <w:lvl w:ilvl="0">
      <w:start w:val="1"/>
      <w:numFmt w:val="decimal"/>
      <w:pStyle w:val="Bullet"/>
      <w:lvlText w:val="%1."/>
      <w:lvlJc w:val="left"/>
      <w:pPr>
        <w:tabs>
          <w:tab w:val="num" w:pos="-152"/>
        </w:tabs>
        <w:ind w:left="-152" w:firstLine="0"/>
      </w:pPr>
    </w:lvl>
    <w:lvl w:ilvl="1">
      <w:start w:val="1"/>
      <w:numFmt w:val="decimal"/>
      <w:lvlText w:val="%1.%2"/>
      <w:lvlJc w:val="left"/>
      <w:pPr>
        <w:tabs>
          <w:tab w:val="num" w:pos="-152"/>
        </w:tabs>
        <w:ind w:left="-152" w:firstLine="0"/>
      </w:pPr>
    </w:lvl>
    <w:lvl w:ilvl="2">
      <w:start w:val="1"/>
      <w:numFmt w:val="decimal"/>
      <w:lvlText w:val="%1.%2.%3"/>
      <w:lvlJc w:val="left"/>
      <w:pPr>
        <w:tabs>
          <w:tab w:val="num" w:pos="-152"/>
        </w:tabs>
        <w:ind w:left="-152" w:firstLine="0"/>
      </w:pPr>
    </w:lvl>
    <w:lvl w:ilvl="3">
      <w:start w:val="1"/>
      <w:numFmt w:val="lowerRoman"/>
      <w:suff w:val="space"/>
      <w:lvlText w:val="%4)"/>
      <w:lvlJc w:val="left"/>
      <w:pPr>
        <w:ind w:left="-152" w:firstLine="0"/>
      </w:pPr>
    </w:lvl>
    <w:lvl w:ilvl="4">
      <w:start w:val="1"/>
      <w:numFmt w:val="none"/>
      <w:suff w:val="nothing"/>
      <w:lvlText w:val=""/>
      <w:lvlJc w:val="left"/>
      <w:pPr>
        <w:ind w:left="-152" w:firstLine="0"/>
      </w:pPr>
    </w:lvl>
    <w:lvl w:ilvl="5">
      <w:start w:val="1"/>
      <w:numFmt w:val="upperRoman"/>
      <w:pStyle w:val="Heading6"/>
      <w:suff w:val="space"/>
      <w:lvlText w:val="Додаток %6: "/>
      <w:lvlJc w:val="left"/>
      <w:pPr>
        <w:ind w:left="-152" w:firstLine="0"/>
      </w:pPr>
      <w:rPr>
        <w:rFonts w:ascii="Tahoma" w:hAnsi="Tahoma" w:cs="Times New Roman" w:hint="default"/>
        <w:b/>
        <w:i w:val="0"/>
        <w:caps/>
        <w:sz w:val="44"/>
        <w:szCs w:val="44"/>
      </w:rPr>
    </w:lvl>
    <w:lvl w:ilvl="6">
      <w:start w:val="1"/>
      <w:numFmt w:val="upperRoman"/>
      <w:pStyle w:val="Heading7"/>
      <w:suff w:val="space"/>
      <w:lvlText w:val="%6.%7"/>
      <w:lvlJc w:val="left"/>
      <w:pPr>
        <w:ind w:left="-152" w:firstLine="0"/>
      </w:pPr>
    </w:lvl>
    <w:lvl w:ilvl="7">
      <w:start w:val="1"/>
      <w:numFmt w:val="upperRoman"/>
      <w:pStyle w:val="Heading8"/>
      <w:lvlText w:val="%6.%7.%8"/>
      <w:lvlJc w:val="left"/>
      <w:pPr>
        <w:tabs>
          <w:tab w:val="num" w:pos="1288"/>
        </w:tabs>
        <w:ind w:left="-152" w:firstLine="0"/>
      </w:pPr>
    </w:lvl>
    <w:lvl w:ilvl="8">
      <w:start w:val="1"/>
      <w:numFmt w:val="upperRoman"/>
      <w:pStyle w:val="Heading9"/>
      <w:suff w:val="space"/>
      <w:lvlText w:val="%6.%7.%8.%9"/>
      <w:lvlJc w:val="left"/>
      <w:pPr>
        <w:ind w:left="-152" w:firstLine="0"/>
      </w:pPr>
    </w:lvl>
  </w:abstractNum>
  <w:abstractNum w:abstractNumId="1" w15:restartNumberingAfterBreak="0">
    <w:nsid w:val="064C3438"/>
    <w:multiLevelType w:val="hybridMultilevel"/>
    <w:tmpl w:val="2ADA57EA"/>
    <w:lvl w:ilvl="0" w:tplc="4AF629F8">
      <w:start w:val="1"/>
      <w:numFmt w:val="decimal"/>
      <w:lvlText w:val="%1."/>
      <w:lvlJc w:val="center"/>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AB2A7BB"/>
    <w:multiLevelType w:val="hybridMultilevel"/>
    <w:tmpl w:val="ADE49906"/>
    <w:lvl w:ilvl="0" w:tplc="076AD306">
      <w:start w:val="1"/>
      <w:numFmt w:val="decimal"/>
      <w:lvlText w:val="%1-"/>
      <w:lvlJc w:val="left"/>
      <w:pPr>
        <w:ind w:left="720" w:hanging="360"/>
      </w:pPr>
    </w:lvl>
    <w:lvl w:ilvl="1" w:tplc="325A107A">
      <w:start w:val="1"/>
      <w:numFmt w:val="lowerLetter"/>
      <w:lvlText w:val="%2."/>
      <w:lvlJc w:val="left"/>
      <w:pPr>
        <w:ind w:left="1440" w:hanging="360"/>
      </w:pPr>
    </w:lvl>
    <w:lvl w:ilvl="2" w:tplc="86062C52">
      <w:start w:val="1"/>
      <w:numFmt w:val="lowerRoman"/>
      <w:lvlText w:val="%3."/>
      <w:lvlJc w:val="right"/>
      <w:pPr>
        <w:ind w:left="2160" w:hanging="180"/>
      </w:pPr>
    </w:lvl>
    <w:lvl w:ilvl="3" w:tplc="C8807F9C">
      <w:start w:val="1"/>
      <w:numFmt w:val="decimal"/>
      <w:lvlText w:val="%4."/>
      <w:lvlJc w:val="left"/>
      <w:pPr>
        <w:ind w:left="2880" w:hanging="360"/>
      </w:pPr>
    </w:lvl>
    <w:lvl w:ilvl="4" w:tplc="1332A2E0">
      <w:start w:val="1"/>
      <w:numFmt w:val="lowerLetter"/>
      <w:lvlText w:val="%5."/>
      <w:lvlJc w:val="left"/>
      <w:pPr>
        <w:ind w:left="3600" w:hanging="360"/>
      </w:pPr>
    </w:lvl>
    <w:lvl w:ilvl="5" w:tplc="D71E15F2">
      <w:start w:val="1"/>
      <w:numFmt w:val="lowerRoman"/>
      <w:lvlText w:val="%6."/>
      <w:lvlJc w:val="right"/>
      <w:pPr>
        <w:ind w:left="4320" w:hanging="180"/>
      </w:pPr>
    </w:lvl>
    <w:lvl w:ilvl="6" w:tplc="231C69A8">
      <w:start w:val="1"/>
      <w:numFmt w:val="decimal"/>
      <w:lvlText w:val="%7."/>
      <w:lvlJc w:val="left"/>
      <w:pPr>
        <w:ind w:left="5040" w:hanging="360"/>
      </w:pPr>
    </w:lvl>
    <w:lvl w:ilvl="7" w:tplc="EC8082B0">
      <w:start w:val="1"/>
      <w:numFmt w:val="lowerLetter"/>
      <w:lvlText w:val="%8."/>
      <w:lvlJc w:val="left"/>
      <w:pPr>
        <w:ind w:left="5760" w:hanging="360"/>
      </w:pPr>
    </w:lvl>
    <w:lvl w:ilvl="8" w:tplc="0CFEB534">
      <w:start w:val="1"/>
      <w:numFmt w:val="lowerRoman"/>
      <w:lvlText w:val="%9."/>
      <w:lvlJc w:val="right"/>
      <w:pPr>
        <w:ind w:left="6480" w:hanging="180"/>
      </w:pPr>
    </w:lvl>
  </w:abstractNum>
  <w:abstractNum w:abstractNumId="3" w15:restartNumberingAfterBreak="0">
    <w:nsid w:val="296B9369"/>
    <w:multiLevelType w:val="hybridMultilevel"/>
    <w:tmpl w:val="74787DD2"/>
    <w:lvl w:ilvl="0" w:tplc="5D5291FA">
      <w:start w:val="1"/>
      <w:numFmt w:val="decimal"/>
      <w:lvlText w:val="%1."/>
      <w:lvlJc w:val="left"/>
      <w:pPr>
        <w:ind w:left="-360" w:hanging="360"/>
      </w:pPr>
    </w:lvl>
    <w:lvl w:ilvl="1" w:tplc="C04EF308">
      <w:start w:val="1"/>
      <w:numFmt w:val="lowerLetter"/>
      <w:lvlText w:val="%2."/>
      <w:lvlJc w:val="left"/>
      <w:pPr>
        <w:ind w:left="360" w:hanging="360"/>
      </w:pPr>
    </w:lvl>
    <w:lvl w:ilvl="2" w:tplc="0DB099A2">
      <w:start w:val="1"/>
      <w:numFmt w:val="lowerRoman"/>
      <w:lvlText w:val="%3."/>
      <w:lvlJc w:val="right"/>
      <w:pPr>
        <w:ind w:left="1080" w:hanging="180"/>
      </w:pPr>
    </w:lvl>
    <w:lvl w:ilvl="3" w:tplc="4D6CBC0E">
      <w:start w:val="1"/>
      <w:numFmt w:val="decimal"/>
      <w:lvlText w:val="%4."/>
      <w:lvlJc w:val="left"/>
      <w:pPr>
        <w:ind w:left="1800" w:hanging="360"/>
      </w:pPr>
    </w:lvl>
    <w:lvl w:ilvl="4" w:tplc="162E304E">
      <w:start w:val="1"/>
      <w:numFmt w:val="lowerLetter"/>
      <w:lvlText w:val="%5."/>
      <w:lvlJc w:val="left"/>
      <w:pPr>
        <w:ind w:left="2520" w:hanging="360"/>
      </w:pPr>
    </w:lvl>
    <w:lvl w:ilvl="5" w:tplc="98CC641A">
      <w:start w:val="1"/>
      <w:numFmt w:val="lowerRoman"/>
      <w:lvlText w:val="%6."/>
      <w:lvlJc w:val="right"/>
      <w:pPr>
        <w:ind w:left="3240" w:hanging="180"/>
      </w:pPr>
    </w:lvl>
    <w:lvl w:ilvl="6" w:tplc="A06000F6">
      <w:start w:val="1"/>
      <w:numFmt w:val="decimal"/>
      <w:lvlText w:val="%7."/>
      <w:lvlJc w:val="left"/>
      <w:pPr>
        <w:ind w:left="3960" w:hanging="360"/>
      </w:pPr>
    </w:lvl>
    <w:lvl w:ilvl="7" w:tplc="1ECE374E">
      <w:start w:val="1"/>
      <w:numFmt w:val="lowerLetter"/>
      <w:lvlText w:val="%8."/>
      <w:lvlJc w:val="left"/>
      <w:pPr>
        <w:ind w:left="4680" w:hanging="360"/>
      </w:pPr>
    </w:lvl>
    <w:lvl w:ilvl="8" w:tplc="3E50D062">
      <w:start w:val="1"/>
      <w:numFmt w:val="lowerRoman"/>
      <w:lvlText w:val="%9."/>
      <w:lvlJc w:val="right"/>
      <w:pPr>
        <w:ind w:left="5400" w:hanging="180"/>
      </w:pPr>
    </w:lvl>
  </w:abstractNum>
  <w:abstractNum w:abstractNumId="4" w15:restartNumberingAfterBreak="0">
    <w:nsid w:val="30002F46"/>
    <w:multiLevelType w:val="hybridMultilevel"/>
    <w:tmpl w:val="811802DE"/>
    <w:lvl w:ilvl="0" w:tplc="75C47EAA">
      <w:start w:val="1"/>
      <w:numFmt w:val="decimal"/>
      <w:lvlText w:val="%1."/>
      <w:lvlJc w:val="left"/>
      <w:pPr>
        <w:ind w:left="-360" w:hanging="360"/>
      </w:pPr>
    </w:lvl>
    <w:lvl w:ilvl="1" w:tplc="E1CE3C1A">
      <w:start w:val="1"/>
      <w:numFmt w:val="lowerLetter"/>
      <w:lvlText w:val="%2."/>
      <w:lvlJc w:val="left"/>
      <w:pPr>
        <w:ind w:left="360" w:hanging="360"/>
      </w:pPr>
    </w:lvl>
    <w:lvl w:ilvl="2" w:tplc="19346826">
      <w:start w:val="1"/>
      <w:numFmt w:val="lowerRoman"/>
      <w:lvlText w:val="%3."/>
      <w:lvlJc w:val="right"/>
      <w:pPr>
        <w:ind w:left="1080" w:hanging="180"/>
      </w:pPr>
    </w:lvl>
    <w:lvl w:ilvl="3" w:tplc="1696CA4E">
      <w:start w:val="1"/>
      <w:numFmt w:val="decimal"/>
      <w:lvlText w:val="%4."/>
      <w:lvlJc w:val="left"/>
      <w:pPr>
        <w:ind w:left="1800" w:hanging="360"/>
      </w:pPr>
    </w:lvl>
    <w:lvl w:ilvl="4" w:tplc="93D85690">
      <w:start w:val="1"/>
      <w:numFmt w:val="lowerLetter"/>
      <w:lvlText w:val="%5."/>
      <w:lvlJc w:val="left"/>
      <w:pPr>
        <w:ind w:left="2520" w:hanging="360"/>
      </w:pPr>
    </w:lvl>
    <w:lvl w:ilvl="5" w:tplc="42A64ABC">
      <w:start w:val="1"/>
      <w:numFmt w:val="lowerRoman"/>
      <w:lvlText w:val="%6."/>
      <w:lvlJc w:val="right"/>
      <w:pPr>
        <w:ind w:left="3240" w:hanging="180"/>
      </w:pPr>
    </w:lvl>
    <w:lvl w:ilvl="6" w:tplc="8FB249D4">
      <w:start w:val="1"/>
      <w:numFmt w:val="decimal"/>
      <w:lvlText w:val="%7."/>
      <w:lvlJc w:val="left"/>
      <w:pPr>
        <w:ind w:left="3960" w:hanging="360"/>
      </w:pPr>
    </w:lvl>
    <w:lvl w:ilvl="7" w:tplc="C204B292">
      <w:start w:val="1"/>
      <w:numFmt w:val="lowerLetter"/>
      <w:lvlText w:val="%8."/>
      <w:lvlJc w:val="left"/>
      <w:pPr>
        <w:ind w:left="4680" w:hanging="360"/>
      </w:pPr>
    </w:lvl>
    <w:lvl w:ilvl="8" w:tplc="1F7EAA5E">
      <w:start w:val="1"/>
      <w:numFmt w:val="lowerRoman"/>
      <w:lvlText w:val="%9."/>
      <w:lvlJc w:val="right"/>
      <w:pPr>
        <w:ind w:left="5400" w:hanging="180"/>
      </w:pPr>
    </w:lvl>
  </w:abstractNum>
  <w:abstractNum w:abstractNumId="5" w15:restartNumberingAfterBreak="0">
    <w:nsid w:val="3519C246"/>
    <w:multiLevelType w:val="hybridMultilevel"/>
    <w:tmpl w:val="652E2A22"/>
    <w:lvl w:ilvl="0" w:tplc="BAE2E6C8">
      <w:start w:val="5"/>
      <w:numFmt w:val="decimal"/>
      <w:lvlText w:val="%1."/>
      <w:lvlJc w:val="left"/>
      <w:pPr>
        <w:ind w:left="-360" w:hanging="360"/>
      </w:pPr>
    </w:lvl>
    <w:lvl w:ilvl="1" w:tplc="321833F8">
      <w:start w:val="1"/>
      <w:numFmt w:val="lowerLetter"/>
      <w:lvlText w:val="%2."/>
      <w:lvlJc w:val="left"/>
      <w:pPr>
        <w:ind w:left="360" w:hanging="360"/>
      </w:pPr>
    </w:lvl>
    <w:lvl w:ilvl="2" w:tplc="1212A390">
      <w:start w:val="1"/>
      <w:numFmt w:val="lowerRoman"/>
      <w:lvlText w:val="%3."/>
      <w:lvlJc w:val="right"/>
      <w:pPr>
        <w:ind w:left="1080" w:hanging="180"/>
      </w:pPr>
    </w:lvl>
    <w:lvl w:ilvl="3" w:tplc="6AE4473A">
      <w:start w:val="1"/>
      <w:numFmt w:val="decimal"/>
      <w:lvlText w:val="%4."/>
      <w:lvlJc w:val="left"/>
      <w:pPr>
        <w:ind w:left="1800" w:hanging="360"/>
      </w:pPr>
    </w:lvl>
    <w:lvl w:ilvl="4" w:tplc="DDCEC1EC">
      <w:start w:val="1"/>
      <w:numFmt w:val="lowerLetter"/>
      <w:lvlText w:val="%5."/>
      <w:lvlJc w:val="left"/>
      <w:pPr>
        <w:ind w:left="2520" w:hanging="360"/>
      </w:pPr>
    </w:lvl>
    <w:lvl w:ilvl="5" w:tplc="14EE63BA">
      <w:start w:val="1"/>
      <w:numFmt w:val="lowerRoman"/>
      <w:lvlText w:val="%6."/>
      <w:lvlJc w:val="right"/>
      <w:pPr>
        <w:ind w:left="3240" w:hanging="180"/>
      </w:pPr>
    </w:lvl>
    <w:lvl w:ilvl="6" w:tplc="589CE3BA">
      <w:start w:val="1"/>
      <w:numFmt w:val="decimal"/>
      <w:lvlText w:val="%7."/>
      <w:lvlJc w:val="left"/>
      <w:pPr>
        <w:ind w:left="3960" w:hanging="360"/>
      </w:pPr>
    </w:lvl>
    <w:lvl w:ilvl="7" w:tplc="DB7A5986">
      <w:start w:val="1"/>
      <w:numFmt w:val="lowerLetter"/>
      <w:lvlText w:val="%8."/>
      <w:lvlJc w:val="left"/>
      <w:pPr>
        <w:ind w:left="4680" w:hanging="360"/>
      </w:pPr>
    </w:lvl>
    <w:lvl w:ilvl="8" w:tplc="C8EED694">
      <w:start w:val="1"/>
      <w:numFmt w:val="lowerRoman"/>
      <w:lvlText w:val="%9."/>
      <w:lvlJc w:val="right"/>
      <w:pPr>
        <w:ind w:left="5400" w:hanging="180"/>
      </w:pPr>
    </w:lvl>
  </w:abstractNum>
  <w:abstractNum w:abstractNumId="6" w15:restartNumberingAfterBreak="0">
    <w:nsid w:val="4F4C1FE7"/>
    <w:multiLevelType w:val="hybridMultilevel"/>
    <w:tmpl w:val="EBD6FF68"/>
    <w:lvl w:ilvl="0" w:tplc="EEF26AB6">
      <w:start w:val="1"/>
      <w:numFmt w:val="lowerLetter"/>
      <w:lvlText w:val="%1."/>
      <w:lvlJc w:val="left"/>
      <w:pPr>
        <w:ind w:left="720" w:hanging="360"/>
      </w:pPr>
    </w:lvl>
    <w:lvl w:ilvl="1" w:tplc="2B50FF98">
      <w:start w:val="1"/>
      <w:numFmt w:val="lowerLetter"/>
      <w:lvlText w:val="%2."/>
      <w:lvlJc w:val="left"/>
      <w:pPr>
        <w:ind w:left="1440" w:hanging="360"/>
      </w:pPr>
    </w:lvl>
    <w:lvl w:ilvl="2" w:tplc="0B68EACC">
      <w:start w:val="1"/>
      <w:numFmt w:val="lowerRoman"/>
      <w:lvlText w:val="%3."/>
      <w:lvlJc w:val="right"/>
      <w:pPr>
        <w:ind w:left="2160" w:hanging="180"/>
      </w:pPr>
    </w:lvl>
    <w:lvl w:ilvl="3" w:tplc="4AE46B60">
      <w:start w:val="1"/>
      <w:numFmt w:val="decimal"/>
      <w:lvlText w:val="%4."/>
      <w:lvlJc w:val="left"/>
      <w:pPr>
        <w:ind w:left="2880" w:hanging="360"/>
      </w:pPr>
    </w:lvl>
    <w:lvl w:ilvl="4" w:tplc="C1988BC8">
      <w:start w:val="1"/>
      <w:numFmt w:val="lowerLetter"/>
      <w:lvlText w:val="%5."/>
      <w:lvlJc w:val="left"/>
      <w:pPr>
        <w:ind w:left="3600" w:hanging="360"/>
      </w:pPr>
    </w:lvl>
    <w:lvl w:ilvl="5" w:tplc="DE34250A">
      <w:start w:val="1"/>
      <w:numFmt w:val="lowerRoman"/>
      <w:lvlText w:val="%6."/>
      <w:lvlJc w:val="right"/>
      <w:pPr>
        <w:ind w:left="4320" w:hanging="180"/>
      </w:pPr>
    </w:lvl>
    <w:lvl w:ilvl="6" w:tplc="3A540236">
      <w:start w:val="1"/>
      <w:numFmt w:val="decimal"/>
      <w:lvlText w:val="%7."/>
      <w:lvlJc w:val="left"/>
      <w:pPr>
        <w:ind w:left="5040" w:hanging="360"/>
      </w:pPr>
    </w:lvl>
    <w:lvl w:ilvl="7" w:tplc="08F04174">
      <w:start w:val="1"/>
      <w:numFmt w:val="lowerLetter"/>
      <w:lvlText w:val="%8."/>
      <w:lvlJc w:val="left"/>
      <w:pPr>
        <w:ind w:left="5760" w:hanging="360"/>
      </w:pPr>
    </w:lvl>
    <w:lvl w:ilvl="8" w:tplc="8AB4A2B6">
      <w:start w:val="1"/>
      <w:numFmt w:val="lowerRoman"/>
      <w:lvlText w:val="%9."/>
      <w:lvlJc w:val="right"/>
      <w:pPr>
        <w:ind w:left="6480" w:hanging="180"/>
      </w:pPr>
    </w:lvl>
  </w:abstractNum>
  <w:abstractNum w:abstractNumId="7" w15:restartNumberingAfterBreak="0">
    <w:nsid w:val="513637E8"/>
    <w:multiLevelType w:val="hybridMultilevel"/>
    <w:tmpl w:val="1786C944"/>
    <w:lvl w:ilvl="0" w:tplc="C310BA32">
      <w:start w:val="1"/>
      <w:numFmt w:val="decimal"/>
      <w:lvlText w:val="%1."/>
      <w:lvlJc w:val="left"/>
      <w:pPr>
        <w:ind w:left="720" w:hanging="360"/>
      </w:pPr>
    </w:lvl>
    <w:lvl w:ilvl="1" w:tplc="7F3C981A">
      <w:start w:val="1"/>
      <w:numFmt w:val="lowerLetter"/>
      <w:lvlText w:val="%2."/>
      <w:lvlJc w:val="left"/>
      <w:pPr>
        <w:ind w:left="1440" w:hanging="360"/>
      </w:pPr>
    </w:lvl>
    <w:lvl w:ilvl="2" w:tplc="B84846B6">
      <w:start w:val="1"/>
      <w:numFmt w:val="lowerRoman"/>
      <w:lvlText w:val="%3."/>
      <w:lvlJc w:val="right"/>
      <w:pPr>
        <w:ind w:left="2160" w:hanging="180"/>
      </w:pPr>
    </w:lvl>
    <w:lvl w:ilvl="3" w:tplc="386E4230">
      <w:start w:val="1"/>
      <w:numFmt w:val="decimal"/>
      <w:lvlText w:val="%4."/>
      <w:lvlJc w:val="left"/>
      <w:pPr>
        <w:ind w:left="2880" w:hanging="360"/>
      </w:pPr>
    </w:lvl>
    <w:lvl w:ilvl="4" w:tplc="B106B7DE">
      <w:start w:val="1"/>
      <w:numFmt w:val="lowerLetter"/>
      <w:lvlText w:val="%5."/>
      <w:lvlJc w:val="left"/>
      <w:pPr>
        <w:ind w:left="3600" w:hanging="360"/>
      </w:pPr>
    </w:lvl>
    <w:lvl w:ilvl="5" w:tplc="3E2456B0">
      <w:start w:val="1"/>
      <w:numFmt w:val="lowerRoman"/>
      <w:lvlText w:val="%6."/>
      <w:lvlJc w:val="right"/>
      <w:pPr>
        <w:ind w:left="4320" w:hanging="180"/>
      </w:pPr>
    </w:lvl>
    <w:lvl w:ilvl="6" w:tplc="F7703E16">
      <w:start w:val="1"/>
      <w:numFmt w:val="decimal"/>
      <w:lvlText w:val="%7."/>
      <w:lvlJc w:val="left"/>
      <w:pPr>
        <w:ind w:left="5040" w:hanging="360"/>
      </w:pPr>
    </w:lvl>
    <w:lvl w:ilvl="7" w:tplc="56E045A0">
      <w:start w:val="1"/>
      <w:numFmt w:val="lowerLetter"/>
      <w:lvlText w:val="%8."/>
      <w:lvlJc w:val="left"/>
      <w:pPr>
        <w:ind w:left="5760" w:hanging="360"/>
      </w:pPr>
    </w:lvl>
    <w:lvl w:ilvl="8" w:tplc="7974F2EA">
      <w:start w:val="1"/>
      <w:numFmt w:val="lowerRoman"/>
      <w:lvlText w:val="%9."/>
      <w:lvlJc w:val="right"/>
      <w:pPr>
        <w:ind w:left="6480" w:hanging="180"/>
      </w:pPr>
    </w:lvl>
  </w:abstractNum>
  <w:abstractNum w:abstractNumId="8" w15:restartNumberingAfterBreak="0">
    <w:nsid w:val="53EA089B"/>
    <w:multiLevelType w:val="hybridMultilevel"/>
    <w:tmpl w:val="CB1C8E62"/>
    <w:lvl w:ilvl="0" w:tplc="34CE469A">
      <w:start w:val="1"/>
      <w:numFmt w:val="decimal"/>
      <w:lvlText w:val="KO%1."/>
      <w:lvlJc w:val="left"/>
      <w:pPr>
        <w:ind w:left="720" w:hanging="360"/>
      </w:pPr>
      <w:rPr>
        <w:rFonts w:ascii="Tahoma" w:hAnsi="Tahoma" w:cs="Tahoma" w:hint="default"/>
        <w:b/>
        <w:i w:val="0"/>
        <w:sz w:val="20"/>
        <w:szCs w:val="20"/>
        <w:lang w:val="ru-RU"/>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6D67671A"/>
    <w:multiLevelType w:val="hybridMultilevel"/>
    <w:tmpl w:val="4EF8D0E2"/>
    <w:lvl w:ilvl="0" w:tplc="5A68B7A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70037F1A"/>
    <w:multiLevelType w:val="hybridMultilevel"/>
    <w:tmpl w:val="5B3C6140"/>
    <w:lvl w:ilvl="0" w:tplc="985A2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86BE4"/>
    <w:multiLevelType w:val="hybridMultilevel"/>
    <w:tmpl w:val="6094A3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956352">
    <w:abstractNumId w:val="2"/>
  </w:num>
  <w:num w:numId="2" w16cid:durableId="240874739">
    <w:abstractNumId w:val="5"/>
  </w:num>
  <w:num w:numId="3" w16cid:durableId="169294599">
    <w:abstractNumId w:val="6"/>
  </w:num>
  <w:num w:numId="4" w16cid:durableId="1274095197">
    <w:abstractNumId w:val="4"/>
  </w:num>
  <w:num w:numId="5" w16cid:durableId="45224876">
    <w:abstractNumId w:val="3"/>
  </w:num>
  <w:num w:numId="6" w16cid:durableId="1819876113">
    <w:abstractNumId w:val="7"/>
  </w:num>
  <w:num w:numId="7" w16cid:durableId="1038774990">
    <w:abstractNumId w:val="10"/>
  </w:num>
  <w:num w:numId="8" w16cid:durableId="1324549576">
    <w:abstractNumId w:val="9"/>
  </w:num>
  <w:num w:numId="9" w16cid:durableId="1970876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265443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008591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1710874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Тамила">
    <w15:presenceInfo w15:providerId="None" w15:userId="Тамила"/>
  </w15:person>
  <w15:person w15:author="Dariia Mykhailyshyna">
    <w15:presenceInfo w15:providerId="AD" w15:userId="S::dariia.mykhailyshyna@ces.org.ua::7f4894da-2c33-4599-8b07-208bbae50f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1MTc0MzCxMDOxtDBR0lEKTi0uzszPAykwrgUAHiyrKSwAAAA="/>
  </w:docVars>
  <w:rsids>
    <w:rsidRoot w:val="00CD770A"/>
    <w:rsid w:val="000118A0"/>
    <w:rsid w:val="00012101"/>
    <w:rsid w:val="0005044C"/>
    <w:rsid w:val="000553B8"/>
    <w:rsid w:val="00055BFD"/>
    <w:rsid w:val="00091BDB"/>
    <w:rsid w:val="000A3406"/>
    <w:rsid w:val="000C2D1A"/>
    <w:rsid w:val="000D6E13"/>
    <w:rsid w:val="000E5AB7"/>
    <w:rsid w:val="000F4E64"/>
    <w:rsid w:val="00105E8E"/>
    <w:rsid w:val="001110F2"/>
    <w:rsid w:val="00131CC4"/>
    <w:rsid w:val="00132D3D"/>
    <w:rsid w:val="00137331"/>
    <w:rsid w:val="00140173"/>
    <w:rsid w:val="001404C6"/>
    <w:rsid w:val="00146A80"/>
    <w:rsid w:val="00150850"/>
    <w:rsid w:val="001509B1"/>
    <w:rsid w:val="001632F6"/>
    <w:rsid w:val="00172074"/>
    <w:rsid w:val="00177BF9"/>
    <w:rsid w:val="001C7106"/>
    <w:rsid w:val="001C7EE4"/>
    <w:rsid w:val="001D1390"/>
    <w:rsid w:val="001D79E3"/>
    <w:rsid w:val="001E24CC"/>
    <w:rsid w:val="001E2B3A"/>
    <w:rsid w:val="001E7EDE"/>
    <w:rsid w:val="001F403D"/>
    <w:rsid w:val="001F4150"/>
    <w:rsid w:val="001F45A2"/>
    <w:rsid w:val="0020304D"/>
    <w:rsid w:val="0020529E"/>
    <w:rsid w:val="00206A31"/>
    <w:rsid w:val="00227D22"/>
    <w:rsid w:val="002458A8"/>
    <w:rsid w:val="00254540"/>
    <w:rsid w:val="002654B8"/>
    <w:rsid w:val="00275E54"/>
    <w:rsid w:val="00297C0C"/>
    <w:rsid w:val="002A00A8"/>
    <w:rsid w:val="002A0E7A"/>
    <w:rsid w:val="002A5160"/>
    <w:rsid w:val="002B69C3"/>
    <w:rsid w:val="002C7B9D"/>
    <w:rsid w:val="002D005D"/>
    <w:rsid w:val="002D210C"/>
    <w:rsid w:val="002F2A33"/>
    <w:rsid w:val="002F3016"/>
    <w:rsid w:val="00303FDA"/>
    <w:rsid w:val="00306B59"/>
    <w:rsid w:val="003234DA"/>
    <w:rsid w:val="003439D8"/>
    <w:rsid w:val="00346816"/>
    <w:rsid w:val="00372686"/>
    <w:rsid w:val="00384DDD"/>
    <w:rsid w:val="00385C6D"/>
    <w:rsid w:val="003949CF"/>
    <w:rsid w:val="003A0B13"/>
    <w:rsid w:val="003B11E5"/>
    <w:rsid w:val="003C315B"/>
    <w:rsid w:val="003C53F3"/>
    <w:rsid w:val="003C722B"/>
    <w:rsid w:val="003E478C"/>
    <w:rsid w:val="003E7028"/>
    <w:rsid w:val="00437E73"/>
    <w:rsid w:val="004503B5"/>
    <w:rsid w:val="00462A5C"/>
    <w:rsid w:val="00467BD7"/>
    <w:rsid w:val="00486E41"/>
    <w:rsid w:val="004D05CE"/>
    <w:rsid w:val="004E0CA0"/>
    <w:rsid w:val="004E18A6"/>
    <w:rsid w:val="004F7269"/>
    <w:rsid w:val="004F7A6C"/>
    <w:rsid w:val="00515864"/>
    <w:rsid w:val="00526753"/>
    <w:rsid w:val="005404E4"/>
    <w:rsid w:val="0054540E"/>
    <w:rsid w:val="00563CBE"/>
    <w:rsid w:val="005733D6"/>
    <w:rsid w:val="005740AA"/>
    <w:rsid w:val="00587DB6"/>
    <w:rsid w:val="005A14D8"/>
    <w:rsid w:val="005C14E8"/>
    <w:rsid w:val="005D72E0"/>
    <w:rsid w:val="005E5ECE"/>
    <w:rsid w:val="005F1933"/>
    <w:rsid w:val="0060775F"/>
    <w:rsid w:val="0061152E"/>
    <w:rsid w:val="006133C3"/>
    <w:rsid w:val="00652EFD"/>
    <w:rsid w:val="00665CD8"/>
    <w:rsid w:val="0066762A"/>
    <w:rsid w:val="006A76B7"/>
    <w:rsid w:val="006B0827"/>
    <w:rsid w:val="006C4601"/>
    <w:rsid w:val="006C5556"/>
    <w:rsid w:val="007030AA"/>
    <w:rsid w:val="00707757"/>
    <w:rsid w:val="00711D6C"/>
    <w:rsid w:val="00734A82"/>
    <w:rsid w:val="00736191"/>
    <w:rsid w:val="00745DED"/>
    <w:rsid w:val="00765F60"/>
    <w:rsid w:val="007761C9"/>
    <w:rsid w:val="00777B1E"/>
    <w:rsid w:val="0078363D"/>
    <w:rsid w:val="0078521F"/>
    <w:rsid w:val="007A0CCC"/>
    <w:rsid w:val="007A138C"/>
    <w:rsid w:val="007A207C"/>
    <w:rsid w:val="007A626C"/>
    <w:rsid w:val="007F0317"/>
    <w:rsid w:val="007F30B0"/>
    <w:rsid w:val="007F452A"/>
    <w:rsid w:val="00801F10"/>
    <w:rsid w:val="00807160"/>
    <w:rsid w:val="00807AC7"/>
    <w:rsid w:val="00811D3B"/>
    <w:rsid w:val="00821D8E"/>
    <w:rsid w:val="00831559"/>
    <w:rsid w:val="00847646"/>
    <w:rsid w:val="00852E4B"/>
    <w:rsid w:val="008555AB"/>
    <w:rsid w:val="0085589D"/>
    <w:rsid w:val="00855F45"/>
    <w:rsid w:val="00874216"/>
    <w:rsid w:val="00891373"/>
    <w:rsid w:val="00894C89"/>
    <w:rsid w:val="008A02FC"/>
    <w:rsid w:val="008A1F68"/>
    <w:rsid w:val="008A3C42"/>
    <w:rsid w:val="008E181F"/>
    <w:rsid w:val="008E1DDB"/>
    <w:rsid w:val="008E799D"/>
    <w:rsid w:val="009016E5"/>
    <w:rsid w:val="00926368"/>
    <w:rsid w:val="00947AC4"/>
    <w:rsid w:val="009660F8"/>
    <w:rsid w:val="00966545"/>
    <w:rsid w:val="00973E03"/>
    <w:rsid w:val="0097582C"/>
    <w:rsid w:val="00976B8F"/>
    <w:rsid w:val="00977838"/>
    <w:rsid w:val="00985B5B"/>
    <w:rsid w:val="0099119A"/>
    <w:rsid w:val="009B25AE"/>
    <w:rsid w:val="009C10F5"/>
    <w:rsid w:val="009C31B3"/>
    <w:rsid w:val="009E11D9"/>
    <w:rsid w:val="009F05C4"/>
    <w:rsid w:val="009F48BF"/>
    <w:rsid w:val="00A319F7"/>
    <w:rsid w:val="00A3351D"/>
    <w:rsid w:val="00A62059"/>
    <w:rsid w:val="00A849AC"/>
    <w:rsid w:val="00A94E84"/>
    <w:rsid w:val="00AA479D"/>
    <w:rsid w:val="00AA5262"/>
    <w:rsid w:val="00AB6E8F"/>
    <w:rsid w:val="00AC611A"/>
    <w:rsid w:val="00AC6A8A"/>
    <w:rsid w:val="00B00798"/>
    <w:rsid w:val="00B00E3E"/>
    <w:rsid w:val="00B02085"/>
    <w:rsid w:val="00B0556D"/>
    <w:rsid w:val="00B10EED"/>
    <w:rsid w:val="00B1136C"/>
    <w:rsid w:val="00B133FF"/>
    <w:rsid w:val="00B20A20"/>
    <w:rsid w:val="00B338F0"/>
    <w:rsid w:val="00B370D5"/>
    <w:rsid w:val="00B41943"/>
    <w:rsid w:val="00B43350"/>
    <w:rsid w:val="00B57031"/>
    <w:rsid w:val="00B67476"/>
    <w:rsid w:val="00B87A76"/>
    <w:rsid w:val="00B96DB1"/>
    <w:rsid w:val="00BA3D26"/>
    <w:rsid w:val="00BA6B68"/>
    <w:rsid w:val="00BE31A8"/>
    <w:rsid w:val="00BE4A0C"/>
    <w:rsid w:val="00BE6015"/>
    <w:rsid w:val="00BE700F"/>
    <w:rsid w:val="00BF55EB"/>
    <w:rsid w:val="00C0342B"/>
    <w:rsid w:val="00C108E3"/>
    <w:rsid w:val="00C1769F"/>
    <w:rsid w:val="00C3251F"/>
    <w:rsid w:val="00C32B45"/>
    <w:rsid w:val="00C43833"/>
    <w:rsid w:val="00C43FAE"/>
    <w:rsid w:val="00C51CAB"/>
    <w:rsid w:val="00C57415"/>
    <w:rsid w:val="00C7264A"/>
    <w:rsid w:val="00C74CB8"/>
    <w:rsid w:val="00C813FA"/>
    <w:rsid w:val="00C86696"/>
    <w:rsid w:val="00CA5ADD"/>
    <w:rsid w:val="00CB3408"/>
    <w:rsid w:val="00CD5E3F"/>
    <w:rsid w:val="00CD770A"/>
    <w:rsid w:val="00CE034C"/>
    <w:rsid w:val="00CE7B93"/>
    <w:rsid w:val="00CF2142"/>
    <w:rsid w:val="00CF4251"/>
    <w:rsid w:val="00D126DB"/>
    <w:rsid w:val="00D27686"/>
    <w:rsid w:val="00D4634C"/>
    <w:rsid w:val="00D80AA1"/>
    <w:rsid w:val="00D82FC5"/>
    <w:rsid w:val="00D86083"/>
    <w:rsid w:val="00D86C7D"/>
    <w:rsid w:val="00D92C12"/>
    <w:rsid w:val="00DA40CA"/>
    <w:rsid w:val="00DB413B"/>
    <w:rsid w:val="00DB4F82"/>
    <w:rsid w:val="00DC0558"/>
    <w:rsid w:val="00DC5672"/>
    <w:rsid w:val="00DC5857"/>
    <w:rsid w:val="00DE11EC"/>
    <w:rsid w:val="00DE6E6B"/>
    <w:rsid w:val="00DE708F"/>
    <w:rsid w:val="00E14BE2"/>
    <w:rsid w:val="00E16798"/>
    <w:rsid w:val="00E30EF0"/>
    <w:rsid w:val="00E4248A"/>
    <w:rsid w:val="00E439CA"/>
    <w:rsid w:val="00E554E7"/>
    <w:rsid w:val="00E65178"/>
    <w:rsid w:val="00E664E0"/>
    <w:rsid w:val="00E7534A"/>
    <w:rsid w:val="00E77DD5"/>
    <w:rsid w:val="00EB763F"/>
    <w:rsid w:val="00ED3C71"/>
    <w:rsid w:val="00F06D64"/>
    <w:rsid w:val="00F210E0"/>
    <w:rsid w:val="00F26BE3"/>
    <w:rsid w:val="00F35F3F"/>
    <w:rsid w:val="00F5245E"/>
    <w:rsid w:val="00F566D6"/>
    <w:rsid w:val="00F67581"/>
    <w:rsid w:val="00F707E6"/>
    <w:rsid w:val="00F711B1"/>
    <w:rsid w:val="00F72117"/>
    <w:rsid w:val="00F759D5"/>
    <w:rsid w:val="00F868BF"/>
    <w:rsid w:val="00F86E44"/>
    <w:rsid w:val="00F95FA3"/>
    <w:rsid w:val="00FB2381"/>
    <w:rsid w:val="00FC36BA"/>
    <w:rsid w:val="00FC400A"/>
    <w:rsid w:val="00FD07DF"/>
    <w:rsid w:val="00FE5896"/>
    <w:rsid w:val="020E7BCD"/>
    <w:rsid w:val="022E5FE7"/>
    <w:rsid w:val="0404A468"/>
    <w:rsid w:val="0538B24C"/>
    <w:rsid w:val="07409DF7"/>
    <w:rsid w:val="08F4C40B"/>
    <w:rsid w:val="08F6B8DB"/>
    <w:rsid w:val="099D40FE"/>
    <w:rsid w:val="0A056491"/>
    <w:rsid w:val="0A6491E5"/>
    <w:rsid w:val="0BA9584D"/>
    <w:rsid w:val="0C2FEF35"/>
    <w:rsid w:val="0DAFFD73"/>
    <w:rsid w:val="0EE060D1"/>
    <w:rsid w:val="11AD5ACE"/>
    <w:rsid w:val="12EAC7CC"/>
    <w:rsid w:val="13D65F0D"/>
    <w:rsid w:val="15614F80"/>
    <w:rsid w:val="15A61893"/>
    <w:rsid w:val="17B812A9"/>
    <w:rsid w:val="18369EC0"/>
    <w:rsid w:val="19E7CA90"/>
    <w:rsid w:val="1A71FA0A"/>
    <w:rsid w:val="1ABE7F57"/>
    <w:rsid w:val="1AD00963"/>
    <w:rsid w:val="1BE1314A"/>
    <w:rsid w:val="1BEF0C9E"/>
    <w:rsid w:val="1D314E3C"/>
    <w:rsid w:val="1F3629FE"/>
    <w:rsid w:val="1FD3804B"/>
    <w:rsid w:val="21EBC7D8"/>
    <w:rsid w:val="22EE8F9C"/>
    <w:rsid w:val="23807856"/>
    <w:rsid w:val="23E27C3F"/>
    <w:rsid w:val="245CEA02"/>
    <w:rsid w:val="26B31467"/>
    <w:rsid w:val="296A0B1D"/>
    <w:rsid w:val="29A79882"/>
    <w:rsid w:val="2A23956B"/>
    <w:rsid w:val="2A8A4898"/>
    <w:rsid w:val="2BE6D73C"/>
    <w:rsid w:val="2C039D21"/>
    <w:rsid w:val="2C79D0CE"/>
    <w:rsid w:val="2D638324"/>
    <w:rsid w:val="2E1DD1CD"/>
    <w:rsid w:val="2E395030"/>
    <w:rsid w:val="2F4FCA77"/>
    <w:rsid w:val="301D9DCB"/>
    <w:rsid w:val="34584F4C"/>
    <w:rsid w:val="34AAAE1A"/>
    <w:rsid w:val="351684FC"/>
    <w:rsid w:val="3522861F"/>
    <w:rsid w:val="379A43D4"/>
    <w:rsid w:val="39CFBFB7"/>
    <w:rsid w:val="3A94D2D7"/>
    <w:rsid w:val="3AA2F5CB"/>
    <w:rsid w:val="3C54EA84"/>
    <w:rsid w:val="3DA442F8"/>
    <w:rsid w:val="3EBBA51D"/>
    <w:rsid w:val="3F09ADE9"/>
    <w:rsid w:val="3F8DDA02"/>
    <w:rsid w:val="40F445EE"/>
    <w:rsid w:val="4101F38D"/>
    <w:rsid w:val="41760B3D"/>
    <w:rsid w:val="41F905C7"/>
    <w:rsid w:val="4270C70A"/>
    <w:rsid w:val="446C8001"/>
    <w:rsid w:val="44F96D16"/>
    <w:rsid w:val="4677D7B4"/>
    <w:rsid w:val="46E9C2AC"/>
    <w:rsid w:val="481ABD79"/>
    <w:rsid w:val="4823E1AA"/>
    <w:rsid w:val="49B0FE6B"/>
    <w:rsid w:val="4BA81431"/>
    <w:rsid w:val="4BAAFC0A"/>
    <w:rsid w:val="4D29FCEE"/>
    <w:rsid w:val="4D2D9D15"/>
    <w:rsid w:val="4E4A12C4"/>
    <w:rsid w:val="50414F31"/>
    <w:rsid w:val="5335112E"/>
    <w:rsid w:val="536DF0C8"/>
    <w:rsid w:val="53CADA9F"/>
    <w:rsid w:val="54B9AC0A"/>
    <w:rsid w:val="55045BB1"/>
    <w:rsid w:val="558E5003"/>
    <w:rsid w:val="570D1AB3"/>
    <w:rsid w:val="57D2F628"/>
    <w:rsid w:val="57FC727D"/>
    <w:rsid w:val="58AA7A04"/>
    <w:rsid w:val="5C27C8B7"/>
    <w:rsid w:val="5C4688F3"/>
    <w:rsid w:val="5C5BAF36"/>
    <w:rsid w:val="5D883BEA"/>
    <w:rsid w:val="602B2904"/>
    <w:rsid w:val="616D0D22"/>
    <w:rsid w:val="62B32D28"/>
    <w:rsid w:val="6512C7A7"/>
    <w:rsid w:val="6825F567"/>
    <w:rsid w:val="688A647A"/>
    <w:rsid w:val="69140015"/>
    <w:rsid w:val="699467DD"/>
    <w:rsid w:val="69F3FA69"/>
    <w:rsid w:val="6D83A22C"/>
    <w:rsid w:val="6E385227"/>
    <w:rsid w:val="6E5647FA"/>
    <w:rsid w:val="6EB9D905"/>
    <w:rsid w:val="6EE5511A"/>
    <w:rsid w:val="6FD2E594"/>
    <w:rsid w:val="70655A1F"/>
    <w:rsid w:val="74B74B1D"/>
    <w:rsid w:val="75BDC992"/>
    <w:rsid w:val="75C07FFA"/>
    <w:rsid w:val="76F06E1B"/>
    <w:rsid w:val="7796367D"/>
    <w:rsid w:val="78F2354C"/>
    <w:rsid w:val="792A4866"/>
    <w:rsid w:val="79306C76"/>
    <w:rsid w:val="796DCA2B"/>
    <w:rsid w:val="79AE39B7"/>
    <w:rsid w:val="7A106504"/>
    <w:rsid w:val="7A3A98BD"/>
    <w:rsid w:val="7B1D6AE8"/>
    <w:rsid w:val="7BFB3F93"/>
    <w:rsid w:val="7CC79632"/>
    <w:rsid w:val="7DCBCF25"/>
    <w:rsid w:val="7EDC8DE9"/>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A750"/>
  <w15:chartTrackingRefBased/>
  <w15:docId w15:val="{80BC8255-2AE4-41EB-8E65-77CBBE45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7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D77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77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770A"/>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CD770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semiHidden/>
    <w:unhideWhenUsed/>
    <w:qFormat/>
    <w:rsid w:val="00CD770A"/>
    <w:pPr>
      <w:keepLines w:val="0"/>
      <w:pageBreakBefore/>
      <w:numPr>
        <w:ilvl w:val="5"/>
        <w:numId w:val="9"/>
      </w:numPr>
      <w:pBdr>
        <w:left w:val="single" w:sz="24" w:space="6" w:color="auto"/>
      </w:pBdr>
      <w:spacing w:before="0" w:after="120"/>
      <w:outlineLvl w:val="5"/>
    </w:pPr>
    <w:rPr>
      <w:rFonts w:ascii="Tahoma" w:eastAsia="Times New Roman" w:hAnsi="Tahoma" w:cs="Times New Roman"/>
      <w:b/>
      <w:color w:val="auto"/>
      <w:kern w:val="28"/>
      <w:sz w:val="44"/>
      <w:szCs w:val="20"/>
      <w:lang w:val="x-none"/>
    </w:rPr>
  </w:style>
  <w:style w:type="paragraph" w:styleId="Heading7">
    <w:name w:val="heading 7"/>
    <w:basedOn w:val="Heading2"/>
    <w:next w:val="Normal"/>
    <w:link w:val="Heading7Char"/>
    <w:semiHidden/>
    <w:unhideWhenUsed/>
    <w:qFormat/>
    <w:rsid w:val="00CD770A"/>
    <w:pPr>
      <w:keepLines w:val="0"/>
      <w:numPr>
        <w:ilvl w:val="6"/>
        <w:numId w:val="9"/>
      </w:numPr>
      <w:spacing w:before="240" w:after="60"/>
      <w:outlineLvl w:val="6"/>
    </w:pPr>
    <w:rPr>
      <w:rFonts w:ascii="Tahoma" w:eastAsia="Times New Roman" w:hAnsi="Tahoma" w:cs="Times New Roman"/>
      <w:color w:val="auto"/>
      <w:kern w:val="28"/>
      <w:sz w:val="36"/>
      <w:szCs w:val="20"/>
      <w:lang w:val="x-none"/>
    </w:rPr>
  </w:style>
  <w:style w:type="paragraph" w:styleId="Heading8">
    <w:name w:val="heading 8"/>
    <w:basedOn w:val="Heading3"/>
    <w:next w:val="Normal"/>
    <w:link w:val="Heading8Char"/>
    <w:semiHidden/>
    <w:unhideWhenUsed/>
    <w:qFormat/>
    <w:rsid w:val="00CD770A"/>
    <w:pPr>
      <w:keepLines w:val="0"/>
      <w:numPr>
        <w:ilvl w:val="7"/>
        <w:numId w:val="9"/>
      </w:numPr>
      <w:spacing w:before="240" w:after="60"/>
      <w:outlineLvl w:val="7"/>
    </w:pPr>
    <w:rPr>
      <w:rFonts w:ascii="Tahoma" w:eastAsia="Times New Roman" w:hAnsi="Tahoma" w:cs="Times New Roman"/>
      <w:color w:val="auto"/>
      <w:kern w:val="28"/>
      <w:sz w:val="28"/>
      <w:szCs w:val="20"/>
      <w:lang w:val="x-none"/>
    </w:rPr>
  </w:style>
  <w:style w:type="paragraph" w:styleId="Heading9">
    <w:name w:val="heading 9"/>
    <w:basedOn w:val="Heading5"/>
    <w:next w:val="Normal"/>
    <w:link w:val="Heading9Char"/>
    <w:semiHidden/>
    <w:unhideWhenUsed/>
    <w:qFormat/>
    <w:rsid w:val="00CD770A"/>
    <w:pPr>
      <w:keepLines w:val="0"/>
      <w:numPr>
        <w:ilvl w:val="8"/>
        <w:numId w:val="9"/>
      </w:numPr>
      <w:spacing w:before="240" w:after="60"/>
      <w:outlineLvl w:val="8"/>
    </w:pPr>
    <w:rPr>
      <w:rFonts w:ascii="Tahoma" w:eastAsia="Times New Roman" w:hAnsi="Tahoma" w:cs="Times New Roman"/>
      <w:i/>
      <w:color w:val="auto"/>
      <w:kern w:val="28"/>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7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D77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770A"/>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CD770A"/>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CD770A"/>
    <w:rPr>
      <w:rFonts w:ascii="Tahoma" w:eastAsia="Times New Roman" w:hAnsi="Tahoma" w:cs="Times New Roman"/>
      <w:b/>
      <w:kern w:val="28"/>
      <w:sz w:val="44"/>
      <w:szCs w:val="20"/>
      <w:lang w:val="x-none"/>
    </w:rPr>
  </w:style>
  <w:style w:type="character" w:customStyle="1" w:styleId="Heading7Char">
    <w:name w:val="Heading 7 Char"/>
    <w:basedOn w:val="DefaultParagraphFont"/>
    <w:link w:val="Heading7"/>
    <w:semiHidden/>
    <w:rsid w:val="00CD770A"/>
    <w:rPr>
      <w:rFonts w:ascii="Tahoma" w:eastAsia="Times New Roman" w:hAnsi="Tahoma" w:cs="Times New Roman"/>
      <w:kern w:val="28"/>
      <w:sz w:val="36"/>
      <w:szCs w:val="20"/>
      <w:lang w:val="x-none"/>
    </w:rPr>
  </w:style>
  <w:style w:type="character" w:customStyle="1" w:styleId="Heading8Char">
    <w:name w:val="Heading 8 Char"/>
    <w:basedOn w:val="DefaultParagraphFont"/>
    <w:link w:val="Heading8"/>
    <w:semiHidden/>
    <w:rsid w:val="00CD770A"/>
    <w:rPr>
      <w:rFonts w:ascii="Tahoma" w:eastAsia="Times New Roman" w:hAnsi="Tahoma" w:cs="Times New Roman"/>
      <w:kern w:val="28"/>
      <w:sz w:val="28"/>
      <w:szCs w:val="20"/>
      <w:lang w:val="x-none"/>
    </w:rPr>
  </w:style>
  <w:style w:type="character" w:customStyle="1" w:styleId="Heading9Char">
    <w:name w:val="Heading 9 Char"/>
    <w:basedOn w:val="DefaultParagraphFont"/>
    <w:link w:val="Heading9"/>
    <w:semiHidden/>
    <w:rsid w:val="00CD770A"/>
    <w:rPr>
      <w:rFonts w:ascii="Tahoma" w:eastAsia="Times New Roman" w:hAnsi="Tahoma" w:cs="Times New Roman"/>
      <w:i/>
      <w:kern w:val="28"/>
      <w:sz w:val="24"/>
      <w:szCs w:val="20"/>
      <w:lang w:val="x-none"/>
    </w:rPr>
  </w:style>
  <w:style w:type="table" w:styleId="TableGrid">
    <w:name w:val="Table Grid"/>
    <w:basedOn w:val="TableNormal"/>
    <w:uiPriority w:val="39"/>
    <w:rsid w:val="00CD770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770A"/>
    <w:rPr>
      <w:b/>
      <w:bCs/>
    </w:rPr>
  </w:style>
  <w:style w:type="paragraph" w:styleId="BalloonText">
    <w:name w:val="Balloon Text"/>
    <w:basedOn w:val="Normal"/>
    <w:link w:val="BalloonTextChar"/>
    <w:uiPriority w:val="99"/>
    <w:semiHidden/>
    <w:unhideWhenUsed/>
    <w:rsid w:val="00CD770A"/>
    <w:rPr>
      <w:sz w:val="18"/>
      <w:szCs w:val="18"/>
    </w:rPr>
  </w:style>
  <w:style w:type="character" w:customStyle="1" w:styleId="BalloonTextChar">
    <w:name w:val="Balloon Text Char"/>
    <w:basedOn w:val="DefaultParagraphFont"/>
    <w:link w:val="BalloonText"/>
    <w:uiPriority w:val="99"/>
    <w:semiHidden/>
    <w:rsid w:val="00CD770A"/>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CD770A"/>
    <w:pPr>
      <w:tabs>
        <w:tab w:val="center" w:pos="4680"/>
        <w:tab w:val="right" w:pos="9360"/>
      </w:tabs>
    </w:pPr>
  </w:style>
  <w:style w:type="character" w:customStyle="1" w:styleId="HeaderChar">
    <w:name w:val="Header Char"/>
    <w:basedOn w:val="DefaultParagraphFont"/>
    <w:link w:val="Header"/>
    <w:uiPriority w:val="99"/>
    <w:rsid w:val="00CD77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D770A"/>
    <w:pPr>
      <w:tabs>
        <w:tab w:val="center" w:pos="4680"/>
        <w:tab w:val="right" w:pos="9360"/>
      </w:tabs>
    </w:pPr>
  </w:style>
  <w:style w:type="character" w:customStyle="1" w:styleId="FooterChar">
    <w:name w:val="Footer Char"/>
    <w:basedOn w:val="DefaultParagraphFont"/>
    <w:link w:val="Footer"/>
    <w:uiPriority w:val="99"/>
    <w:rsid w:val="00CD770A"/>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7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D770A"/>
    <w:rPr>
      <w:rFonts w:ascii="Courier New" w:eastAsia="Times New Roman" w:hAnsi="Courier New" w:cs="Courier New"/>
      <w:sz w:val="20"/>
      <w:szCs w:val="20"/>
    </w:rPr>
  </w:style>
  <w:style w:type="character" w:customStyle="1" w:styleId="y2iqfc">
    <w:name w:val="y2iqfc"/>
    <w:basedOn w:val="DefaultParagraphFont"/>
    <w:rsid w:val="00CD770A"/>
  </w:style>
  <w:style w:type="paragraph" w:styleId="ListParagraph">
    <w:name w:val="List Paragraph"/>
    <w:basedOn w:val="Normal"/>
    <w:uiPriority w:val="34"/>
    <w:qFormat/>
    <w:rsid w:val="00CD770A"/>
    <w:pPr>
      <w:ind w:left="720"/>
      <w:contextualSpacing/>
    </w:pPr>
  </w:style>
  <w:style w:type="character" w:styleId="CommentReference">
    <w:name w:val="annotation reference"/>
    <w:basedOn w:val="DefaultParagraphFont"/>
    <w:uiPriority w:val="99"/>
    <w:unhideWhenUsed/>
    <w:rsid w:val="00CD770A"/>
    <w:rPr>
      <w:sz w:val="16"/>
      <w:szCs w:val="16"/>
    </w:rPr>
  </w:style>
  <w:style w:type="paragraph" w:styleId="CommentText">
    <w:name w:val="annotation text"/>
    <w:basedOn w:val="Normal"/>
    <w:link w:val="CommentTextChar"/>
    <w:uiPriority w:val="99"/>
    <w:unhideWhenUsed/>
    <w:rsid w:val="00CD770A"/>
    <w:rPr>
      <w:sz w:val="20"/>
      <w:szCs w:val="20"/>
    </w:rPr>
  </w:style>
  <w:style w:type="character" w:customStyle="1" w:styleId="CommentTextChar">
    <w:name w:val="Comment Text Char"/>
    <w:basedOn w:val="DefaultParagraphFont"/>
    <w:link w:val="CommentText"/>
    <w:uiPriority w:val="99"/>
    <w:rsid w:val="00CD770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770A"/>
    <w:rPr>
      <w:b/>
      <w:bCs/>
    </w:rPr>
  </w:style>
  <w:style w:type="character" w:customStyle="1" w:styleId="CommentSubjectChar">
    <w:name w:val="Comment Subject Char"/>
    <w:basedOn w:val="CommentTextChar"/>
    <w:link w:val="CommentSubject"/>
    <w:uiPriority w:val="99"/>
    <w:semiHidden/>
    <w:rsid w:val="00CD770A"/>
    <w:rPr>
      <w:rFonts w:ascii="Times New Roman" w:eastAsia="Times New Roman" w:hAnsi="Times New Roman" w:cs="Times New Roman"/>
      <w:b/>
      <w:bCs/>
      <w:sz w:val="20"/>
      <w:szCs w:val="20"/>
    </w:rPr>
  </w:style>
  <w:style w:type="paragraph" w:styleId="Revision">
    <w:name w:val="Revision"/>
    <w:hidden/>
    <w:uiPriority w:val="99"/>
    <w:semiHidden/>
    <w:rsid w:val="00CD770A"/>
    <w:pPr>
      <w:spacing w:after="0" w:line="240" w:lineRule="auto"/>
    </w:pPr>
    <w:rPr>
      <w:rFonts w:ascii="Times New Roman" w:eastAsia="Times New Roman" w:hAnsi="Times New Roman" w:cs="Times New Roman"/>
      <w:sz w:val="24"/>
      <w:szCs w:val="24"/>
    </w:rPr>
  </w:style>
  <w:style w:type="paragraph" w:customStyle="1" w:styleId="Bullet">
    <w:name w:val="Bullet"/>
    <w:basedOn w:val="Normal"/>
    <w:rsid w:val="00CD770A"/>
    <w:pPr>
      <w:widowControl w:val="0"/>
      <w:numPr>
        <w:numId w:val="9"/>
      </w:numPr>
    </w:pPr>
    <w:rPr>
      <w:szCs w:val="20"/>
    </w:rPr>
  </w:style>
  <w:style w:type="character" w:customStyle="1" w:styleId="cf01">
    <w:name w:val="cf01"/>
    <w:basedOn w:val="DefaultParagraphFont"/>
    <w:rsid w:val="00707757"/>
    <w:rPr>
      <w:rFonts w:ascii="Segoe UI" w:hAnsi="Segoe UI" w:cs="Segoe UI" w:hint="default"/>
      <w:sz w:val="18"/>
      <w:szCs w:val="18"/>
    </w:rPr>
  </w:style>
  <w:style w:type="paragraph" w:customStyle="1" w:styleId="pf0">
    <w:name w:val="pf0"/>
    <w:basedOn w:val="Normal"/>
    <w:rsid w:val="005D72E0"/>
    <w:pPr>
      <w:spacing w:before="100" w:beforeAutospacing="1" w:after="100" w:afterAutospacing="1"/>
    </w:pPr>
  </w:style>
  <w:style w:type="character" w:styleId="Mention">
    <w:name w:val="Mention"/>
    <w:basedOn w:val="DefaultParagraphFont"/>
    <w:uiPriority w:val="99"/>
    <w:unhideWhenUsed/>
    <w:rsid w:val="00665CD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35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C5DA8F04-0BCA-8F43-ACBD-7F0B62015AC6}">
    <t:Anchor>
      <t:Comment id="554793057"/>
    </t:Anchor>
    <t:History>
      <t:Event id="{3CD882D4-3500-D840-ACEB-97D6F4DFFA63}" time="2024-10-11T05:38:01.482Z">
        <t:Attribution userId="S::maria.tomilina@ces.org.ua::b5beacee-a9f8-4359-a622-30df17e1b1e5" userProvider="AD" userName="Maria Tomilina"/>
        <t:Anchor>
          <t:Comment id="554793057"/>
        </t:Anchor>
        <t:Create/>
      </t:Event>
      <t:Event id="{9AA9272E-1D94-5742-B5CE-BAC59CAA9CDA}" time="2024-10-11T05:38:01.482Z">
        <t:Attribution userId="S::maria.tomilina@ces.org.ua::b5beacee-a9f8-4359-a622-30df17e1b1e5" userProvider="AD" userName="Maria Tomilina"/>
        <t:Anchor>
          <t:Comment id="554793057"/>
        </t:Anchor>
        <t:Assign userId="S::dariia.mykhailyshyna@ces.org.ua::7f4894da-2c33-4599-8b07-208bbae50ff6" userProvider="AD" userName="Dariia Mykhailyshyna"/>
      </t:Event>
      <t:Event id="{9052036B-B28A-CE41-9759-2779B4A58BB8}" time="2024-10-11T05:38:01.482Z">
        <t:Attribution userId="S::maria.tomilina@ces.org.ua::b5beacee-a9f8-4359-a622-30df17e1b1e5" userProvider="AD" userName="Maria Tomilina"/>
        <t:Anchor>
          <t:Comment id="554793057"/>
        </t:Anchor>
        <t:SetTitle title="@Dariia Mykhailyshyna а чого ці питання не в табличці? "/>
      </t:Event>
    </t:History>
  </t:Task>
  <t:Task id="{0BB0930C-BF73-D041-9A2E-220D20C16D5E}">
    <t:Anchor>
      <t:Comment id="1934602586"/>
    </t:Anchor>
    <t:History>
      <t:Event id="{B60919EF-8E7A-AE4C-AA2C-45274A0B6C42}" time="2024-10-11T05:46:36.023Z">
        <t:Attribution userId="S::maria.tomilina@ces.org.ua::b5beacee-a9f8-4359-a622-30df17e1b1e5" userProvider="AD" userName="Maria Tomilina"/>
        <t:Anchor>
          <t:Comment id="1934602586"/>
        </t:Anchor>
        <t:Create/>
      </t:Event>
      <t:Event id="{2FCEAAC5-FED6-A34C-AD28-6CC7FA627F9E}" time="2024-10-11T05:46:36.023Z">
        <t:Attribution userId="S::maria.tomilina@ces.org.ua::b5beacee-a9f8-4359-a622-30df17e1b1e5" userProvider="AD" userName="Maria Tomilina"/>
        <t:Anchor>
          <t:Comment id="1934602586"/>
        </t:Anchor>
        <t:Assign userId="S::dariia.mykhailyshyna@ces.org.ua::7f4894da-2c33-4599-8b07-208bbae50ff6" userProvider="AD" userName="Dariia Mykhailyshyna"/>
      </t:Event>
      <t:Event id="{C7EF354C-3904-884E-8B13-5B05CB07D8B9}" time="2024-10-11T05:46:36.023Z">
        <t:Attribution userId="S::maria.tomilina@ces.org.ua::b5beacee-a9f8-4359-a622-30df17e1b1e5" userProvider="AD" userName="Maria Tomilina"/>
        <t:Anchor>
          <t:Comment id="1934602586"/>
        </t:Anchor>
        <t:SetTitle title="@Dariia Mykhailyshyna , я так розумію, що це теж має бути представлено у вигляді таблиці."/>
      </t:Event>
    </t:History>
  </t:Task>
  <t:Task id="{AB15A9CB-79AE-F44A-8112-C7C45A54E0C1}">
    <t:Anchor>
      <t:Comment id="134936274"/>
    </t:Anchor>
    <t:History>
      <t:Event id="{C553A0A0-3AF7-4D47-A5B4-1CE99C835D8E}" time="2024-10-11T05:50:11.725Z">
        <t:Attribution userId="S::maria.tomilina@ces.org.ua::b5beacee-a9f8-4359-a622-30df17e1b1e5" userProvider="AD" userName="Maria Tomilina"/>
        <t:Anchor>
          <t:Comment id="134936274"/>
        </t:Anchor>
        <t:Create/>
      </t:Event>
      <t:Event id="{C803E78D-FCE2-C94C-951A-3406952833AE}" time="2024-10-11T05:50:11.725Z">
        <t:Attribution userId="S::maria.tomilina@ces.org.ua::b5beacee-a9f8-4359-a622-30df17e1b1e5" userProvider="AD" userName="Maria Tomilina"/>
        <t:Anchor>
          <t:Comment id="134936274"/>
        </t:Anchor>
        <t:Assign userId="S::dariia.mykhailyshyna@ces.org.ua::7f4894da-2c33-4599-8b07-208bbae50ff6" userProvider="AD" userName="Dariia Mykhailyshyna"/>
      </t:Event>
      <t:Event id="{B24B6CEA-7C11-A042-8DDD-F523B61D7B89}" time="2024-10-11T05:50:11.725Z">
        <t:Attribution userId="S::maria.tomilina@ces.org.ua::b5beacee-a9f8-4359-a622-30df17e1b1e5" userProvider="AD" userName="Maria Tomilina"/>
        <t:Anchor>
          <t:Comment id="134936274"/>
        </t:Anchor>
        <t:SetTitle title="@Dariia Mykhailyshyna , це теж, я так розумію йти у вигляді таблички?"/>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d0b1a07-15b4-4301-a86e-23067a9a2cf6" xsi:nil="true"/>
    <TaxCatchAll xmlns="9b158d5d-795c-4a40-a496-6457e94ed6ab" xsi:nil="true"/>
    <lcf76f155ced4ddcb4097134ff3c332f xmlns="ed0b1a07-15b4-4301-a86e-23067a9a2cf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CC68026EC51DC42B73A343AD634928D" ma:contentTypeVersion="19" ma:contentTypeDescription="Create a new document." ma:contentTypeScope="" ma:versionID="706846ce57c80678e7ca6558ca2ec5bb">
  <xsd:schema xmlns:xsd="http://www.w3.org/2001/XMLSchema" xmlns:xs="http://www.w3.org/2001/XMLSchema" xmlns:p="http://schemas.microsoft.com/office/2006/metadata/properties" xmlns:ns2="ed0b1a07-15b4-4301-a86e-23067a9a2cf6" xmlns:ns3="9b158d5d-795c-4a40-a496-6457e94ed6ab" targetNamespace="http://schemas.microsoft.com/office/2006/metadata/properties" ma:root="true" ma:fieldsID="eaad4af2cee6d0cd9fdb222a9c12c767" ns2:_="" ns3:_="">
    <xsd:import namespace="ed0b1a07-15b4-4301-a86e-23067a9a2cf6"/>
    <xsd:import namespace="9b158d5d-795c-4a40-a496-6457e94ed6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_Flow_SignoffStatu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b1a07-15b4-4301-a86e-23067a9a2c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_Flow_SignoffStatus" ma:index="11" nillable="true" ma:displayName="Стан погодження" ma:internalName="_x0421__x0442__x0430__x043d__x0020__x043f__x043e__x0433__x043e__x0434__x0436__x0435__x043d__x043d__x044f_">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e6c46af-1e61-4c3a-b523-b425d4f4e3b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58d5d-795c-4a40-a496-6457e94ed6a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1e8a5f5-3ff9-476a-b0ea-3cbc0ad03e12}" ma:internalName="TaxCatchAll" ma:showField="CatchAllData" ma:web="9b158d5d-795c-4a40-a496-6457e94ed6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831162-BECC-3F40-8907-7A4AC3F44D28}">
  <ds:schemaRefs>
    <ds:schemaRef ds:uri="http://schemas.openxmlformats.org/officeDocument/2006/bibliography"/>
  </ds:schemaRefs>
</ds:datastoreItem>
</file>

<file path=customXml/itemProps2.xml><?xml version="1.0" encoding="utf-8"?>
<ds:datastoreItem xmlns:ds="http://schemas.openxmlformats.org/officeDocument/2006/customXml" ds:itemID="{51F782BD-0C52-405F-A9C2-13B727A138D1}">
  <ds:schemaRefs>
    <ds:schemaRef ds:uri="http://schemas.microsoft.com/office/2006/metadata/properties"/>
    <ds:schemaRef ds:uri="http://schemas.microsoft.com/office/infopath/2007/PartnerControls"/>
    <ds:schemaRef ds:uri="ed0b1a07-15b4-4301-a86e-23067a9a2cf6"/>
    <ds:schemaRef ds:uri="9b158d5d-795c-4a40-a496-6457e94ed6ab"/>
  </ds:schemaRefs>
</ds:datastoreItem>
</file>

<file path=customXml/itemProps3.xml><?xml version="1.0" encoding="utf-8"?>
<ds:datastoreItem xmlns:ds="http://schemas.openxmlformats.org/officeDocument/2006/customXml" ds:itemID="{C8481AF6-5917-4391-A801-6728D868C210}">
  <ds:schemaRefs>
    <ds:schemaRef ds:uri="http://schemas.microsoft.com/sharepoint/v3/contenttype/forms"/>
  </ds:schemaRefs>
</ds:datastoreItem>
</file>

<file path=customXml/itemProps4.xml><?xml version="1.0" encoding="utf-8"?>
<ds:datastoreItem xmlns:ds="http://schemas.openxmlformats.org/officeDocument/2006/customXml" ds:itemID="{10A68634-F42B-4E70-B34A-17068F20F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b1a07-15b4-4301-a86e-23067a9a2cf6"/>
    <ds:schemaRef ds:uri="9b158d5d-795c-4a40-a496-6457e94ed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3488</Words>
  <Characters>19886</Characters>
  <Application>Microsoft Office Word</Application>
  <DocSecurity>0</DocSecurity>
  <Lines>165</Lines>
  <Paragraphs>46</Paragraphs>
  <ScaleCrop>false</ScaleCrop>
  <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Dariia Mykhailyshyna</dc:creator>
  <cp:keywords>, docId:DA9E6562BA43F29E2BEBC508D889C380</cp:keywords>
  <dc:description/>
  <cp:lastModifiedBy>Yeleazar Levchenko</cp:lastModifiedBy>
  <cp:revision>47</cp:revision>
  <dcterms:created xsi:type="dcterms:W3CDTF">2023-12-07T01:41:00Z</dcterms:created>
  <dcterms:modified xsi:type="dcterms:W3CDTF">2025-02-21T09:28:00Z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0x0101007CC68026EC51DC42B73A343AD634928D</vt:lpwstr>
  </property>
  <property fmtid="{D5CDD505-2E9C-101B-9397-08002B2CF9AE}" pid="3" name="MediaServiceImageTags">
    <vt:lpwstr/>
  </property>
</Properties>
</file>